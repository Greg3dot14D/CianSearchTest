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536"/>
      </w:tblGrid>
      <w:tr w:rsidR="00673475" w:rsidRPr="00F143FC" w:rsidTr="00727126">
        <w:tc>
          <w:tcPr>
            <w:tcW w:w="4111" w:type="dxa"/>
          </w:tcPr>
          <w:p w:rsidR="00673475" w:rsidRPr="00F143FC" w:rsidRDefault="00673475" w:rsidP="0072712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73475" w:rsidRPr="00F143FC" w:rsidRDefault="00673475" w:rsidP="00727126">
            <w:pPr>
              <w:rPr>
                <w:rFonts w:ascii="Arial" w:hAnsi="Arial" w:cs="Arial"/>
                <w:b/>
              </w:rPr>
            </w:pPr>
          </w:p>
        </w:tc>
        <w:tc>
          <w:tcPr>
            <w:tcW w:w="4536" w:type="dxa"/>
          </w:tcPr>
          <w:p w:rsidR="00673475" w:rsidRPr="00F143FC" w:rsidRDefault="00673475" w:rsidP="00673475">
            <w:pPr>
              <w:pStyle w:val="5"/>
              <w:keepNext/>
              <w:numPr>
                <w:ilvl w:val="0"/>
                <w:numId w:val="0"/>
              </w:numPr>
              <w:spacing w:before="120"/>
              <w:rPr>
                <w:rFonts w:ascii="Arial" w:hAnsi="Arial" w:cs="Arial"/>
                <w:b w:val="0"/>
                <w:i w:val="0"/>
                <w:sz w:val="24"/>
                <w:szCs w:val="24"/>
                <w:lang w:val="ru-RU" w:eastAsia="ru-RU"/>
              </w:rPr>
            </w:pPr>
            <w:r w:rsidRPr="00F143FC">
              <w:rPr>
                <w:rFonts w:ascii="Arial" w:hAnsi="Arial" w:cs="Arial"/>
                <w:b w:val="0"/>
                <w:i w:val="0"/>
                <w:sz w:val="24"/>
                <w:szCs w:val="20"/>
                <w:lang w:val="ru-RU" w:eastAsia="ru-RU"/>
              </w:rPr>
              <w:t>УТВЕРЖДЕН</w:t>
            </w:r>
          </w:p>
        </w:tc>
      </w:tr>
      <w:tr w:rsidR="00673475" w:rsidRPr="00F143FC" w:rsidTr="00727126">
        <w:tc>
          <w:tcPr>
            <w:tcW w:w="4111" w:type="dxa"/>
          </w:tcPr>
          <w:p w:rsidR="00673475" w:rsidRPr="00F143FC" w:rsidRDefault="00673475" w:rsidP="0072712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673475" w:rsidRPr="00F143FC" w:rsidRDefault="00673475" w:rsidP="00727126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673475" w:rsidRPr="00F143FC" w:rsidRDefault="00673475" w:rsidP="00727126">
            <w:pPr>
              <w:pStyle w:val="af4"/>
              <w:spacing w:after="120"/>
              <w:ind w:firstLine="0"/>
              <w:jc w:val="left"/>
              <w:rPr>
                <w:rFonts w:ascii="Arial" w:hAnsi="Arial" w:cs="Arial"/>
              </w:rPr>
            </w:pPr>
          </w:p>
          <w:p w:rsidR="00673475" w:rsidRPr="00F143FC" w:rsidRDefault="00673475" w:rsidP="00727126">
            <w:pPr>
              <w:ind w:left="0"/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_____________ ФИО</w:t>
            </w:r>
          </w:p>
          <w:p w:rsidR="00673475" w:rsidRPr="00F143FC" w:rsidRDefault="00673475" w:rsidP="00727126">
            <w:pPr>
              <w:ind w:left="0"/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"___" _____________ 20</w:t>
            </w:r>
            <w:r w:rsidR="001307ED" w:rsidRPr="00F143FC">
              <w:rPr>
                <w:rFonts w:ascii="Arial" w:hAnsi="Arial" w:cs="Arial"/>
              </w:rPr>
              <w:t>1</w:t>
            </w:r>
            <w:r w:rsidRPr="00F143FC">
              <w:rPr>
                <w:rFonts w:ascii="Arial" w:hAnsi="Arial" w:cs="Arial"/>
              </w:rPr>
              <w:t>_ г.</w:t>
            </w:r>
          </w:p>
        </w:tc>
      </w:tr>
    </w:tbl>
    <w:p w:rsidR="00673475" w:rsidRPr="00F143FC" w:rsidRDefault="00673475" w:rsidP="00673475">
      <w:pPr>
        <w:rPr>
          <w:rFonts w:ascii="Arial" w:hAnsi="Arial" w:cs="Arial"/>
        </w:rPr>
      </w:pPr>
    </w:p>
    <w:p w:rsidR="00673475" w:rsidRPr="00F143FC" w:rsidRDefault="00673475" w:rsidP="00673475">
      <w:pPr>
        <w:rPr>
          <w:rFonts w:ascii="Arial" w:hAnsi="Arial" w:cs="Arial"/>
        </w:rPr>
      </w:pPr>
    </w:p>
    <w:p w:rsidR="00673475" w:rsidRPr="00F143FC" w:rsidRDefault="00673475" w:rsidP="00673475">
      <w:pPr>
        <w:rPr>
          <w:rFonts w:ascii="Arial" w:hAnsi="Arial" w:cs="Arial"/>
        </w:rPr>
      </w:pPr>
    </w:p>
    <w:p w:rsidR="00673475" w:rsidRPr="00F143FC" w:rsidRDefault="00673475" w:rsidP="00673475">
      <w:pPr>
        <w:rPr>
          <w:rFonts w:ascii="Arial" w:hAnsi="Arial" w:cs="Arial"/>
        </w:rPr>
      </w:pPr>
    </w:p>
    <w:p w:rsidR="00673475" w:rsidRPr="00F143FC" w:rsidRDefault="00673475" w:rsidP="00673475">
      <w:pPr>
        <w:rPr>
          <w:rFonts w:ascii="Arial" w:hAnsi="Arial" w:cs="Arial"/>
        </w:rPr>
      </w:pPr>
    </w:p>
    <w:p w:rsidR="000A1866" w:rsidRPr="00730C9D" w:rsidRDefault="000A1866" w:rsidP="000A1866">
      <w:pPr>
        <w:pStyle w:val="af"/>
        <w:rPr>
          <w:rFonts w:ascii="Arial" w:hAnsi="Arial" w:cs="Arial"/>
        </w:rPr>
      </w:pPr>
      <w:proofErr w:type="spellStart"/>
      <w:r w:rsidRPr="00730C9D">
        <w:rPr>
          <w:rFonts w:ascii="Arial" w:hAnsi="Arial" w:cs="Arial"/>
        </w:rPr>
        <w:t>Or</w:t>
      </w:r>
      <w:r w:rsidRPr="00730C9D">
        <w:rPr>
          <w:rFonts w:ascii="Arial" w:hAnsi="Arial" w:cs="Arial"/>
          <w:lang w:val="en-US"/>
        </w:rPr>
        <w:t>acle</w:t>
      </w:r>
      <w:proofErr w:type="spellEnd"/>
      <w:r w:rsidRPr="00730C9D">
        <w:rPr>
          <w:rFonts w:ascii="Arial" w:hAnsi="Arial" w:cs="Arial"/>
        </w:rPr>
        <w:t xml:space="preserve"> </w:t>
      </w:r>
      <w:r w:rsidRPr="00730C9D">
        <w:rPr>
          <w:rFonts w:ascii="Arial" w:hAnsi="Arial" w:cs="Arial"/>
          <w:lang w:val="en-US"/>
        </w:rPr>
        <w:t>Siebel</w:t>
      </w:r>
      <w:r w:rsidRPr="00730C9D">
        <w:rPr>
          <w:rFonts w:ascii="Arial" w:hAnsi="Arial" w:cs="Arial"/>
        </w:rPr>
        <w:t xml:space="preserve"> </w:t>
      </w:r>
      <w:r w:rsidRPr="00730C9D">
        <w:rPr>
          <w:rFonts w:ascii="Arial" w:hAnsi="Arial" w:cs="Arial"/>
          <w:lang w:val="en-US"/>
        </w:rPr>
        <w:t>CRM</w:t>
      </w:r>
    </w:p>
    <w:p w:rsidR="000A1866" w:rsidRPr="000E6DD0" w:rsidRDefault="000A1866" w:rsidP="000A1866">
      <w:pPr>
        <w:pStyle w:val="af"/>
        <w:rPr>
          <w:rFonts w:ascii="Arial" w:hAnsi="Arial" w:cs="Arial"/>
        </w:rPr>
      </w:pPr>
      <w:r w:rsidRPr="00373207">
        <w:rPr>
          <w:rFonts w:ascii="Arial" w:hAnsi="Arial" w:cs="Arial"/>
        </w:rPr>
        <w:t xml:space="preserve">Спецификация требований </w:t>
      </w:r>
      <w:proofErr w:type="gramStart"/>
      <w:r w:rsidRPr="00373207">
        <w:rPr>
          <w:rFonts w:ascii="Arial" w:hAnsi="Arial" w:cs="Arial"/>
        </w:rPr>
        <w:t>к</w:t>
      </w:r>
      <w:proofErr w:type="gramEnd"/>
      <w:r w:rsidRPr="00373207">
        <w:rPr>
          <w:rFonts w:ascii="Arial" w:hAnsi="Arial" w:cs="Arial"/>
        </w:rPr>
        <w:t xml:space="preserve"> АС </w:t>
      </w:r>
      <w:r w:rsidRPr="00373207">
        <w:rPr>
          <w:rFonts w:ascii="Arial" w:hAnsi="Arial" w:cs="Arial"/>
          <w:lang w:val="en-US"/>
        </w:rPr>
        <w:t>CRM</w:t>
      </w:r>
      <w:r>
        <w:rPr>
          <w:rFonts w:ascii="Arial" w:hAnsi="Arial" w:cs="Arial"/>
        </w:rPr>
        <w:t xml:space="preserve"> Розничный</w:t>
      </w:r>
    </w:p>
    <w:p w:rsidR="000A1866" w:rsidRPr="00730C9D" w:rsidRDefault="000A1866" w:rsidP="000A1866">
      <w:pPr>
        <w:pStyle w:val="af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«</w:t>
      </w:r>
      <w:r w:rsidR="00FF6F1B">
        <w:rPr>
          <w:rFonts w:ascii="Arial" w:hAnsi="Arial" w:cs="Arial"/>
          <w:szCs w:val="32"/>
        </w:rPr>
        <w:t xml:space="preserve">Добавление вложений к сообщению </w:t>
      </w:r>
      <w:r w:rsidR="00FF6F1B">
        <w:rPr>
          <w:rFonts w:ascii="Arial" w:hAnsi="Arial" w:cs="Arial"/>
          <w:szCs w:val="32"/>
          <w:lang w:val="en-US"/>
        </w:rPr>
        <w:t>Email</w:t>
      </w:r>
      <w:r>
        <w:rPr>
          <w:rFonts w:ascii="Arial" w:hAnsi="Arial" w:cs="Arial"/>
          <w:szCs w:val="32"/>
        </w:rPr>
        <w:t>»</w:t>
      </w:r>
    </w:p>
    <w:p w:rsidR="000A1866" w:rsidRPr="00730C9D" w:rsidRDefault="00142CA8" w:rsidP="000A1866">
      <w:pPr>
        <w:pStyle w:val="af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Функциональная область</w:t>
      </w:r>
    </w:p>
    <w:p w:rsidR="000A1866" w:rsidRPr="005C77FE" w:rsidRDefault="000A1866" w:rsidP="000A1866">
      <w:pPr>
        <w:pStyle w:val="af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АП</w:t>
      </w:r>
    </w:p>
    <w:p w:rsidR="007F319F" w:rsidRDefault="007F319F" w:rsidP="00851707">
      <w:pPr>
        <w:pStyle w:val="a8"/>
        <w:rPr>
          <w:rFonts w:ascii="Arial" w:hAnsi="Arial" w:cs="Arial"/>
          <w:lang w:val="en-US"/>
        </w:rPr>
      </w:pPr>
    </w:p>
    <w:p w:rsidR="000A1866" w:rsidRDefault="000A1866" w:rsidP="00851707">
      <w:pPr>
        <w:pStyle w:val="a8"/>
        <w:rPr>
          <w:rFonts w:ascii="Arial" w:hAnsi="Arial" w:cs="Arial"/>
          <w:lang w:val="en-US"/>
        </w:rPr>
      </w:pPr>
    </w:p>
    <w:p w:rsidR="000A1866" w:rsidRDefault="000A1866" w:rsidP="00851707">
      <w:pPr>
        <w:pStyle w:val="a8"/>
        <w:rPr>
          <w:rFonts w:ascii="Arial" w:hAnsi="Arial" w:cs="Arial"/>
          <w:lang w:val="en-US"/>
        </w:rPr>
      </w:pPr>
    </w:p>
    <w:p w:rsidR="000A1866" w:rsidRDefault="000A1866" w:rsidP="00851707">
      <w:pPr>
        <w:pStyle w:val="a8"/>
        <w:rPr>
          <w:rFonts w:ascii="Arial" w:hAnsi="Arial" w:cs="Arial"/>
          <w:lang w:val="en-US"/>
        </w:rPr>
      </w:pPr>
    </w:p>
    <w:p w:rsidR="000A1866" w:rsidRDefault="000A1866" w:rsidP="00851707">
      <w:pPr>
        <w:pStyle w:val="a8"/>
        <w:rPr>
          <w:rFonts w:ascii="Arial" w:hAnsi="Arial" w:cs="Arial"/>
          <w:lang w:val="en-US"/>
        </w:rPr>
      </w:pPr>
    </w:p>
    <w:p w:rsidR="000A1866" w:rsidRDefault="000A1866" w:rsidP="00851707">
      <w:pPr>
        <w:pStyle w:val="a8"/>
        <w:rPr>
          <w:rFonts w:ascii="Arial" w:hAnsi="Arial" w:cs="Arial"/>
          <w:lang w:val="en-US"/>
        </w:rPr>
      </w:pPr>
    </w:p>
    <w:p w:rsidR="000A1866" w:rsidRDefault="000A1866" w:rsidP="00851707">
      <w:pPr>
        <w:pStyle w:val="a8"/>
        <w:rPr>
          <w:rFonts w:ascii="Arial" w:hAnsi="Arial" w:cs="Arial"/>
          <w:lang w:val="en-US"/>
        </w:rPr>
      </w:pPr>
    </w:p>
    <w:p w:rsidR="000A1866" w:rsidRPr="000A1866" w:rsidRDefault="000A1866" w:rsidP="00851707">
      <w:pPr>
        <w:pStyle w:val="a8"/>
        <w:rPr>
          <w:rFonts w:ascii="Arial" w:hAnsi="Arial" w:cs="Arial"/>
          <w:lang w:val="en-US"/>
        </w:rPr>
      </w:pPr>
    </w:p>
    <w:p w:rsidR="00673475" w:rsidRPr="00F143FC" w:rsidRDefault="00673475" w:rsidP="00673475">
      <w:pPr>
        <w:rPr>
          <w:rFonts w:ascii="Arial" w:hAnsi="Arial" w:cs="Arial"/>
        </w:rPr>
      </w:pPr>
    </w:p>
    <w:p w:rsidR="00673475" w:rsidRPr="00F143FC" w:rsidRDefault="00673475" w:rsidP="00673475">
      <w:pPr>
        <w:rPr>
          <w:rFonts w:ascii="Arial" w:hAnsi="Arial" w:cs="Arial"/>
        </w:rPr>
      </w:pPr>
    </w:p>
    <w:p w:rsidR="00673475" w:rsidRPr="00F143FC" w:rsidRDefault="00673475" w:rsidP="00673475">
      <w:pPr>
        <w:rPr>
          <w:rFonts w:ascii="Arial" w:hAnsi="Arial" w:cs="Arial"/>
        </w:rPr>
      </w:pPr>
    </w:p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4536"/>
      </w:tblGrid>
      <w:tr w:rsidR="00673475" w:rsidRPr="00F143FC" w:rsidTr="00727126">
        <w:tc>
          <w:tcPr>
            <w:tcW w:w="4253" w:type="dxa"/>
          </w:tcPr>
          <w:p w:rsidR="00673475" w:rsidRPr="00F143FC" w:rsidRDefault="00673475" w:rsidP="00727126">
            <w:pPr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СОГЛАСОВАН</w:t>
            </w:r>
          </w:p>
          <w:p w:rsidR="00673475" w:rsidRPr="00F143FC" w:rsidRDefault="00673475" w:rsidP="00727126">
            <w:pPr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_____________ ФИО</w:t>
            </w:r>
          </w:p>
          <w:p w:rsidR="00673475" w:rsidRPr="00F143FC" w:rsidRDefault="00FC56A9" w:rsidP="007379C6">
            <w:pPr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"___" _____________ 20</w:t>
            </w:r>
            <w:r w:rsidRPr="00F143FC">
              <w:rPr>
                <w:rFonts w:ascii="Arial" w:hAnsi="Arial" w:cs="Arial"/>
                <w:lang w:val="en-US"/>
              </w:rPr>
              <w:t>1</w:t>
            </w:r>
            <w:r w:rsidR="007379C6" w:rsidRPr="00F143FC">
              <w:rPr>
                <w:rFonts w:ascii="Arial" w:hAnsi="Arial" w:cs="Arial"/>
              </w:rPr>
              <w:t>7</w:t>
            </w:r>
            <w:r w:rsidR="00673475" w:rsidRPr="00F143FC">
              <w:rPr>
                <w:rFonts w:ascii="Arial" w:hAnsi="Arial" w:cs="Arial"/>
              </w:rPr>
              <w:t xml:space="preserve"> г.</w:t>
            </w:r>
          </w:p>
        </w:tc>
        <w:tc>
          <w:tcPr>
            <w:tcW w:w="850" w:type="dxa"/>
          </w:tcPr>
          <w:p w:rsidR="00673475" w:rsidRPr="00F143FC" w:rsidRDefault="00673475" w:rsidP="00727126">
            <w:pPr>
              <w:pStyle w:val="caaieiaie3"/>
              <w:keepNext w:val="0"/>
              <w:widowControl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673475" w:rsidRPr="00F143FC" w:rsidRDefault="00673475" w:rsidP="00727126">
            <w:pPr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РАЗРАБОТАН</w:t>
            </w:r>
          </w:p>
          <w:p w:rsidR="00673475" w:rsidRPr="00F143FC" w:rsidRDefault="0055392E" w:rsidP="007379C6">
            <w:pPr>
              <w:ind w:left="601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Задубинин И.С.</w:t>
            </w:r>
            <w:r w:rsidR="00673475" w:rsidRPr="00F143FC">
              <w:rPr>
                <w:rFonts w:ascii="Arial" w:hAnsi="Arial" w:cs="Arial"/>
              </w:rPr>
              <w:t xml:space="preserve"> </w:t>
            </w:r>
          </w:p>
          <w:p w:rsidR="00673475" w:rsidRPr="00F143FC" w:rsidRDefault="00333FB3" w:rsidP="000E3200">
            <w:pPr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"</w:t>
            </w:r>
            <w:r w:rsidR="000E3200">
              <w:rPr>
                <w:rFonts w:ascii="Arial" w:hAnsi="Arial" w:cs="Arial"/>
              </w:rPr>
              <w:t>19</w:t>
            </w:r>
            <w:r w:rsidR="00673475" w:rsidRPr="00F143FC">
              <w:rPr>
                <w:rFonts w:ascii="Arial" w:hAnsi="Arial" w:cs="Arial"/>
              </w:rPr>
              <w:t>" _</w:t>
            </w:r>
            <w:r w:rsidR="00DF389F">
              <w:rPr>
                <w:rFonts w:ascii="Arial" w:hAnsi="Arial" w:cs="Arial"/>
              </w:rPr>
              <w:t>__</w:t>
            </w:r>
            <w:r w:rsidR="0055392E">
              <w:rPr>
                <w:rFonts w:ascii="Arial" w:hAnsi="Arial" w:cs="Arial"/>
              </w:rPr>
              <w:t>июня</w:t>
            </w:r>
            <w:r w:rsidR="00DF389F">
              <w:rPr>
                <w:rFonts w:ascii="Arial" w:hAnsi="Arial" w:cs="Arial"/>
              </w:rPr>
              <w:t>_</w:t>
            </w:r>
            <w:r w:rsidR="00673475" w:rsidRPr="00F143FC">
              <w:rPr>
                <w:rFonts w:ascii="Arial" w:hAnsi="Arial" w:cs="Arial"/>
              </w:rPr>
              <w:t>__ 20</w:t>
            </w:r>
            <w:r w:rsidR="00FC56A9" w:rsidRPr="00F143FC">
              <w:rPr>
                <w:rFonts w:ascii="Arial" w:hAnsi="Arial" w:cs="Arial"/>
              </w:rPr>
              <w:t>1</w:t>
            </w:r>
            <w:r w:rsidR="00D13894" w:rsidRPr="00F143FC">
              <w:rPr>
                <w:rFonts w:ascii="Arial" w:hAnsi="Arial" w:cs="Arial"/>
              </w:rPr>
              <w:t>7</w:t>
            </w:r>
            <w:r w:rsidR="00673475" w:rsidRPr="00F143FC">
              <w:rPr>
                <w:rFonts w:ascii="Arial" w:hAnsi="Arial" w:cs="Arial"/>
              </w:rPr>
              <w:t xml:space="preserve"> г.</w:t>
            </w:r>
          </w:p>
        </w:tc>
      </w:tr>
      <w:tr w:rsidR="00673475" w:rsidRPr="00F143FC" w:rsidTr="00727126">
        <w:tc>
          <w:tcPr>
            <w:tcW w:w="4253" w:type="dxa"/>
          </w:tcPr>
          <w:p w:rsidR="00673475" w:rsidRPr="00F143FC" w:rsidRDefault="00673475" w:rsidP="0072712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73475" w:rsidRPr="00F143FC" w:rsidRDefault="00673475" w:rsidP="0072712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673475" w:rsidRPr="00F143FC" w:rsidRDefault="00673475" w:rsidP="00727126">
            <w:pPr>
              <w:jc w:val="right"/>
              <w:rPr>
                <w:rFonts w:ascii="Arial" w:hAnsi="Arial" w:cs="Arial"/>
              </w:rPr>
            </w:pPr>
          </w:p>
        </w:tc>
      </w:tr>
      <w:tr w:rsidR="00673475" w:rsidRPr="00F143FC" w:rsidTr="00727126">
        <w:tc>
          <w:tcPr>
            <w:tcW w:w="4253" w:type="dxa"/>
          </w:tcPr>
          <w:p w:rsidR="00673475" w:rsidRPr="00F143FC" w:rsidRDefault="00673475" w:rsidP="0072712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73475" w:rsidRPr="00F143FC" w:rsidRDefault="00673475" w:rsidP="00727126">
            <w:pPr>
              <w:pStyle w:val="caaieiaie3"/>
              <w:keepNext w:val="0"/>
              <w:widowControl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673475" w:rsidRPr="00F143FC" w:rsidRDefault="00673475" w:rsidP="00727126">
            <w:pPr>
              <w:jc w:val="right"/>
              <w:rPr>
                <w:rFonts w:ascii="Arial" w:hAnsi="Arial" w:cs="Arial"/>
              </w:rPr>
            </w:pPr>
          </w:p>
        </w:tc>
      </w:tr>
      <w:tr w:rsidR="00673475" w:rsidRPr="00F143FC" w:rsidTr="00727126">
        <w:tc>
          <w:tcPr>
            <w:tcW w:w="4253" w:type="dxa"/>
          </w:tcPr>
          <w:p w:rsidR="00673475" w:rsidRPr="00F143FC" w:rsidRDefault="00673475" w:rsidP="0072712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73475" w:rsidRPr="00F143FC" w:rsidRDefault="00673475" w:rsidP="00727126">
            <w:pPr>
              <w:pStyle w:val="caaieiaie3"/>
              <w:keepNext w:val="0"/>
              <w:widowControl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673475" w:rsidRPr="00F143FC" w:rsidRDefault="00673475" w:rsidP="00727126">
            <w:pPr>
              <w:jc w:val="right"/>
              <w:rPr>
                <w:rFonts w:ascii="Arial" w:hAnsi="Arial" w:cs="Arial"/>
              </w:rPr>
            </w:pPr>
          </w:p>
        </w:tc>
      </w:tr>
    </w:tbl>
    <w:p w:rsidR="0008579C" w:rsidRPr="00F143FC" w:rsidRDefault="00DF389F" w:rsidP="000857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Версия </w:t>
      </w:r>
      <w:r w:rsidR="00184011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55392E">
        <w:rPr>
          <w:rFonts w:ascii="Arial" w:hAnsi="Arial" w:cs="Arial"/>
        </w:rPr>
        <w:t>1</w:t>
      </w:r>
    </w:p>
    <w:p w:rsidR="00673475" w:rsidRPr="00F143FC" w:rsidRDefault="00673475" w:rsidP="00673475">
      <w:pPr>
        <w:jc w:val="center"/>
        <w:rPr>
          <w:rFonts w:ascii="Arial" w:hAnsi="Arial" w:cs="Arial"/>
        </w:rPr>
      </w:pPr>
    </w:p>
    <w:p w:rsidR="00673475" w:rsidRPr="00F143FC" w:rsidRDefault="00673475" w:rsidP="00673475">
      <w:pPr>
        <w:pStyle w:val="a8"/>
        <w:rPr>
          <w:rFonts w:ascii="Arial" w:hAnsi="Arial" w:cs="Arial"/>
        </w:rPr>
        <w:sectPr w:rsidR="00673475" w:rsidRPr="00F143FC" w:rsidSect="00E14790">
          <w:footerReference w:type="default" r:id="rId13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652CF4" w:rsidRPr="00F143FC" w:rsidRDefault="00652CF4" w:rsidP="00652CF4">
      <w:pPr>
        <w:rPr>
          <w:rFonts w:ascii="Arial" w:hAnsi="Arial" w:cs="Arial"/>
        </w:rPr>
      </w:pPr>
    </w:p>
    <w:p w:rsidR="00781C6A" w:rsidRPr="00333FB3" w:rsidRDefault="00781C6A">
      <w:pPr>
        <w:pStyle w:val="-f0"/>
      </w:pPr>
      <w:bookmarkStart w:id="0" w:name="_Toc490483153"/>
      <w:r w:rsidRPr="00333FB3">
        <w:t>История изменений</w:t>
      </w:r>
      <w:bookmarkEnd w:id="0"/>
    </w:p>
    <w:tbl>
      <w:tblPr>
        <w:tblW w:w="14175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1200"/>
        <w:gridCol w:w="1548"/>
        <w:gridCol w:w="10489"/>
      </w:tblGrid>
      <w:tr w:rsidR="00781C6A" w:rsidRPr="008226E1" w:rsidTr="00781C6A">
        <w:tc>
          <w:tcPr>
            <w:tcW w:w="938" w:type="dxa"/>
            <w:shd w:val="clear" w:color="auto" w:fill="008000"/>
            <w:vAlign w:val="center"/>
          </w:tcPr>
          <w:p w:rsidR="00781C6A" w:rsidRPr="00727B02" w:rsidRDefault="00781C6A" w:rsidP="00781C6A">
            <w:pPr>
              <w:pStyle w:val="-3"/>
              <w:rPr>
                <w:rFonts w:ascii="Times New Roman" w:hAnsi="Times New Roman"/>
                <w:lang w:val="ru-RU"/>
              </w:rPr>
            </w:pPr>
            <w:r w:rsidRPr="00727B02">
              <w:rPr>
                <w:rFonts w:ascii="Times New Roman" w:hAnsi="Times New Roman"/>
                <w:lang w:val="ru-RU"/>
              </w:rPr>
              <w:t>Версия</w:t>
            </w:r>
          </w:p>
        </w:tc>
        <w:tc>
          <w:tcPr>
            <w:tcW w:w="1200" w:type="dxa"/>
            <w:shd w:val="clear" w:color="auto" w:fill="008000"/>
            <w:vAlign w:val="center"/>
          </w:tcPr>
          <w:p w:rsidR="00781C6A" w:rsidRPr="00727B02" w:rsidRDefault="00781C6A" w:rsidP="00781C6A">
            <w:pPr>
              <w:pStyle w:val="-3"/>
              <w:rPr>
                <w:rFonts w:ascii="Times New Roman" w:hAnsi="Times New Roman"/>
                <w:lang w:val="ru-RU"/>
              </w:rPr>
            </w:pPr>
            <w:r w:rsidRPr="00727B02">
              <w:rPr>
                <w:rFonts w:ascii="Times New Roman" w:hAnsi="Times New Roman"/>
                <w:lang w:val="ru-RU"/>
              </w:rPr>
              <w:t>Дата</w:t>
            </w:r>
          </w:p>
        </w:tc>
        <w:tc>
          <w:tcPr>
            <w:tcW w:w="1548" w:type="dxa"/>
            <w:shd w:val="clear" w:color="auto" w:fill="008000"/>
            <w:vAlign w:val="center"/>
          </w:tcPr>
          <w:p w:rsidR="00781C6A" w:rsidRPr="00727B02" w:rsidRDefault="00781C6A" w:rsidP="00781C6A">
            <w:pPr>
              <w:pStyle w:val="-3"/>
              <w:rPr>
                <w:rFonts w:ascii="Times New Roman" w:hAnsi="Times New Roman"/>
                <w:lang w:val="ru-RU"/>
              </w:rPr>
            </w:pPr>
            <w:r w:rsidRPr="00727B02">
              <w:rPr>
                <w:rFonts w:ascii="Times New Roman" w:hAnsi="Times New Roman"/>
                <w:lang w:val="ru-RU"/>
              </w:rPr>
              <w:t>Автор</w:t>
            </w:r>
          </w:p>
        </w:tc>
        <w:tc>
          <w:tcPr>
            <w:tcW w:w="10489" w:type="dxa"/>
            <w:shd w:val="clear" w:color="auto" w:fill="008000"/>
            <w:vAlign w:val="center"/>
          </w:tcPr>
          <w:p w:rsidR="00781C6A" w:rsidRPr="00727B02" w:rsidRDefault="00781C6A" w:rsidP="00781C6A">
            <w:pPr>
              <w:pStyle w:val="-3"/>
              <w:rPr>
                <w:rFonts w:ascii="Times New Roman" w:hAnsi="Times New Roman"/>
                <w:lang w:val="ru-RU"/>
              </w:rPr>
            </w:pPr>
            <w:r w:rsidRPr="00727B02">
              <w:rPr>
                <w:rFonts w:ascii="Times New Roman" w:hAnsi="Times New Roman"/>
                <w:lang w:val="ru-RU"/>
              </w:rPr>
              <w:t>Комментарии</w:t>
            </w: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727B02" w:rsidRDefault="00184011" w:rsidP="00184011">
            <w:pPr>
              <w:pStyle w:val="-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  <w:r w:rsidR="00781C6A" w:rsidRPr="00727B02">
              <w:rPr>
                <w:rFonts w:ascii="Times New Roman" w:hAnsi="Times New Roman"/>
              </w:rPr>
              <w:t>.0</w:t>
            </w:r>
          </w:p>
        </w:tc>
        <w:tc>
          <w:tcPr>
            <w:tcW w:w="1200" w:type="dxa"/>
            <w:vAlign w:val="center"/>
          </w:tcPr>
          <w:p w:rsidR="00781C6A" w:rsidRPr="00727B02" w:rsidRDefault="00781C6A" w:rsidP="00F53B6D">
            <w:pPr>
              <w:pStyle w:val="-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  <w:r w:rsidR="00F53B6D" w:rsidRPr="0055392E">
              <w:rPr>
                <w:rFonts w:ascii="Times New Roman" w:hAnsi="Times New Roman"/>
                <w:lang w:val="ru-RU"/>
              </w:rPr>
              <w:t>9</w:t>
            </w:r>
            <w:r>
              <w:rPr>
                <w:rFonts w:ascii="Times New Roman" w:hAnsi="Times New Roman"/>
              </w:rPr>
              <w:t>.0</w:t>
            </w:r>
            <w:r w:rsidR="00F53B6D" w:rsidRPr="0055392E">
              <w:rPr>
                <w:rFonts w:ascii="Times New Roman" w:hAnsi="Times New Roman"/>
                <w:lang w:val="ru-RU"/>
              </w:rPr>
              <w:t>6</w:t>
            </w:r>
            <w:r>
              <w:rPr>
                <w:rFonts w:ascii="Times New Roman" w:hAnsi="Times New Roman"/>
              </w:rPr>
              <w:t>.2017</w:t>
            </w:r>
          </w:p>
        </w:tc>
        <w:tc>
          <w:tcPr>
            <w:tcW w:w="1548" w:type="dxa"/>
            <w:vAlign w:val="center"/>
          </w:tcPr>
          <w:p w:rsidR="00781C6A" w:rsidRPr="00F53B6D" w:rsidRDefault="00F53B6D" w:rsidP="00781C6A">
            <w:pPr>
              <w:pStyle w:val="-5"/>
              <w:rPr>
                <w:rFonts w:ascii="Times New Roman" w:hAnsi="Times New Roman"/>
                <w:lang w:val="ru-RU" w:eastAsia="en-US"/>
              </w:rPr>
            </w:pPr>
            <w:r>
              <w:rPr>
                <w:rFonts w:ascii="Times New Roman" w:hAnsi="Times New Roman"/>
                <w:lang w:val="ru-RU" w:eastAsia="en-US"/>
              </w:rPr>
              <w:t>Задубинин И.</w:t>
            </w:r>
          </w:p>
        </w:tc>
        <w:tc>
          <w:tcPr>
            <w:tcW w:w="10489" w:type="dxa"/>
            <w:vAlign w:val="center"/>
          </w:tcPr>
          <w:p w:rsidR="00781C6A" w:rsidRPr="00A06F7D" w:rsidRDefault="00781C6A" w:rsidP="00781C6A">
            <w:pPr>
              <w:pStyle w:val="-5"/>
              <w:rPr>
                <w:rFonts w:ascii="Times New Roman" w:hAnsi="Times New Roman"/>
                <w:lang w:val="ru-RU"/>
              </w:rPr>
            </w:pPr>
            <w:r w:rsidRPr="00A06F7D">
              <w:rPr>
                <w:rFonts w:ascii="Times New Roman" w:hAnsi="Times New Roman"/>
                <w:lang w:val="ru-RU"/>
              </w:rPr>
              <w:t>Создание начальной версии СТАС</w:t>
            </w: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184011" w:rsidRDefault="00184011">
            <w:pPr>
              <w:pStyle w:val="-5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1.1</w:t>
            </w:r>
          </w:p>
        </w:tc>
        <w:tc>
          <w:tcPr>
            <w:tcW w:w="1200" w:type="dxa"/>
            <w:vAlign w:val="center"/>
          </w:tcPr>
          <w:p w:rsidR="00781C6A" w:rsidRPr="00184011" w:rsidRDefault="00184011">
            <w:pPr>
              <w:pStyle w:val="-5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18.08.2017</w:t>
            </w:r>
          </w:p>
        </w:tc>
        <w:tc>
          <w:tcPr>
            <w:tcW w:w="1548" w:type="dxa"/>
            <w:vAlign w:val="center"/>
          </w:tcPr>
          <w:p w:rsidR="00781C6A" w:rsidRPr="00727B02" w:rsidRDefault="00184011" w:rsidP="00781C6A">
            <w:pPr>
              <w:pStyle w:val="-5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val="ru-RU" w:eastAsia="en-US"/>
              </w:rPr>
              <w:t>Задубинин И.</w:t>
            </w:r>
          </w:p>
        </w:tc>
        <w:tc>
          <w:tcPr>
            <w:tcW w:w="10489" w:type="dxa"/>
            <w:vAlign w:val="center"/>
          </w:tcPr>
          <w:p w:rsidR="00781C6A" w:rsidRPr="00A06F7D" w:rsidRDefault="00184011">
            <w:pPr>
              <w:pStyle w:val="-5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Учтены замечания Петрова А.</w:t>
            </w: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A06F7D" w:rsidRDefault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0" w:type="dxa"/>
            <w:vAlign w:val="center"/>
          </w:tcPr>
          <w:p w:rsidR="00781C6A" w:rsidRPr="00727B02" w:rsidRDefault="00781C6A">
            <w:pPr>
              <w:pStyle w:val="-5"/>
              <w:rPr>
                <w:rFonts w:ascii="Times New Roman" w:hAnsi="Times New Roman"/>
              </w:rPr>
            </w:pPr>
          </w:p>
        </w:tc>
        <w:tc>
          <w:tcPr>
            <w:tcW w:w="154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0489" w:type="dxa"/>
            <w:vAlign w:val="center"/>
          </w:tcPr>
          <w:p w:rsidR="00781C6A" w:rsidRPr="00A06F7D" w:rsidRDefault="00781C6A">
            <w:pPr>
              <w:pStyle w:val="-5"/>
              <w:rPr>
                <w:rFonts w:ascii="Times New Roman" w:hAnsi="Times New Roman"/>
                <w:lang w:val="ru-RU"/>
              </w:rPr>
            </w:pP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A06F7D" w:rsidRDefault="00781C6A">
            <w:pPr>
              <w:pStyle w:val="-5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781C6A" w:rsidRPr="00727B02" w:rsidRDefault="00781C6A">
            <w:pPr>
              <w:pStyle w:val="-5"/>
              <w:rPr>
                <w:rFonts w:ascii="Times New Roman" w:hAnsi="Times New Roman"/>
              </w:rPr>
            </w:pPr>
          </w:p>
        </w:tc>
        <w:tc>
          <w:tcPr>
            <w:tcW w:w="154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0489" w:type="dxa"/>
            <w:vAlign w:val="center"/>
          </w:tcPr>
          <w:p w:rsidR="00781C6A" w:rsidRPr="00A06F7D" w:rsidRDefault="00781C6A" w:rsidP="00781C6A">
            <w:pPr>
              <w:pStyle w:val="-5"/>
              <w:rPr>
                <w:rFonts w:ascii="Times New Roman" w:hAnsi="Times New Roman"/>
                <w:lang w:val="ru-RU"/>
              </w:rPr>
            </w:pP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0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0489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</w:rPr>
            </w:pP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0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0489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</w:rPr>
            </w:pP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</w:rPr>
            </w:pPr>
          </w:p>
        </w:tc>
        <w:tc>
          <w:tcPr>
            <w:tcW w:w="1200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0489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</w:rPr>
            </w:pP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0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0489" w:type="dxa"/>
            <w:vAlign w:val="center"/>
          </w:tcPr>
          <w:p w:rsidR="00781C6A" w:rsidRPr="00BC0C2F" w:rsidRDefault="00781C6A" w:rsidP="00781C6A">
            <w:pPr>
              <w:pStyle w:val="-5"/>
              <w:rPr>
                <w:rFonts w:ascii="Times New Roman" w:hAnsi="Times New Roman"/>
              </w:rPr>
            </w:pPr>
          </w:p>
        </w:tc>
      </w:tr>
      <w:tr w:rsidR="00781C6A" w:rsidRPr="008226E1" w:rsidTr="00781C6A">
        <w:tc>
          <w:tcPr>
            <w:tcW w:w="93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00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8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0489" w:type="dxa"/>
            <w:vAlign w:val="center"/>
          </w:tcPr>
          <w:p w:rsidR="00781C6A" w:rsidRPr="00727B02" w:rsidRDefault="00781C6A" w:rsidP="00781C6A">
            <w:pPr>
              <w:pStyle w:val="-5"/>
              <w:rPr>
                <w:rFonts w:ascii="Times New Roman" w:hAnsi="Times New Roman"/>
              </w:rPr>
            </w:pPr>
          </w:p>
        </w:tc>
      </w:tr>
    </w:tbl>
    <w:p w:rsidR="00781C6A" w:rsidRPr="00333FB3" w:rsidRDefault="00857D78">
      <w:pPr>
        <w:pStyle w:val="-f0"/>
      </w:pPr>
      <w:r w:rsidRPr="00F143FC">
        <w:br w:type="page"/>
      </w:r>
    </w:p>
    <w:p w:rsidR="000354BF" w:rsidRPr="00F143FC" w:rsidRDefault="000354BF" w:rsidP="00F97D75">
      <w:pPr>
        <w:rPr>
          <w:rFonts w:ascii="Arial" w:hAnsi="Arial" w:cs="Arial"/>
        </w:rPr>
      </w:pPr>
    </w:p>
    <w:p w:rsidR="00F97D75" w:rsidRPr="00F143FC" w:rsidRDefault="00F97D75" w:rsidP="00F97D75">
      <w:pPr>
        <w:rPr>
          <w:rFonts w:ascii="Arial" w:hAnsi="Arial" w:cs="Arial"/>
        </w:rPr>
        <w:sectPr w:rsidR="00F97D75" w:rsidRPr="00F143FC" w:rsidSect="00E1479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857D78" w:rsidRPr="00F143FC" w:rsidRDefault="00857D78" w:rsidP="00857D78">
      <w:pPr>
        <w:pStyle w:val="af"/>
        <w:rPr>
          <w:rFonts w:ascii="Arial" w:hAnsi="Arial" w:cs="Arial"/>
          <w:sz w:val="36"/>
        </w:rPr>
      </w:pPr>
      <w:r w:rsidRPr="00F143FC">
        <w:rPr>
          <w:rFonts w:ascii="Arial" w:hAnsi="Arial" w:cs="Arial"/>
          <w:sz w:val="36"/>
        </w:rPr>
        <w:lastRenderedPageBreak/>
        <w:t>Содержание</w:t>
      </w:r>
    </w:p>
    <w:p w:rsidR="0044071A" w:rsidRPr="0044071A" w:rsidRDefault="00857D78">
      <w:pPr>
        <w:pStyle w:val="14"/>
        <w:tabs>
          <w:tab w:val="right" w:leader="dot" w:pos="9344"/>
        </w:tabs>
        <w:rPr>
          <w:rStyle w:val="af1"/>
          <w:rFonts w:ascii="Arial" w:eastAsia="Arial Unicode MS" w:hAnsi="Arial" w:cs="Arial"/>
          <w:iCs/>
        </w:rPr>
      </w:pPr>
      <w:r w:rsidRPr="00135D0E">
        <w:rPr>
          <w:rFonts w:ascii="Arial" w:hAnsi="Arial" w:cs="Arial"/>
        </w:rPr>
        <w:fldChar w:fldCharType="begin"/>
      </w:r>
      <w:r w:rsidRPr="00135D0E">
        <w:rPr>
          <w:rFonts w:ascii="Arial" w:hAnsi="Arial" w:cs="Arial"/>
        </w:rPr>
        <w:instrText xml:space="preserve"> TOC \o "1-3" \h \z  \* MERGEFORMAT </w:instrText>
      </w:r>
      <w:r w:rsidRPr="00135D0E">
        <w:rPr>
          <w:rFonts w:ascii="Arial" w:hAnsi="Arial" w:cs="Arial"/>
        </w:rPr>
        <w:fldChar w:fldCharType="separate"/>
      </w:r>
      <w:hyperlink w:anchor="_Toc490483153" w:history="1">
        <w:r w:rsidR="0044071A" w:rsidRPr="0044071A">
          <w:rPr>
            <w:rStyle w:val="af1"/>
            <w:rFonts w:ascii="Arial" w:eastAsia="Arial Unicode MS" w:hAnsi="Arial" w:cs="Arial"/>
            <w:bCs w:val="0"/>
            <w:iCs/>
            <w:noProof/>
          </w:rPr>
          <w:t>История изменений</w: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instrText xml:space="preserve"> PAGEREF _Toc490483153 \h </w:instrTex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t>2</w: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end"/>
        </w:r>
      </w:hyperlink>
    </w:p>
    <w:p w:rsidR="0044071A" w:rsidRPr="0044071A" w:rsidRDefault="00C273EF">
      <w:pPr>
        <w:pStyle w:val="14"/>
        <w:tabs>
          <w:tab w:val="right" w:leader="dot" w:pos="9344"/>
        </w:tabs>
        <w:rPr>
          <w:rStyle w:val="af1"/>
          <w:rFonts w:ascii="Arial" w:eastAsia="Arial Unicode MS" w:hAnsi="Arial" w:cs="Arial"/>
          <w:iCs/>
        </w:rPr>
      </w:pPr>
      <w:hyperlink w:anchor="_Toc490483154" w:history="1">
        <w:r w:rsidR="0044071A" w:rsidRPr="0044071A">
          <w:rPr>
            <w:rStyle w:val="af1"/>
            <w:rFonts w:ascii="Arial" w:eastAsia="Arial Unicode MS" w:hAnsi="Arial" w:cs="Arial"/>
            <w:bCs w:val="0"/>
            <w:iCs/>
            <w:noProof/>
          </w:rPr>
          <w:t>1 Введение</w: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instrText xml:space="preserve"> PAGEREF _Toc490483154 \h </w:instrTex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t>6</w: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55" w:history="1">
        <w:r w:rsidR="0044071A" w:rsidRPr="0044071A">
          <w:rPr>
            <w:rStyle w:val="af1"/>
            <w:rFonts w:ascii="Arial" w:eastAsia="Arial Unicode MS" w:hAnsi="Arial" w:cs="Arial"/>
            <w:iCs/>
          </w:rPr>
          <w:t>1.1 Назначение документа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_Toc490483155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6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56" w:history="1">
        <w:r w:rsidR="0044071A" w:rsidRPr="0044071A">
          <w:rPr>
            <w:rStyle w:val="af1"/>
            <w:rFonts w:ascii="Arial" w:eastAsia="Arial Unicode MS" w:hAnsi="Arial" w:cs="Arial"/>
            <w:iCs/>
          </w:rPr>
          <w:t>1.2 Термины и определения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_Toc490483156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6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57" w:history="1">
        <w:r w:rsidR="0044071A" w:rsidRPr="0044071A">
          <w:rPr>
            <w:rStyle w:val="af1"/>
            <w:rFonts w:ascii="Arial" w:eastAsia="Arial Unicode MS" w:hAnsi="Arial" w:cs="Arial"/>
            <w:iCs/>
          </w:rPr>
          <w:t>1.3 Аббревиатуры и сокращения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_Toc490483157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7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58" w:history="1">
        <w:r w:rsidR="0044071A" w:rsidRPr="0044071A">
          <w:rPr>
            <w:rStyle w:val="af1"/>
            <w:rFonts w:ascii="Arial" w:eastAsia="Arial Unicode MS" w:hAnsi="Arial" w:cs="Arial"/>
            <w:iCs/>
          </w:rPr>
          <w:t>1.4 Ссылки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_Toc490483158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7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14"/>
        <w:tabs>
          <w:tab w:val="right" w:leader="dot" w:pos="9344"/>
        </w:tabs>
        <w:rPr>
          <w:rStyle w:val="af1"/>
          <w:rFonts w:ascii="Arial" w:eastAsia="Arial Unicode MS" w:hAnsi="Arial" w:cs="Arial"/>
          <w:iCs/>
        </w:rPr>
      </w:pPr>
      <w:hyperlink w:anchor="_Toc490483159" w:history="1">
        <w:r w:rsidR="0044071A" w:rsidRPr="0044071A">
          <w:rPr>
            <w:rStyle w:val="af1"/>
            <w:rFonts w:ascii="Arial" w:eastAsia="Arial Unicode MS" w:hAnsi="Arial" w:cs="Arial"/>
            <w:bCs w:val="0"/>
            <w:iCs/>
            <w:noProof/>
          </w:rPr>
          <w:t>2 Описание применения</w: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instrText xml:space="preserve"> PAGEREF _Toc490483159 \h </w:instrTex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t>9</w: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60" w:history="1">
        <w:r w:rsidR="0044071A" w:rsidRPr="0044071A">
          <w:rPr>
            <w:rStyle w:val="af1"/>
            <w:rFonts w:ascii="Arial" w:eastAsia="Arial Unicode MS" w:hAnsi="Arial" w:cs="Arial"/>
            <w:iCs/>
          </w:rPr>
          <w:t>2.1 Бизнес-цели и Бизнес требования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_Toc490483160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9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61" w:history="1">
        <w:r w:rsidR="0044071A" w:rsidRPr="0044071A">
          <w:rPr>
            <w:rStyle w:val="af1"/>
            <w:rFonts w:ascii="Arial" w:eastAsia="Arial Unicode MS" w:hAnsi="Arial" w:cs="Arial"/>
            <w:iCs/>
          </w:rPr>
          <w:t>2.2 Классы и характеристики пользователей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_Toc490483161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9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62" w:history="1">
        <w:r w:rsidR="0044071A" w:rsidRPr="0044071A">
          <w:rPr>
            <w:rStyle w:val="af1"/>
            <w:rFonts w:ascii="Arial" w:eastAsia="Arial Unicode MS" w:hAnsi="Arial" w:cs="Arial"/>
          </w:rPr>
          <w:t>2.2.1 Процессные роли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_Toc490483162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9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63" w:history="1">
        <w:r w:rsidR="0044071A" w:rsidRPr="0044071A">
          <w:rPr>
            <w:rStyle w:val="af1"/>
            <w:rFonts w:ascii="Arial" w:eastAsia="Arial Unicode MS" w:hAnsi="Arial" w:cs="Arial"/>
          </w:rPr>
          <w:t>2.2.2 Разграничение прав доступа к экранам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_Toc490483163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10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64" w:history="1">
        <w:r w:rsidR="0044071A" w:rsidRPr="0044071A">
          <w:rPr>
            <w:rStyle w:val="af1"/>
            <w:rFonts w:ascii="Arial" w:eastAsia="Arial Unicode MS" w:hAnsi="Arial" w:cs="Arial"/>
            <w:iCs/>
          </w:rPr>
          <w:t>2.3 Ограничения на проектирование и реализацию АС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_Toc490483164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10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14"/>
        <w:tabs>
          <w:tab w:val="right" w:leader="dot" w:pos="9344"/>
        </w:tabs>
        <w:rPr>
          <w:rStyle w:val="af1"/>
          <w:rFonts w:ascii="Arial" w:eastAsia="Arial Unicode MS" w:hAnsi="Arial" w:cs="Arial"/>
          <w:iCs/>
        </w:rPr>
      </w:pPr>
      <w:hyperlink w:anchor="_Toc490483165" w:history="1">
        <w:r w:rsidR="0044071A" w:rsidRPr="0044071A">
          <w:rPr>
            <w:rStyle w:val="af1"/>
            <w:rFonts w:ascii="Arial" w:eastAsia="Arial Unicode MS" w:hAnsi="Arial" w:cs="Arial"/>
            <w:bCs w:val="0"/>
            <w:iCs/>
            <w:noProof/>
          </w:rPr>
          <w:t>3 Функциональные требования</w: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instrText xml:space="preserve"> PAGEREF _Toc490483165 \h </w:instrTex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t>11</w:t>
        </w:r>
        <w:r w:rsidR="0044071A" w:rsidRPr="0044071A">
          <w:rPr>
            <w:rStyle w:val="af1"/>
            <w:rFonts w:ascii="Arial" w:eastAsia="Arial Unicode MS" w:hAnsi="Arial" w:cs="Arial"/>
            <w:bCs w:val="0"/>
            <w:iCs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66" w:history="1">
        <w:r w:rsidR="0044071A" w:rsidRPr="0044071A">
          <w:rPr>
            <w:rStyle w:val="af1"/>
            <w:rFonts w:ascii="Arial" w:eastAsia="Arial Unicode MS" w:hAnsi="Arial" w:cs="Arial"/>
            <w:iCs/>
          </w:rPr>
          <w:t>3.1 Требование:  Прикрепление вложений и макетов к сообщению по каналу email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_Toc490483166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11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67" w:history="1">
        <w:r w:rsidR="0044071A" w:rsidRPr="0044071A">
          <w:rPr>
            <w:rStyle w:val="af1"/>
            <w:rFonts w:ascii="Arial" w:eastAsia="Arial Unicode MS" w:hAnsi="Arial" w:cs="Arial"/>
          </w:rPr>
          <w:t>3.1.1 Описание требования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_Toc490483167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11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68" w:history="1">
        <w:r w:rsidR="0044071A" w:rsidRPr="000251C3">
          <w:rPr>
            <w:rStyle w:val="af1"/>
            <w:rFonts w:ascii="Arial" w:eastAsia="Arial Unicode MS" w:hAnsi="Arial" w:cs="Arial"/>
          </w:rPr>
          <w:t>3.1.2 Процессные роли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_Toc490483168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11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78" w:history="1">
        <w:r w:rsidR="0044071A" w:rsidRPr="0044071A">
          <w:rPr>
            <w:rStyle w:val="af1"/>
            <w:rFonts w:ascii="Arial" w:eastAsia="Arial Unicode MS" w:hAnsi="Arial" w:cs="Arial"/>
            <w:iCs/>
          </w:rPr>
          <w:t>3.2 Требование: Организовать процедуру удаления вложений и макетов из сообщений Email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_Toc490483178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12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79" w:history="1">
        <w:r w:rsidR="0044071A" w:rsidRPr="0044071A">
          <w:rPr>
            <w:rStyle w:val="af1"/>
            <w:rFonts w:ascii="Arial" w:eastAsia="Arial Unicode MS" w:hAnsi="Arial" w:cs="Arial"/>
          </w:rPr>
          <w:t>3.3.1 Описание требования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_Toc490483179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12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80" w:history="1">
        <w:r w:rsidR="0044071A" w:rsidRPr="0044071A">
          <w:rPr>
            <w:rStyle w:val="af1"/>
            <w:rFonts w:ascii="Arial" w:eastAsia="Arial Unicode MS" w:hAnsi="Arial" w:cs="Arial"/>
          </w:rPr>
          <w:t>3.2.2 Предусловие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_Toc490483180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12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81" w:history="1">
        <w:r w:rsidR="0044071A" w:rsidRPr="0044071A">
          <w:rPr>
            <w:rStyle w:val="af1"/>
            <w:rFonts w:ascii="Arial" w:eastAsia="Arial Unicode MS" w:hAnsi="Arial" w:cs="Arial"/>
          </w:rPr>
          <w:t>3.2.3 Описание основного сценария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_Toc490483181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12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23"/>
        <w:rPr>
          <w:rStyle w:val="af1"/>
          <w:rFonts w:ascii="Arial" w:eastAsia="Arial Unicode MS" w:hAnsi="Arial" w:cs="Arial"/>
          <w:iCs/>
        </w:rPr>
      </w:pPr>
      <w:hyperlink w:anchor="_Toc490483182" w:history="1">
        <w:r w:rsidR="0044071A" w:rsidRPr="0044071A">
          <w:rPr>
            <w:rStyle w:val="af1"/>
            <w:rFonts w:ascii="Arial" w:eastAsia="Arial Unicode MS" w:hAnsi="Arial" w:cs="Arial"/>
            <w:iCs/>
          </w:rPr>
          <w:t>3.3 Администрирование системных параметров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instrText xml:space="preserve"> PAGEREF _Toc490483182 \h </w:instrTex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t>12</w:t>
        </w:r>
        <w:r w:rsidR="0044071A" w:rsidRPr="0044071A">
          <w:rPr>
            <w:rStyle w:val="af1"/>
            <w:rFonts w:ascii="Arial" w:eastAsia="Arial Unicode MS" w:hAnsi="Arial" w:cs="Arial"/>
            <w:iCs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83" w:history="1">
        <w:r w:rsidR="0044071A" w:rsidRPr="0044071A">
          <w:rPr>
            <w:rStyle w:val="af1"/>
            <w:rFonts w:ascii="Arial" w:eastAsia="Arial Unicode MS" w:hAnsi="Arial" w:cs="Arial"/>
          </w:rPr>
          <w:t>3.3.1 Описание требования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_Toc490483183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12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84" w:history="1">
        <w:r w:rsidR="0044071A" w:rsidRPr="0044071A">
          <w:rPr>
            <w:rStyle w:val="af1"/>
            <w:rFonts w:ascii="Arial" w:eastAsia="Arial Unicode MS" w:hAnsi="Arial" w:cs="Arial"/>
          </w:rPr>
          <w:t>3.3.2 Предусловие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_Toc490483184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12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Pr="0044071A" w:rsidRDefault="00C273EF">
      <w:pPr>
        <w:pStyle w:val="32"/>
        <w:rPr>
          <w:rStyle w:val="af1"/>
          <w:rFonts w:ascii="Arial" w:eastAsia="Arial Unicode MS" w:hAnsi="Arial" w:cs="Arial"/>
        </w:rPr>
      </w:pPr>
      <w:hyperlink w:anchor="_Toc490483185" w:history="1">
        <w:r w:rsidR="0044071A" w:rsidRPr="0044071A">
          <w:rPr>
            <w:rStyle w:val="af1"/>
            <w:rFonts w:ascii="Arial" w:eastAsia="Arial Unicode MS" w:hAnsi="Arial" w:cs="Arial"/>
          </w:rPr>
          <w:t>3.3.3 Описание основного сценария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ab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begin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instrText xml:space="preserve"> PAGEREF _Toc490483185 \h </w:instrText>
        </w:r>
        <w:r w:rsidR="0044071A" w:rsidRPr="0044071A">
          <w:rPr>
            <w:rStyle w:val="af1"/>
            <w:rFonts w:ascii="Arial" w:eastAsia="Arial Unicode MS" w:hAnsi="Arial" w:cs="Arial"/>
            <w:webHidden/>
          </w:rPr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separate"/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t>13</w:t>
        </w:r>
        <w:r w:rsidR="0044071A" w:rsidRPr="0044071A">
          <w:rPr>
            <w:rStyle w:val="af1"/>
            <w:rFonts w:ascii="Arial" w:eastAsia="Arial Unicode MS" w:hAnsi="Arial" w:cs="Arial"/>
            <w:webHidden/>
          </w:rPr>
          <w:fldChar w:fldCharType="end"/>
        </w:r>
      </w:hyperlink>
    </w:p>
    <w:p w:rsidR="0044071A" w:rsidRDefault="00C273E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0483186" w:history="1">
        <w:r w:rsidR="0044071A" w:rsidRPr="000251C3">
          <w:rPr>
            <w:rStyle w:val="af1"/>
            <w:rFonts w:ascii="Arial" w:hAnsi="Arial" w:cs="Arial"/>
            <w:noProof/>
          </w:rPr>
          <w:t>4 Требования к интерфейсам</w:t>
        </w:r>
        <w:r w:rsidR="0044071A">
          <w:rPr>
            <w:noProof/>
            <w:webHidden/>
          </w:rPr>
          <w:tab/>
        </w:r>
        <w:r w:rsidR="0044071A">
          <w:rPr>
            <w:noProof/>
            <w:webHidden/>
          </w:rPr>
          <w:fldChar w:fldCharType="begin"/>
        </w:r>
        <w:r w:rsidR="0044071A">
          <w:rPr>
            <w:noProof/>
            <w:webHidden/>
          </w:rPr>
          <w:instrText xml:space="preserve"> PAGEREF _Toc490483186 \h </w:instrText>
        </w:r>
        <w:r w:rsidR="0044071A">
          <w:rPr>
            <w:noProof/>
            <w:webHidden/>
          </w:rPr>
        </w:r>
        <w:r w:rsidR="0044071A">
          <w:rPr>
            <w:noProof/>
            <w:webHidden/>
          </w:rPr>
          <w:fldChar w:fldCharType="separate"/>
        </w:r>
        <w:r w:rsidR="0044071A">
          <w:rPr>
            <w:noProof/>
            <w:webHidden/>
          </w:rPr>
          <w:t>14</w:t>
        </w:r>
        <w:r w:rsidR="0044071A">
          <w:rPr>
            <w:noProof/>
            <w:webHidden/>
          </w:rPr>
          <w:fldChar w:fldCharType="end"/>
        </w:r>
      </w:hyperlink>
    </w:p>
    <w:p w:rsidR="0044071A" w:rsidRDefault="00C273EF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90483187" w:history="1">
        <w:r w:rsidR="0044071A" w:rsidRPr="000251C3">
          <w:rPr>
            <w:rStyle w:val="af1"/>
            <w:rFonts w:ascii="Arial" w:hAnsi="Arial" w:cs="Arial"/>
          </w:rPr>
          <w:t>4.1 Требования к пользовательскому интерфейсу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_Toc490483187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14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90483188" w:history="1">
        <w:r w:rsidR="0044071A" w:rsidRPr="000251C3">
          <w:rPr>
            <w:rStyle w:val="af1"/>
            <w:rFonts w:ascii="Arial" w:hAnsi="Arial" w:cs="Arial"/>
          </w:rPr>
          <w:t>4.2 Требования к печатным документам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_Toc490483188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24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90483189" w:history="1">
        <w:r w:rsidR="0044071A" w:rsidRPr="000251C3">
          <w:rPr>
            <w:rStyle w:val="af1"/>
            <w:rFonts w:ascii="Arial" w:hAnsi="Arial" w:cs="Arial"/>
          </w:rPr>
          <w:t>4.3 Требования к программным интерфейсам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_Toc490483189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24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0483190" w:history="1">
        <w:r w:rsidR="0044071A" w:rsidRPr="000251C3">
          <w:rPr>
            <w:rStyle w:val="af1"/>
            <w:rFonts w:ascii="Arial" w:hAnsi="Arial" w:cs="Arial"/>
            <w:noProof/>
          </w:rPr>
          <w:t>5 Нефункциональные требования</w:t>
        </w:r>
        <w:r w:rsidR="0044071A">
          <w:rPr>
            <w:noProof/>
            <w:webHidden/>
          </w:rPr>
          <w:tab/>
        </w:r>
        <w:r w:rsidR="0044071A">
          <w:rPr>
            <w:noProof/>
            <w:webHidden/>
          </w:rPr>
          <w:fldChar w:fldCharType="begin"/>
        </w:r>
        <w:r w:rsidR="0044071A">
          <w:rPr>
            <w:noProof/>
            <w:webHidden/>
          </w:rPr>
          <w:instrText xml:space="preserve"> PAGEREF _Toc490483190 \h </w:instrText>
        </w:r>
        <w:r w:rsidR="0044071A">
          <w:rPr>
            <w:noProof/>
            <w:webHidden/>
          </w:rPr>
        </w:r>
        <w:r w:rsidR="0044071A">
          <w:rPr>
            <w:noProof/>
            <w:webHidden/>
          </w:rPr>
          <w:fldChar w:fldCharType="separate"/>
        </w:r>
        <w:r w:rsidR="0044071A">
          <w:rPr>
            <w:noProof/>
            <w:webHidden/>
          </w:rPr>
          <w:t>25</w:t>
        </w:r>
        <w:r w:rsidR="0044071A">
          <w:rPr>
            <w:noProof/>
            <w:webHidden/>
          </w:rPr>
          <w:fldChar w:fldCharType="end"/>
        </w:r>
      </w:hyperlink>
    </w:p>
    <w:p w:rsidR="0044071A" w:rsidRDefault="00C273EF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90483191" w:history="1">
        <w:r w:rsidR="0044071A" w:rsidRPr="000251C3">
          <w:rPr>
            <w:rStyle w:val="af1"/>
            <w:rFonts w:ascii="Arial" w:hAnsi="Arial" w:cs="Arial"/>
          </w:rPr>
          <w:t>5.1 Удобство использования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_Toc490483191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25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90483192" w:history="1">
        <w:r w:rsidR="0044071A" w:rsidRPr="000251C3">
          <w:rPr>
            <w:rStyle w:val="af1"/>
            <w:rFonts w:ascii="Arial" w:hAnsi="Arial" w:cs="Arial"/>
          </w:rPr>
          <w:t>5.2 Надежность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_Toc490483192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25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90483193" w:history="1">
        <w:r w:rsidR="0044071A" w:rsidRPr="000251C3">
          <w:rPr>
            <w:rStyle w:val="af1"/>
            <w:rFonts w:ascii="Arial" w:hAnsi="Arial" w:cs="Arial"/>
          </w:rPr>
          <w:t>5.3 Безопасность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_Toc490483193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25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90483194" w:history="1">
        <w:r w:rsidR="0044071A" w:rsidRPr="000251C3">
          <w:rPr>
            <w:rStyle w:val="af1"/>
            <w:rFonts w:ascii="Arial" w:hAnsi="Arial" w:cs="Arial"/>
          </w:rPr>
          <w:t>5.4 Производительность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_Toc490483194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25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3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90483195" w:history="1">
        <w:r w:rsidR="0044071A" w:rsidRPr="000251C3">
          <w:rPr>
            <w:rStyle w:val="af1"/>
            <w:rFonts w:ascii="Arial" w:hAnsi="Arial" w:cs="Arial"/>
          </w:rPr>
          <w:t>5.4.1 Конкурентная работа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_Toc490483195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25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3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90483196" w:history="1">
        <w:r w:rsidR="0044071A" w:rsidRPr="000251C3">
          <w:rPr>
            <w:rStyle w:val="af1"/>
            <w:rFonts w:ascii="Arial" w:hAnsi="Arial" w:cs="Arial"/>
          </w:rPr>
          <w:t>5.4.2 Производительность операций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_Toc490483196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25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3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90483197" w:history="1">
        <w:r w:rsidR="0044071A" w:rsidRPr="000251C3">
          <w:rPr>
            <w:rStyle w:val="af1"/>
            <w:rFonts w:ascii="Arial" w:hAnsi="Arial" w:cs="Arial"/>
          </w:rPr>
          <w:t>5.4.3 Требования к времени обработки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_Toc490483197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26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3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90483198" w:history="1">
        <w:r w:rsidR="0044071A" w:rsidRPr="000251C3">
          <w:rPr>
            <w:rStyle w:val="af1"/>
            <w:rFonts w:ascii="Arial" w:hAnsi="Arial" w:cs="Arial"/>
          </w:rPr>
          <w:t>5.4.4 Взаимодействие со смежными АС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_Toc490483198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26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90483199" w:history="1">
        <w:r w:rsidR="0044071A" w:rsidRPr="000251C3">
          <w:rPr>
            <w:rStyle w:val="af1"/>
            <w:rFonts w:ascii="Arial" w:hAnsi="Arial" w:cs="Arial"/>
          </w:rPr>
          <w:t>5.5 Требования к сопровождению</w:t>
        </w:r>
        <w:r w:rsidR="0044071A">
          <w:rPr>
            <w:webHidden/>
          </w:rPr>
          <w:tab/>
        </w:r>
        <w:r w:rsidR="0044071A">
          <w:rPr>
            <w:webHidden/>
          </w:rPr>
          <w:fldChar w:fldCharType="begin"/>
        </w:r>
        <w:r w:rsidR="0044071A">
          <w:rPr>
            <w:webHidden/>
          </w:rPr>
          <w:instrText xml:space="preserve"> PAGEREF _Toc490483199 \h </w:instrText>
        </w:r>
        <w:r w:rsidR="0044071A">
          <w:rPr>
            <w:webHidden/>
          </w:rPr>
        </w:r>
        <w:r w:rsidR="0044071A">
          <w:rPr>
            <w:webHidden/>
          </w:rPr>
          <w:fldChar w:fldCharType="separate"/>
        </w:r>
        <w:r w:rsidR="0044071A">
          <w:rPr>
            <w:webHidden/>
          </w:rPr>
          <w:t>26</w:t>
        </w:r>
        <w:r w:rsidR="0044071A">
          <w:rPr>
            <w:webHidden/>
          </w:rPr>
          <w:fldChar w:fldCharType="end"/>
        </w:r>
      </w:hyperlink>
    </w:p>
    <w:p w:rsidR="0044071A" w:rsidRDefault="00C273E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0483200" w:history="1">
        <w:r w:rsidR="0044071A" w:rsidRPr="000251C3">
          <w:rPr>
            <w:rStyle w:val="af1"/>
            <w:rFonts w:ascii="Arial" w:hAnsi="Arial" w:cs="Arial"/>
            <w:noProof/>
          </w:rPr>
          <w:t>6 Определение данных</w:t>
        </w:r>
        <w:r w:rsidR="0044071A">
          <w:rPr>
            <w:noProof/>
            <w:webHidden/>
          </w:rPr>
          <w:tab/>
        </w:r>
        <w:r w:rsidR="0044071A">
          <w:rPr>
            <w:noProof/>
            <w:webHidden/>
          </w:rPr>
          <w:fldChar w:fldCharType="begin"/>
        </w:r>
        <w:r w:rsidR="0044071A">
          <w:rPr>
            <w:noProof/>
            <w:webHidden/>
          </w:rPr>
          <w:instrText xml:space="preserve"> PAGEREF _Toc490483200 \h </w:instrText>
        </w:r>
        <w:r w:rsidR="0044071A">
          <w:rPr>
            <w:noProof/>
            <w:webHidden/>
          </w:rPr>
        </w:r>
        <w:r w:rsidR="0044071A">
          <w:rPr>
            <w:noProof/>
            <w:webHidden/>
          </w:rPr>
          <w:fldChar w:fldCharType="separate"/>
        </w:r>
        <w:r w:rsidR="0044071A">
          <w:rPr>
            <w:noProof/>
            <w:webHidden/>
          </w:rPr>
          <w:t>27</w:t>
        </w:r>
        <w:r w:rsidR="0044071A">
          <w:rPr>
            <w:noProof/>
            <w:webHidden/>
          </w:rPr>
          <w:fldChar w:fldCharType="end"/>
        </w:r>
      </w:hyperlink>
    </w:p>
    <w:p w:rsidR="0044071A" w:rsidRDefault="00C273E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0483201" w:history="1">
        <w:r w:rsidR="0044071A" w:rsidRPr="000251C3">
          <w:rPr>
            <w:rStyle w:val="af1"/>
            <w:rFonts w:ascii="Arial" w:hAnsi="Arial" w:cs="Arial"/>
            <w:noProof/>
          </w:rPr>
          <w:t>7 Прочие требования</w:t>
        </w:r>
        <w:r w:rsidR="0044071A">
          <w:rPr>
            <w:noProof/>
            <w:webHidden/>
          </w:rPr>
          <w:tab/>
        </w:r>
        <w:r w:rsidR="0044071A">
          <w:rPr>
            <w:noProof/>
            <w:webHidden/>
          </w:rPr>
          <w:fldChar w:fldCharType="begin"/>
        </w:r>
        <w:r w:rsidR="0044071A">
          <w:rPr>
            <w:noProof/>
            <w:webHidden/>
          </w:rPr>
          <w:instrText xml:space="preserve"> PAGEREF _Toc490483201 \h </w:instrText>
        </w:r>
        <w:r w:rsidR="0044071A">
          <w:rPr>
            <w:noProof/>
            <w:webHidden/>
          </w:rPr>
        </w:r>
        <w:r w:rsidR="0044071A">
          <w:rPr>
            <w:noProof/>
            <w:webHidden/>
          </w:rPr>
          <w:fldChar w:fldCharType="separate"/>
        </w:r>
        <w:r w:rsidR="0044071A">
          <w:rPr>
            <w:noProof/>
            <w:webHidden/>
          </w:rPr>
          <w:t>27</w:t>
        </w:r>
        <w:r w:rsidR="0044071A">
          <w:rPr>
            <w:noProof/>
            <w:webHidden/>
          </w:rPr>
          <w:fldChar w:fldCharType="end"/>
        </w:r>
      </w:hyperlink>
    </w:p>
    <w:p w:rsidR="0044071A" w:rsidRDefault="00C273EF">
      <w:pPr>
        <w:pStyle w:val="14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0483202" w:history="1">
        <w:r w:rsidR="0044071A" w:rsidRPr="000251C3">
          <w:rPr>
            <w:rStyle w:val="af1"/>
            <w:rFonts w:cs="Arial"/>
            <w:noProof/>
            <w:kern w:val="28"/>
          </w:rPr>
          <w:t>Приложение 1</w:t>
        </w:r>
        <w:r w:rsidR="0044071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44071A" w:rsidRPr="000251C3">
          <w:rPr>
            <w:rStyle w:val="af1"/>
            <w:rFonts w:ascii="Arial" w:hAnsi="Arial" w:cs="Arial"/>
            <w:noProof/>
          </w:rPr>
          <w:t>Порядок следования закладок</w:t>
        </w:r>
        <w:r w:rsidR="0044071A">
          <w:rPr>
            <w:noProof/>
            <w:webHidden/>
          </w:rPr>
          <w:tab/>
        </w:r>
        <w:r w:rsidR="0044071A">
          <w:rPr>
            <w:noProof/>
            <w:webHidden/>
          </w:rPr>
          <w:fldChar w:fldCharType="begin"/>
        </w:r>
        <w:r w:rsidR="0044071A">
          <w:rPr>
            <w:noProof/>
            <w:webHidden/>
          </w:rPr>
          <w:instrText xml:space="preserve"> PAGEREF _Toc490483202 \h </w:instrText>
        </w:r>
        <w:r w:rsidR="0044071A">
          <w:rPr>
            <w:noProof/>
            <w:webHidden/>
          </w:rPr>
        </w:r>
        <w:r w:rsidR="0044071A">
          <w:rPr>
            <w:noProof/>
            <w:webHidden/>
          </w:rPr>
          <w:fldChar w:fldCharType="separate"/>
        </w:r>
        <w:r w:rsidR="0044071A">
          <w:rPr>
            <w:noProof/>
            <w:webHidden/>
          </w:rPr>
          <w:t>28</w:t>
        </w:r>
        <w:r w:rsidR="0044071A">
          <w:rPr>
            <w:noProof/>
            <w:webHidden/>
          </w:rPr>
          <w:fldChar w:fldCharType="end"/>
        </w:r>
      </w:hyperlink>
    </w:p>
    <w:p w:rsidR="0044071A" w:rsidRDefault="00C273EF">
      <w:pPr>
        <w:pStyle w:val="14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0483203" w:history="1">
        <w:r w:rsidR="0044071A" w:rsidRPr="000251C3">
          <w:rPr>
            <w:rStyle w:val="af1"/>
            <w:rFonts w:cs="Arial"/>
            <w:noProof/>
            <w:kern w:val="28"/>
          </w:rPr>
          <w:t>Приложение 2</w:t>
        </w:r>
        <w:r w:rsidR="0044071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44071A" w:rsidRPr="000251C3">
          <w:rPr>
            <w:rStyle w:val="af1"/>
            <w:rFonts w:ascii="Arial" w:hAnsi="Arial" w:cs="Arial"/>
            <w:noProof/>
          </w:rPr>
          <w:t>Описание статических справочников</w:t>
        </w:r>
        <w:r w:rsidR="0044071A">
          <w:rPr>
            <w:noProof/>
            <w:webHidden/>
          </w:rPr>
          <w:tab/>
        </w:r>
        <w:r w:rsidR="0044071A">
          <w:rPr>
            <w:noProof/>
            <w:webHidden/>
          </w:rPr>
          <w:fldChar w:fldCharType="begin"/>
        </w:r>
        <w:r w:rsidR="0044071A">
          <w:rPr>
            <w:noProof/>
            <w:webHidden/>
          </w:rPr>
          <w:instrText xml:space="preserve"> PAGEREF _Toc490483203 \h </w:instrText>
        </w:r>
        <w:r w:rsidR="0044071A">
          <w:rPr>
            <w:noProof/>
            <w:webHidden/>
          </w:rPr>
        </w:r>
        <w:r w:rsidR="0044071A">
          <w:rPr>
            <w:noProof/>
            <w:webHidden/>
          </w:rPr>
          <w:fldChar w:fldCharType="separate"/>
        </w:r>
        <w:r w:rsidR="0044071A">
          <w:rPr>
            <w:noProof/>
            <w:webHidden/>
          </w:rPr>
          <w:t>29</w:t>
        </w:r>
        <w:r w:rsidR="0044071A">
          <w:rPr>
            <w:noProof/>
            <w:webHidden/>
          </w:rPr>
          <w:fldChar w:fldCharType="end"/>
        </w:r>
      </w:hyperlink>
    </w:p>
    <w:p w:rsidR="00857D78" w:rsidRPr="00F143FC" w:rsidRDefault="00857D78" w:rsidP="00857D78">
      <w:pPr>
        <w:pStyle w:val="a8"/>
        <w:rPr>
          <w:rFonts w:ascii="Arial" w:hAnsi="Arial" w:cs="Arial"/>
        </w:rPr>
      </w:pPr>
      <w:r w:rsidRPr="00135D0E">
        <w:rPr>
          <w:rFonts w:ascii="Arial" w:hAnsi="Arial" w:cs="Arial"/>
        </w:rPr>
        <w:fldChar w:fldCharType="end"/>
      </w:r>
    </w:p>
    <w:p w:rsidR="00F97D75" w:rsidRPr="00F143FC" w:rsidRDefault="00F97D75" w:rsidP="00857D78">
      <w:pPr>
        <w:rPr>
          <w:rFonts w:ascii="Arial" w:hAnsi="Arial" w:cs="Arial"/>
        </w:rPr>
        <w:sectPr w:rsidR="00F97D75" w:rsidRPr="00F143FC" w:rsidSect="00E14790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A87AE5" w:rsidRPr="00F143FC" w:rsidRDefault="00A87AE5" w:rsidP="006B21B5">
      <w:pPr>
        <w:pStyle w:val="-10"/>
        <w:rPr>
          <w:rFonts w:ascii="Arial" w:hAnsi="Arial" w:cs="Arial"/>
        </w:rPr>
      </w:pPr>
      <w:bookmarkStart w:id="1" w:name="_Toc490483154"/>
      <w:r w:rsidRPr="00F143FC">
        <w:rPr>
          <w:rFonts w:ascii="Arial" w:hAnsi="Arial" w:cs="Arial"/>
        </w:rPr>
        <w:lastRenderedPageBreak/>
        <w:t>Введени</w:t>
      </w:r>
      <w:bookmarkStart w:id="2" w:name="_Toc277085144"/>
      <w:r w:rsidRPr="00F143FC">
        <w:rPr>
          <w:rFonts w:ascii="Arial" w:hAnsi="Arial" w:cs="Arial"/>
        </w:rPr>
        <w:t>е</w:t>
      </w:r>
      <w:bookmarkEnd w:id="1"/>
    </w:p>
    <w:p w:rsidR="00A87AE5" w:rsidRPr="00F143FC" w:rsidRDefault="00A87AE5" w:rsidP="006B21B5">
      <w:pPr>
        <w:pStyle w:val="20"/>
        <w:rPr>
          <w:rFonts w:ascii="Arial" w:hAnsi="Arial" w:cs="Arial"/>
        </w:rPr>
      </w:pPr>
      <w:bookmarkStart w:id="3" w:name="_Toc490483155"/>
      <w:r w:rsidRPr="00F143FC">
        <w:rPr>
          <w:rFonts w:ascii="Arial" w:hAnsi="Arial" w:cs="Arial"/>
        </w:rPr>
        <w:t>Назначение документа</w:t>
      </w:r>
      <w:bookmarkEnd w:id="2"/>
      <w:bookmarkEnd w:id="3"/>
    </w:p>
    <w:p w:rsidR="00A33B45" w:rsidRPr="00F143FC" w:rsidRDefault="00A87AE5" w:rsidP="002805A4">
      <w:pPr>
        <w:pStyle w:val="a8"/>
        <w:ind w:left="0" w:firstLine="556"/>
        <w:jc w:val="both"/>
        <w:rPr>
          <w:rStyle w:val="ad"/>
          <w:rFonts w:ascii="Arial" w:hAnsi="Arial" w:cs="Arial"/>
        </w:rPr>
      </w:pPr>
      <w:bookmarkStart w:id="4" w:name="_Toc277085145"/>
      <w:proofErr w:type="gramStart"/>
      <w:r w:rsidRPr="00F143FC">
        <w:rPr>
          <w:rStyle w:val="ad"/>
          <w:rFonts w:ascii="Arial" w:hAnsi="Arial" w:cs="Arial"/>
        </w:rPr>
        <w:t xml:space="preserve">Спецификация требований к </w:t>
      </w:r>
      <w:r w:rsidR="001307ED" w:rsidRPr="00F143FC">
        <w:rPr>
          <w:rStyle w:val="ad"/>
          <w:rFonts w:ascii="Arial" w:hAnsi="Arial" w:cs="Arial"/>
        </w:rPr>
        <w:t>автоматизированной системе</w:t>
      </w:r>
      <w:r w:rsidRPr="00F143FC">
        <w:rPr>
          <w:rStyle w:val="ad"/>
          <w:rFonts w:ascii="Arial" w:hAnsi="Arial" w:cs="Arial"/>
        </w:rPr>
        <w:t xml:space="preserve"> (</w:t>
      </w:r>
      <w:r w:rsidR="001307ED" w:rsidRPr="00F143FC">
        <w:rPr>
          <w:rStyle w:val="ad"/>
          <w:rFonts w:ascii="Arial" w:hAnsi="Arial" w:cs="Arial"/>
        </w:rPr>
        <w:t>АС</w:t>
      </w:r>
      <w:r w:rsidRPr="00F143FC">
        <w:rPr>
          <w:rStyle w:val="ad"/>
          <w:rFonts w:ascii="Arial" w:hAnsi="Arial" w:cs="Arial"/>
        </w:rPr>
        <w:t>) предназначена для детализированного описания требований к АС</w:t>
      </w:r>
      <w:r w:rsidR="00A23647" w:rsidRPr="00F143FC">
        <w:rPr>
          <w:rStyle w:val="ad"/>
          <w:rFonts w:ascii="Arial" w:hAnsi="Arial" w:cs="Arial"/>
        </w:rPr>
        <w:t xml:space="preserve"> </w:t>
      </w:r>
      <w:r w:rsidR="00871CF7" w:rsidRPr="000A1866">
        <w:rPr>
          <w:rStyle w:val="ad"/>
          <w:rFonts w:ascii="Arial" w:hAnsi="Arial" w:cs="Arial"/>
        </w:rPr>
        <w:t>CRM</w:t>
      </w:r>
      <w:r w:rsidR="00871CF7" w:rsidRPr="00F143FC">
        <w:rPr>
          <w:rStyle w:val="ad"/>
          <w:rFonts w:ascii="Arial" w:hAnsi="Arial" w:cs="Arial"/>
        </w:rPr>
        <w:t xml:space="preserve"> Розничный</w:t>
      </w:r>
      <w:r w:rsidR="00606E9E">
        <w:rPr>
          <w:rStyle w:val="ad"/>
          <w:rFonts w:ascii="Arial" w:hAnsi="Arial" w:cs="Arial"/>
        </w:rPr>
        <w:t xml:space="preserve"> «</w:t>
      </w:r>
      <w:r w:rsidR="00606E9E" w:rsidRPr="00AB5B97">
        <w:rPr>
          <w:rStyle w:val="ad"/>
          <w:rFonts w:ascii="Arial" w:hAnsi="Arial" w:cs="Arial"/>
        </w:rPr>
        <w:t>Доба</w:t>
      </w:r>
      <w:r w:rsidR="00606E9E" w:rsidRPr="00AB5B97">
        <w:rPr>
          <w:rStyle w:val="ad"/>
          <w:rFonts w:ascii="Arial" w:hAnsi="Arial" w:cs="Arial"/>
        </w:rPr>
        <w:t>в</w:t>
      </w:r>
      <w:r w:rsidR="00606E9E" w:rsidRPr="00AB5B97">
        <w:rPr>
          <w:rStyle w:val="ad"/>
          <w:rFonts w:ascii="Arial" w:hAnsi="Arial" w:cs="Arial"/>
        </w:rPr>
        <w:t>ление вложений к сообщению Email»</w:t>
      </w:r>
      <w:proofErr w:type="gramEnd"/>
    </w:p>
    <w:p w:rsidR="00A87AE5" w:rsidRPr="00F143FC" w:rsidRDefault="00A87AE5" w:rsidP="006B21B5">
      <w:pPr>
        <w:pStyle w:val="20"/>
        <w:rPr>
          <w:rFonts w:ascii="Arial" w:hAnsi="Arial" w:cs="Arial"/>
        </w:rPr>
      </w:pPr>
      <w:bookmarkStart w:id="5" w:name="_Toc490483156"/>
      <w:r w:rsidRPr="00F143FC">
        <w:rPr>
          <w:rFonts w:ascii="Arial" w:hAnsi="Arial" w:cs="Arial"/>
        </w:rPr>
        <w:t>Термины и определения</w:t>
      </w:r>
      <w:bookmarkEnd w:id="4"/>
      <w:bookmarkEnd w:id="5"/>
    </w:p>
    <w:p w:rsidR="00A87AE5" w:rsidRPr="00F143FC" w:rsidRDefault="00A87AE5" w:rsidP="002805A4">
      <w:pPr>
        <w:pStyle w:val="a8"/>
        <w:ind w:left="0" w:firstLine="567"/>
        <w:rPr>
          <w:rStyle w:val="ad"/>
          <w:rFonts w:ascii="Arial" w:hAnsi="Arial" w:cs="Arial"/>
        </w:rPr>
      </w:pPr>
      <w:bookmarkStart w:id="6" w:name="_Toc275773357"/>
      <w:bookmarkStart w:id="7" w:name="_Toc277085146"/>
      <w:r w:rsidRPr="00F143FC">
        <w:rPr>
          <w:rStyle w:val="ad"/>
          <w:rFonts w:ascii="Arial" w:hAnsi="Arial" w:cs="Arial"/>
        </w:rPr>
        <w:t xml:space="preserve">Термины и определения приведены </w:t>
      </w:r>
      <w:proofErr w:type="gramStart"/>
      <w:r w:rsidRPr="00F143FC">
        <w:rPr>
          <w:rStyle w:val="ad"/>
          <w:rFonts w:ascii="Arial" w:hAnsi="Arial" w:cs="Arial"/>
        </w:rPr>
        <w:t>в</w:t>
      </w:r>
      <w:proofErr w:type="gramEnd"/>
      <w:r w:rsidRPr="00F143FC">
        <w:rPr>
          <w:rStyle w:val="ad"/>
          <w:rFonts w:ascii="Arial" w:hAnsi="Arial" w:cs="Arial"/>
        </w:rPr>
        <w:t xml:space="preserve"> </w:t>
      </w:r>
      <w:r w:rsidR="00DD6D8A" w:rsidRPr="00A06F7D">
        <w:rPr>
          <w:rStyle w:val="ad"/>
          <w:rFonts w:ascii="Arial" w:hAnsi="Arial" w:cs="Arial"/>
          <w:b/>
          <w:color w:val="0000FF"/>
          <w:sz w:val="18"/>
          <w:u w:val="single"/>
        </w:rPr>
        <w:fldChar w:fldCharType="begin"/>
      </w:r>
      <w:r w:rsidR="00DD6D8A" w:rsidRPr="00A06F7D">
        <w:rPr>
          <w:rStyle w:val="ad"/>
          <w:rFonts w:ascii="Arial" w:hAnsi="Arial" w:cs="Arial"/>
          <w:sz w:val="18"/>
        </w:rPr>
        <w:instrText xml:space="preserve"> REF _Ref426730776 \h </w:instrText>
      </w:r>
      <w:r w:rsidR="00F143FC" w:rsidRPr="00A06F7D">
        <w:rPr>
          <w:rStyle w:val="ad"/>
          <w:rFonts w:ascii="Arial" w:hAnsi="Arial" w:cs="Arial"/>
          <w:b/>
          <w:color w:val="0000FF"/>
          <w:sz w:val="18"/>
          <w:u w:val="single"/>
        </w:rPr>
        <w:instrText xml:space="preserve"> \* MERGEFORMAT </w:instrText>
      </w:r>
      <w:r w:rsidR="00DD6D8A" w:rsidRPr="00A06F7D">
        <w:rPr>
          <w:rStyle w:val="ad"/>
          <w:rFonts w:ascii="Arial" w:hAnsi="Arial" w:cs="Arial"/>
          <w:b/>
          <w:color w:val="0000FF"/>
          <w:sz w:val="18"/>
          <w:u w:val="single"/>
        </w:rPr>
      </w:r>
      <w:r w:rsidR="00DD6D8A" w:rsidRPr="00A06F7D">
        <w:rPr>
          <w:rStyle w:val="ad"/>
          <w:rFonts w:ascii="Arial" w:hAnsi="Arial" w:cs="Arial"/>
          <w:b/>
          <w:color w:val="0000FF"/>
          <w:sz w:val="18"/>
          <w:u w:val="single"/>
        </w:rPr>
        <w:fldChar w:fldCharType="separate"/>
      </w:r>
      <w:r w:rsidR="007030D8" w:rsidRPr="00A06F7D">
        <w:rPr>
          <w:rFonts w:ascii="Arial" w:hAnsi="Arial" w:cs="Arial"/>
          <w:sz w:val="22"/>
        </w:rPr>
        <w:t xml:space="preserve">Таблица </w:t>
      </w:r>
      <w:r w:rsidR="007030D8" w:rsidRPr="00A06F7D">
        <w:rPr>
          <w:rFonts w:ascii="Arial" w:hAnsi="Arial" w:cs="Arial"/>
          <w:noProof/>
          <w:sz w:val="22"/>
        </w:rPr>
        <w:t>1</w:t>
      </w:r>
      <w:r w:rsidR="00DD6D8A" w:rsidRPr="00A06F7D">
        <w:rPr>
          <w:rStyle w:val="ad"/>
          <w:rFonts w:ascii="Arial" w:hAnsi="Arial" w:cs="Arial"/>
          <w:b/>
          <w:color w:val="0000FF"/>
          <w:sz w:val="18"/>
          <w:u w:val="single"/>
        </w:rPr>
        <w:fldChar w:fldCharType="end"/>
      </w:r>
      <w:r w:rsidR="00726C46" w:rsidRPr="00A06F7D">
        <w:rPr>
          <w:rStyle w:val="ad"/>
          <w:rFonts w:ascii="Arial" w:hAnsi="Arial" w:cs="Arial"/>
          <w:sz w:val="18"/>
        </w:rPr>
        <w:t>.</w:t>
      </w:r>
    </w:p>
    <w:p w:rsidR="00CB50B9" w:rsidRPr="00F143FC" w:rsidRDefault="00CB50B9" w:rsidP="00726C46">
      <w:pPr>
        <w:pStyle w:val="-1"/>
        <w:rPr>
          <w:rFonts w:cs="Arial"/>
        </w:rPr>
      </w:pPr>
      <w:bookmarkStart w:id="8" w:name="_Ref426730776"/>
      <w:bookmarkStart w:id="9" w:name="_Ref426730763"/>
      <w:proofErr w:type="spellStart"/>
      <w:r w:rsidRPr="00F143FC">
        <w:rPr>
          <w:rFonts w:cs="Arial"/>
        </w:rPr>
        <w:t>Таблица</w:t>
      </w:r>
      <w:proofErr w:type="spellEnd"/>
      <w:r w:rsidRPr="00F143FC">
        <w:rPr>
          <w:rFonts w:cs="Arial"/>
        </w:rPr>
        <w:t xml:space="preserve"> </w:t>
      </w:r>
      <w:r w:rsidRPr="00F143FC">
        <w:rPr>
          <w:rFonts w:cs="Arial"/>
        </w:rPr>
        <w:fldChar w:fldCharType="begin"/>
      </w:r>
      <w:r w:rsidRPr="00F143FC">
        <w:rPr>
          <w:rFonts w:cs="Arial"/>
        </w:rPr>
        <w:instrText xml:space="preserve"> SEQ Таблица \* ARABIC </w:instrText>
      </w:r>
      <w:r w:rsidRPr="00F143FC">
        <w:rPr>
          <w:rFonts w:cs="Arial"/>
        </w:rPr>
        <w:fldChar w:fldCharType="separate"/>
      </w:r>
      <w:r w:rsidR="007030D8">
        <w:rPr>
          <w:rFonts w:cs="Arial"/>
          <w:noProof/>
        </w:rPr>
        <w:t>1</w:t>
      </w:r>
      <w:r w:rsidRPr="00F143FC">
        <w:rPr>
          <w:rFonts w:cs="Arial"/>
        </w:rPr>
        <w:fldChar w:fldCharType="end"/>
      </w:r>
      <w:bookmarkEnd w:id="8"/>
      <w:r w:rsidRPr="00F143FC">
        <w:rPr>
          <w:rFonts w:cs="Arial"/>
        </w:rPr>
        <w:t xml:space="preserve"> </w:t>
      </w:r>
      <w:proofErr w:type="spellStart"/>
      <w:r w:rsidRPr="00F143FC">
        <w:rPr>
          <w:rFonts w:cs="Arial"/>
        </w:rPr>
        <w:t>Термины</w:t>
      </w:r>
      <w:proofErr w:type="spellEnd"/>
      <w:r w:rsidRPr="00F143FC">
        <w:rPr>
          <w:rFonts w:cs="Arial"/>
        </w:rPr>
        <w:t xml:space="preserve"> и </w:t>
      </w:r>
      <w:proofErr w:type="spellStart"/>
      <w:r w:rsidRPr="00F143FC">
        <w:rPr>
          <w:rFonts w:cs="Arial"/>
        </w:rPr>
        <w:t>определения</w:t>
      </w:r>
      <w:bookmarkEnd w:id="9"/>
      <w:proofErr w:type="spellEnd"/>
    </w:p>
    <w:tbl>
      <w:tblPr>
        <w:tblW w:w="0" w:type="auto"/>
        <w:jc w:val="right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2245"/>
      </w:tblGrid>
      <w:tr w:rsidR="00685C5D" w:rsidRPr="00F143FC" w:rsidTr="00A06F7D">
        <w:trPr>
          <w:cantSplit/>
          <w:trHeight w:val="20"/>
          <w:tblHeader/>
          <w:jc w:val="right"/>
        </w:trPr>
        <w:tc>
          <w:tcPr>
            <w:tcW w:w="269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F3118" w:rsidRPr="00F143FC" w:rsidRDefault="00DF3118" w:rsidP="00726C46">
            <w:pPr>
              <w:pStyle w:val="a8"/>
              <w:ind w:left="0"/>
              <w:jc w:val="center"/>
              <w:rPr>
                <w:rStyle w:val="ad"/>
                <w:rFonts w:ascii="Arial" w:hAnsi="Arial" w:cs="Arial"/>
                <w:b/>
              </w:rPr>
            </w:pPr>
            <w:r w:rsidRPr="00F143FC">
              <w:rPr>
                <w:rStyle w:val="ad"/>
                <w:rFonts w:ascii="Arial" w:hAnsi="Arial" w:cs="Arial"/>
                <w:b/>
              </w:rPr>
              <w:t>Термин</w:t>
            </w:r>
          </w:p>
        </w:tc>
        <w:tc>
          <w:tcPr>
            <w:tcW w:w="12245" w:type="dxa"/>
            <w:shd w:val="clear" w:color="auto" w:fill="D9D9D9"/>
            <w:vAlign w:val="center"/>
          </w:tcPr>
          <w:p w:rsidR="00DF3118" w:rsidRPr="00F143FC" w:rsidRDefault="00DF3118" w:rsidP="00726C46">
            <w:pPr>
              <w:pStyle w:val="a8"/>
              <w:ind w:left="0"/>
              <w:jc w:val="center"/>
              <w:rPr>
                <w:rStyle w:val="ad"/>
                <w:rFonts w:ascii="Arial" w:hAnsi="Arial" w:cs="Arial"/>
                <w:b/>
              </w:rPr>
            </w:pPr>
            <w:r w:rsidRPr="00F143FC">
              <w:rPr>
                <w:rStyle w:val="ad"/>
                <w:rFonts w:ascii="Arial" w:hAnsi="Arial" w:cs="Arial"/>
                <w:b/>
              </w:rPr>
              <w:t>Определение термина</w:t>
            </w:r>
          </w:p>
        </w:tc>
      </w:tr>
      <w:tr w:rsidR="00D25DAC" w:rsidRPr="00F143FC" w:rsidTr="00A06F7D">
        <w:trPr>
          <w:cantSplit/>
          <w:trHeight w:val="20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DAC" w:rsidRPr="00F143FC" w:rsidRDefault="00D25DAC" w:rsidP="00D25DAC">
            <w:pPr>
              <w:pStyle w:val="a8"/>
              <w:ind w:left="0"/>
              <w:rPr>
                <w:rFonts w:ascii="Arial" w:hAnsi="Arial" w:cs="Arial"/>
                <w:sz w:val="20"/>
                <w:szCs w:val="24"/>
              </w:rPr>
            </w:pPr>
            <w:r w:rsidRPr="00F143FC">
              <w:rPr>
                <w:rFonts w:ascii="Arial" w:hAnsi="Arial" w:cs="Arial"/>
                <w:sz w:val="20"/>
                <w:szCs w:val="24"/>
              </w:rPr>
              <w:t>Активные продажи</w:t>
            </w:r>
          </w:p>
        </w:tc>
        <w:tc>
          <w:tcPr>
            <w:tcW w:w="1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DAC" w:rsidRPr="00F143FC" w:rsidRDefault="00D25DAC" w:rsidP="00D25DAC">
            <w:pPr>
              <w:pStyle w:val="a8"/>
              <w:ind w:left="0"/>
              <w:rPr>
                <w:rFonts w:ascii="Arial" w:hAnsi="Arial" w:cs="Arial"/>
                <w:sz w:val="20"/>
                <w:szCs w:val="24"/>
              </w:rPr>
            </w:pPr>
            <w:r w:rsidRPr="00F143FC">
              <w:rPr>
                <w:rFonts w:ascii="Arial" w:hAnsi="Arial" w:cs="Arial"/>
                <w:sz w:val="20"/>
                <w:szCs w:val="24"/>
              </w:rPr>
              <w:t>Инициируемые Банком мероприятия по стимулированию Клиента к покупке Продукта Банка или активизации пользованием Продуктом Банка посредством коммуникации с Клиентом.</w:t>
            </w:r>
          </w:p>
        </w:tc>
      </w:tr>
    </w:tbl>
    <w:p w:rsidR="00DF3118" w:rsidRPr="00F143FC" w:rsidRDefault="00DF3118" w:rsidP="00726C46">
      <w:pPr>
        <w:pStyle w:val="a8"/>
        <w:ind w:left="0" w:firstLine="567"/>
        <w:rPr>
          <w:rStyle w:val="ad"/>
          <w:rFonts w:ascii="Arial" w:hAnsi="Arial" w:cs="Arial"/>
        </w:rPr>
      </w:pPr>
    </w:p>
    <w:p w:rsidR="00F86DC7" w:rsidRPr="00F143FC" w:rsidRDefault="00F86DC7" w:rsidP="00726C46">
      <w:pPr>
        <w:pStyle w:val="a8"/>
        <w:ind w:left="0" w:firstLine="567"/>
        <w:rPr>
          <w:rStyle w:val="ad"/>
          <w:rFonts w:ascii="Arial" w:hAnsi="Arial" w:cs="Arial"/>
        </w:rPr>
      </w:pPr>
    </w:p>
    <w:p w:rsidR="00F86DC7" w:rsidRPr="00F143FC" w:rsidRDefault="00F86DC7" w:rsidP="00726C46">
      <w:pPr>
        <w:pStyle w:val="a8"/>
        <w:ind w:left="0" w:firstLine="567"/>
        <w:rPr>
          <w:rStyle w:val="ad"/>
          <w:rFonts w:ascii="Arial" w:hAnsi="Arial" w:cs="Arial"/>
        </w:rPr>
      </w:pPr>
    </w:p>
    <w:p w:rsidR="00F86DC7" w:rsidRPr="00F143FC" w:rsidRDefault="00F86DC7" w:rsidP="00726C46">
      <w:pPr>
        <w:pStyle w:val="a8"/>
        <w:ind w:left="0" w:firstLine="567"/>
        <w:rPr>
          <w:rStyle w:val="ad"/>
          <w:rFonts w:ascii="Arial" w:hAnsi="Arial" w:cs="Arial"/>
        </w:rPr>
      </w:pPr>
    </w:p>
    <w:p w:rsidR="00F86DC7" w:rsidRPr="00F143FC" w:rsidRDefault="00F86DC7" w:rsidP="00726C46">
      <w:pPr>
        <w:pStyle w:val="a8"/>
        <w:ind w:left="0" w:firstLine="567"/>
        <w:rPr>
          <w:rStyle w:val="ad"/>
          <w:rFonts w:ascii="Arial" w:hAnsi="Arial" w:cs="Arial"/>
        </w:rPr>
      </w:pPr>
    </w:p>
    <w:p w:rsidR="008371D3" w:rsidRPr="00F143FC" w:rsidRDefault="008371D3" w:rsidP="00726C46">
      <w:pPr>
        <w:pStyle w:val="a8"/>
        <w:ind w:left="0" w:firstLine="567"/>
        <w:rPr>
          <w:rStyle w:val="ad"/>
          <w:rFonts w:ascii="Arial" w:hAnsi="Arial" w:cs="Arial"/>
        </w:rPr>
        <w:sectPr w:rsidR="008371D3" w:rsidRPr="00F143FC" w:rsidSect="00E1479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A87AE5" w:rsidRPr="00F143FC" w:rsidRDefault="00A87AE5" w:rsidP="00726C46">
      <w:pPr>
        <w:pStyle w:val="20"/>
        <w:rPr>
          <w:rFonts w:ascii="Arial" w:hAnsi="Arial" w:cs="Arial"/>
        </w:rPr>
      </w:pPr>
      <w:bookmarkStart w:id="10" w:name="_Toc490483157"/>
      <w:r w:rsidRPr="00F143FC">
        <w:rPr>
          <w:rFonts w:ascii="Arial" w:hAnsi="Arial" w:cs="Arial"/>
        </w:rPr>
        <w:lastRenderedPageBreak/>
        <w:t>Аббревиатуры и сокращения</w:t>
      </w:r>
      <w:bookmarkEnd w:id="6"/>
      <w:bookmarkEnd w:id="7"/>
      <w:bookmarkEnd w:id="10"/>
    </w:p>
    <w:p w:rsidR="002805A4" w:rsidRPr="00F143FC" w:rsidRDefault="002805A4" w:rsidP="002805A4">
      <w:pPr>
        <w:pStyle w:val="a8"/>
        <w:ind w:left="0" w:firstLine="567"/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 xml:space="preserve">Аббревиатуры и сокращения приведены </w:t>
      </w:r>
      <w:proofErr w:type="gramStart"/>
      <w:r w:rsidRPr="00F143FC">
        <w:rPr>
          <w:rStyle w:val="ad"/>
          <w:rFonts w:ascii="Arial" w:hAnsi="Arial" w:cs="Arial"/>
        </w:rPr>
        <w:t>в</w:t>
      </w:r>
      <w:proofErr w:type="gramEnd"/>
      <w:r w:rsidRPr="00F143FC">
        <w:rPr>
          <w:rStyle w:val="ad"/>
          <w:rFonts w:ascii="Arial" w:hAnsi="Arial" w:cs="Arial"/>
        </w:rPr>
        <w:t xml:space="preserve"> </w:t>
      </w:r>
      <w:r w:rsidR="001D174E">
        <w:rPr>
          <w:rStyle w:val="ad"/>
          <w:rFonts w:ascii="Arial" w:hAnsi="Arial" w:cs="Arial"/>
        </w:rPr>
        <w:t xml:space="preserve"> </w:t>
      </w:r>
      <w:r w:rsidR="001D174E">
        <w:rPr>
          <w:rStyle w:val="ad"/>
          <w:rFonts w:ascii="Arial" w:hAnsi="Arial" w:cs="Arial"/>
        </w:rPr>
        <w:fldChar w:fldCharType="begin"/>
      </w:r>
      <w:r w:rsidR="001D174E">
        <w:rPr>
          <w:rStyle w:val="ad"/>
          <w:rFonts w:ascii="Arial" w:hAnsi="Arial" w:cs="Arial"/>
        </w:rPr>
        <w:instrText xml:space="preserve"> REF _Ref426732300 \h </w:instrText>
      </w:r>
      <w:r w:rsidR="001D174E">
        <w:rPr>
          <w:rStyle w:val="ad"/>
          <w:rFonts w:ascii="Arial" w:hAnsi="Arial" w:cs="Arial"/>
        </w:rPr>
      </w:r>
      <w:r w:rsidR="001D174E">
        <w:rPr>
          <w:rStyle w:val="ad"/>
          <w:rFonts w:ascii="Arial" w:hAnsi="Arial" w:cs="Arial"/>
        </w:rPr>
        <w:fldChar w:fldCharType="separate"/>
      </w:r>
      <w:r w:rsidR="007030D8" w:rsidRPr="00F143FC">
        <w:rPr>
          <w:rFonts w:cs="Arial"/>
        </w:rPr>
        <w:t xml:space="preserve">Таблица </w:t>
      </w:r>
      <w:r w:rsidR="007030D8">
        <w:rPr>
          <w:rFonts w:cs="Arial"/>
          <w:noProof/>
        </w:rPr>
        <w:t>2</w:t>
      </w:r>
      <w:r w:rsidR="001D174E">
        <w:rPr>
          <w:rStyle w:val="ad"/>
          <w:rFonts w:ascii="Arial" w:hAnsi="Arial" w:cs="Arial"/>
        </w:rPr>
        <w:fldChar w:fldCharType="end"/>
      </w:r>
    </w:p>
    <w:p w:rsidR="00685C5D" w:rsidRPr="00F143FC" w:rsidRDefault="00685C5D" w:rsidP="00726C46">
      <w:pPr>
        <w:pStyle w:val="-1"/>
        <w:rPr>
          <w:rFonts w:cs="Arial"/>
        </w:rPr>
      </w:pPr>
      <w:bookmarkStart w:id="11" w:name="_Ref426732300"/>
      <w:proofErr w:type="spellStart"/>
      <w:proofErr w:type="gramStart"/>
      <w:r w:rsidRPr="00F143FC">
        <w:rPr>
          <w:rFonts w:cs="Arial"/>
        </w:rPr>
        <w:t>Таблица</w:t>
      </w:r>
      <w:proofErr w:type="spellEnd"/>
      <w:r w:rsidRPr="00F143FC">
        <w:rPr>
          <w:rFonts w:cs="Arial"/>
        </w:rPr>
        <w:t xml:space="preserve"> </w:t>
      </w:r>
      <w:r w:rsidRPr="00F143FC">
        <w:rPr>
          <w:rFonts w:cs="Arial"/>
        </w:rPr>
        <w:fldChar w:fldCharType="begin"/>
      </w:r>
      <w:r w:rsidRPr="00F143FC">
        <w:rPr>
          <w:rFonts w:cs="Arial"/>
        </w:rPr>
        <w:instrText xml:space="preserve"> SEQ Таблица \* ARABIC </w:instrText>
      </w:r>
      <w:r w:rsidRPr="00F143FC">
        <w:rPr>
          <w:rFonts w:cs="Arial"/>
        </w:rPr>
        <w:fldChar w:fldCharType="separate"/>
      </w:r>
      <w:r w:rsidR="007030D8">
        <w:rPr>
          <w:rFonts w:cs="Arial"/>
          <w:noProof/>
        </w:rPr>
        <w:t>2</w:t>
      </w:r>
      <w:r w:rsidRPr="00F143FC">
        <w:rPr>
          <w:rFonts w:cs="Arial"/>
        </w:rPr>
        <w:fldChar w:fldCharType="end"/>
      </w:r>
      <w:bookmarkEnd w:id="11"/>
      <w:r w:rsidR="00B90423" w:rsidRPr="00A06F7D">
        <w:rPr>
          <w:rFonts w:cs="Arial"/>
        </w:rPr>
        <w:t>.</w:t>
      </w:r>
      <w:proofErr w:type="gramEnd"/>
      <w:r w:rsidRPr="00F143FC">
        <w:rPr>
          <w:rFonts w:cs="Arial"/>
        </w:rPr>
        <w:t xml:space="preserve"> </w:t>
      </w:r>
      <w:proofErr w:type="spellStart"/>
      <w:r w:rsidRPr="00F143FC">
        <w:rPr>
          <w:rFonts w:cs="Arial"/>
        </w:rPr>
        <w:t>Аббревиатуры</w:t>
      </w:r>
      <w:proofErr w:type="spellEnd"/>
      <w:r w:rsidRPr="00F143FC">
        <w:rPr>
          <w:rFonts w:cs="Arial"/>
        </w:rPr>
        <w:t xml:space="preserve"> и </w:t>
      </w:r>
      <w:proofErr w:type="spellStart"/>
      <w:r w:rsidRPr="00F143FC">
        <w:rPr>
          <w:rFonts w:cs="Arial"/>
        </w:rPr>
        <w:t>сокращения</w:t>
      </w:r>
      <w:proofErr w:type="spellEnd"/>
    </w:p>
    <w:tbl>
      <w:tblPr>
        <w:tblW w:w="4746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12127"/>
      </w:tblGrid>
      <w:tr w:rsidR="00A90D3D" w:rsidRPr="00B90423" w:rsidTr="002548D2">
        <w:trPr>
          <w:cantSplit/>
        </w:trPr>
        <w:tc>
          <w:tcPr>
            <w:tcW w:w="909" w:type="pct"/>
            <w:shd w:val="clear" w:color="auto" w:fill="D9D9D9"/>
            <w:vAlign w:val="center"/>
          </w:tcPr>
          <w:p w:rsidR="00A90D3D" w:rsidRPr="00A06F7D" w:rsidRDefault="00A90D3D" w:rsidP="00726C46">
            <w:pPr>
              <w:pStyle w:val="a8"/>
              <w:ind w:left="0"/>
              <w:jc w:val="center"/>
              <w:rPr>
                <w:rStyle w:val="ad"/>
                <w:rFonts w:ascii="Arial" w:hAnsi="Arial" w:cs="Arial"/>
                <w:b/>
                <w:lang w:val="en-US"/>
              </w:rPr>
            </w:pPr>
            <w:r w:rsidRPr="00F143FC">
              <w:rPr>
                <w:rStyle w:val="ad"/>
                <w:rFonts w:ascii="Arial" w:hAnsi="Arial" w:cs="Arial"/>
                <w:b/>
              </w:rPr>
              <w:t>Аббревиатура</w:t>
            </w:r>
          </w:p>
        </w:tc>
        <w:tc>
          <w:tcPr>
            <w:tcW w:w="4091" w:type="pct"/>
            <w:shd w:val="clear" w:color="auto" w:fill="D9D9D9"/>
            <w:vAlign w:val="center"/>
          </w:tcPr>
          <w:p w:rsidR="00A90D3D" w:rsidRPr="00A06F7D" w:rsidRDefault="00A90D3D" w:rsidP="00726C46">
            <w:pPr>
              <w:pStyle w:val="a8"/>
              <w:ind w:left="0"/>
              <w:jc w:val="center"/>
              <w:rPr>
                <w:rStyle w:val="ad"/>
                <w:rFonts w:ascii="Arial" w:hAnsi="Arial" w:cs="Arial"/>
                <w:b/>
                <w:lang w:val="en-US"/>
              </w:rPr>
            </w:pPr>
            <w:r w:rsidRPr="00F143FC">
              <w:rPr>
                <w:rStyle w:val="ad"/>
                <w:rFonts w:ascii="Arial" w:hAnsi="Arial" w:cs="Arial"/>
                <w:b/>
              </w:rPr>
              <w:t>Расшифровка</w:t>
            </w:r>
            <w:r w:rsidRPr="00A06F7D">
              <w:rPr>
                <w:rStyle w:val="ad"/>
                <w:rFonts w:ascii="Arial" w:hAnsi="Arial" w:cs="Arial"/>
                <w:b/>
                <w:lang w:val="en-US"/>
              </w:rPr>
              <w:t xml:space="preserve"> </w:t>
            </w:r>
            <w:r w:rsidRPr="00F143FC">
              <w:rPr>
                <w:rStyle w:val="ad"/>
                <w:rFonts w:ascii="Arial" w:hAnsi="Arial" w:cs="Arial"/>
                <w:b/>
              </w:rPr>
              <w:t>аббревиатуры</w:t>
            </w:r>
          </w:p>
        </w:tc>
      </w:tr>
      <w:tr w:rsidR="00F86DC7" w:rsidRPr="00B90423" w:rsidTr="001E269D">
        <w:trPr>
          <w:cantSplit/>
        </w:trPr>
        <w:tc>
          <w:tcPr>
            <w:tcW w:w="909" w:type="pct"/>
            <w:shd w:val="clear" w:color="auto" w:fill="auto"/>
          </w:tcPr>
          <w:p w:rsidR="00F86DC7" w:rsidRPr="00A06F7D" w:rsidRDefault="00F86DC7" w:rsidP="001E269D">
            <w:pPr>
              <w:spacing w:after="100" w:afterAutospacing="1"/>
              <w:rPr>
                <w:rFonts w:ascii="Arial" w:hAnsi="Arial" w:cs="Arial"/>
                <w:lang w:val="en-US"/>
              </w:rPr>
            </w:pPr>
            <w:r w:rsidRPr="00F143FC">
              <w:rPr>
                <w:rFonts w:ascii="Arial" w:hAnsi="Arial" w:cs="Arial"/>
              </w:rPr>
              <w:t>АС</w:t>
            </w:r>
          </w:p>
        </w:tc>
        <w:tc>
          <w:tcPr>
            <w:tcW w:w="4091" w:type="pct"/>
            <w:shd w:val="clear" w:color="auto" w:fill="auto"/>
          </w:tcPr>
          <w:p w:rsidR="00F86DC7" w:rsidRPr="00A06F7D" w:rsidRDefault="00F86DC7" w:rsidP="001E269D">
            <w:pPr>
              <w:spacing w:after="100" w:afterAutospacing="1"/>
              <w:rPr>
                <w:rFonts w:ascii="Arial" w:hAnsi="Arial" w:cs="Arial"/>
                <w:lang w:val="en-US"/>
              </w:rPr>
            </w:pPr>
            <w:r w:rsidRPr="00F143FC">
              <w:rPr>
                <w:rFonts w:ascii="Arial" w:hAnsi="Arial" w:cs="Arial"/>
              </w:rPr>
              <w:t>Автоматизированная</w:t>
            </w:r>
            <w:r w:rsidRPr="00A06F7D">
              <w:rPr>
                <w:rFonts w:ascii="Arial" w:hAnsi="Arial" w:cs="Arial"/>
                <w:lang w:val="en-US"/>
              </w:rPr>
              <w:t xml:space="preserve"> </w:t>
            </w:r>
            <w:r w:rsidRPr="00F143FC">
              <w:rPr>
                <w:rFonts w:ascii="Arial" w:hAnsi="Arial" w:cs="Arial"/>
              </w:rPr>
              <w:t>система</w:t>
            </w:r>
          </w:p>
        </w:tc>
      </w:tr>
      <w:tr w:rsidR="00F86DC7" w:rsidRPr="00F143FC" w:rsidTr="001E269D">
        <w:trPr>
          <w:cantSplit/>
        </w:trPr>
        <w:tc>
          <w:tcPr>
            <w:tcW w:w="909" w:type="pct"/>
            <w:shd w:val="clear" w:color="auto" w:fill="auto"/>
          </w:tcPr>
          <w:p w:rsidR="00F86DC7" w:rsidRPr="00F143FC" w:rsidRDefault="00F86DC7" w:rsidP="00825382">
            <w:pPr>
              <w:spacing w:after="100" w:afterAutospacing="1"/>
              <w:rPr>
                <w:rFonts w:ascii="Arial" w:hAnsi="Arial" w:cs="Arial"/>
                <w:lang w:val="en-US"/>
              </w:rPr>
            </w:pPr>
            <w:r w:rsidRPr="00F143FC">
              <w:rPr>
                <w:rFonts w:ascii="Arial" w:hAnsi="Arial" w:cs="Arial"/>
              </w:rPr>
              <w:t>АС</w:t>
            </w:r>
            <w:r w:rsidRPr="00A06F7D">
              <w:rPr>
                <w:rFonts w:ascii="Arial" w:hAnsi="Arial" w:cs="Arial"/>
                <w:lang w:val="en-US"/>
              </w:rPr>
              <w:t xml:space="preserve"> </w:t>
            </w:r>
            <w:r w:rsidRPr="00F143FC">
              <w:rPr>
                <w:rFonts w:ascii="Arial" w:hAnsi="Arial" w:cs="Arial"/>
                <w:lang w:val="en-US"/>
              </w:rPr>
              <w:t>CRM</w:t>
            </w:r>
          </w:p>
        </w:tc>
        <w:tc>
          <w:tcPr>
            <w:tcW w:w="4091" w:type="pct"/>
            <w:shd w:val="clear" w:color="auto" w:fill="auto"/>
          </w:tcPr>
          <w:p w:rsidR="00F86DC7" w:rsidRPr="00F143FC" w:rsidRDefault="00F86DC7" w:rsidP="00825382">
            <w:pPr>
              <w:spacing w:after="100" w:afterAutospacing="1"/>
              <w:rPr>
                <w:rFonts w:ascii="Arial" w:hAnsi="Arial" w:cs="Arial"/>
              </w:rPr>
            </w:pPr>
            <w:r w:rsidRPr="00A06F7D">
              <w:rPr>
                <w:rFonts w:ascii="Arial" w:hAnsi="Arial" w:cs="Arial"/>
                <w:lang w:val="en-US"/>
              </w:rPr>
              <w:t>Customer</w:t>
            </w:r>
            <w:r w:rsidRPr="00C01728">
              <w:rPr>
                <w:rFonts w:ascii="Arial" w:hAnsi="Arial" w:cs="Arial"/>
              </w:rPr>
              <w:t xml:space="preserve"> </w:t>
            </w:r>
            <w:r w:rsidRPr="00A06F7D">
              <w:rPr>
                <w:rFonts w:ascii="Arial" w:hAnsi="Arial" w:cs="Arial"/>
                <w:lang w:val="en-US"/>
              </w:rPr>
              <w:t>Relationship</w:t>
            </w:r>
            <w:r w:rsidRPr="00C01728">
              <w:rPr>
                <w:rFonts w:ascii="Arial" w:hAnsi="Arial" w:cs="Arial"/>
              </w:rPr>
              <w:t xml:space="preserve"> </w:t>
            </w:r>
            <w:r w:rsidRPr="00A06F7D">
              <w:rPr>
                <w:rFonts w:ascii="Arial" w:hAnsi="Arial" w:cs="Arial"/>
                <w:lang w:val="en-US"/>
              </w:rPr>
              <w:t>Management</w:t>
            </w:r>
            <w:r w:rsidRPr="00C01728">
              <w:rPr>
                <w:rFonts w:ascii="Arial" w:hAnsi="Arial" w:cs="Arial"/>
              </w:rPr>
              <w:t xml:space="preserve"> – </w:t>
            </w:r>
            <w:r w:rsidRPr="00F143FC">
              <w:rPr>
                <w:rFonts w:ascii="Arial" w:hAnsi="Arial" w:cs="Arial"/>
              </w:rPr>
              <w:t>Система</w:t>
            </w:r>
            <w:r w:rsidRPr="00C01728">
              <w:rPr>
                <w:rFonts w:ascii="Arial" w:hAnsi="Arial" w:cs="Arial"/>
              </w:rPr>
              <w:t xml:space="preserve"> </w:t>
            </w:r>
            <w:r w:rsidRPr="00F143FC">
              <w:rPr>
                <w:rFonts w:ascii="Arial" w:hAnsi="Arial" w:cs="Arial"/>
              </w:rPr>
              <w:t xml:space="preserve">управления взаимоотношениями с клиентами. В текущем документе под CRM понимается автоматизированная система Розничный CRM на базе продукта </w:t>
            </w:r>
            <w:proofErr w:type="spellStart"/>
            <w:r w:rsidRPr="00F143FC">
              <w:rPr>
                <w:rFonts w:ascii="Arial" w:hAnsi="Arial" w:cs="Arial"/>
              </w:rPr>
              <w:t>Siebel</w:t>
            </w:r>
            <w:proofErr w:type="spellEnd"/>
            <w:r w:rsidRPr="00F143FC">
              <w:rPr>
                <w:rFonts w:ascii="Arial" w:hAnsi="Arial" w:cs="Arial"/>
              </w:rPr>
              <w:t xml:space="preserve"> CRM компании </w:t>
            </w:r>
            <w:proofErr w:type="spellStart"/>
            <w:r w:rsidRPr="00F143FC">
              <w:rPr>
                <w:rFonts w:ascii="Arial" w:hAnsi="Arial" w:cs="Arial"/>
              </w:rPr>
              <w:t>Oracle</w:t>
            </w:r>
            <w:proofErr w:type="spellEnd"/>
            <w:r w:rsidRPr="00F143FC">
              <w:rPr>
                <w:rFonts w:ascii="Arial" w:hAnsi="Arial" w:cs="Arial"/>
              </w:rPr>
              <w:t>, который используется для управления взаимоотношениями с розничными клиентами Банка.</w:t>
            </w:r>
          </w:p>
        </w:tc>
      </w:tr>
      <w:tr w:rsidR="003F4BF8" w:rsidRPr="00F143FC" w:rsidTr="001E269D">
        <w:trPr>
          <w:cantSplit/>
        </w:trPr>
        <w:tc>
          <w:tcPr>
            <w:tcW w:w="909" w:type="pct"/>
            <w:shd w:val="clear" w:color="auto" w:fill="auto"/>
          </w:tcPr>
          <w:p w:rsidR="003F4BF8" w:rsidRPr="00F143FC" w:rsidRDefault="003F4BF8" w:rsidP="003F4BF8">
            <w:pPr>
              <w:spacing w:after="100" w:afterAutospacing="1"/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CRM</w:t>
            </w:r>
          </w:p>
        </w:tc>
        <w:tc>
          <w:tcPr>
            <w:tcW w:w="4091" w:type="pct"/>
            <w:shd w:val="clear" w:color="auto" w:fill="auto"/>
          </w:tcPr>
          <w:p w:rsidR="003F4BF8" w:rsidRPr="00F143FC" w:rsidRDefault="003F4BF8" w:rsidP="00BD77CB">
            <w:pPr>
              <w:rPr>
                <w:rFonts w:ascii="Arial" w:hAnsi="Arial" w:cs="Arial"/>
              </w:rPr>
            </w:pPr>
            <w:proofErr w:type="spellStart"/>
            <w:r w:rsidRPr="00F143FC">
              <w:rPr>
                <w:rFonts w:ascii="Arial" w:hAnsi="Arial" w:cs="Arial"/>
              </w:rPr>
              <w:t>Customer</w:t>
            </w:r>
            <w:proofErr w:type="spellEnd"/>
            <w:r w:rsidRPr="00F143FC">
              <w:rPr>
                <w:rFonts w:ascii="Arial" w:hAnsi="Arial" w:cs="Arial"/>
              </w:rPr>
              <w:t xml:space="preserve"> </w:t>
            </w:r>
            <w:proofErr w:type="spellStart"/>
            <w:r w:rsidRPr="00F143FC">
              <w:rPr>
                <w:rFonts w:ascii="Arial" w:hAnsi="Arial" w:cs="Arial"/>
              </w:rPr>
              <w:t>Relationship</w:t>
            </w:r>
            <w:proofErr w:type="spellEnd"/>
            <w:r w:rsidRPr="00F143FC">
              <w:rPr>
                <w:rFonts w:ascii="Arial" w:hAnsi="Arial" w:cs="Arial"/>
              </w:rPr>
              <w:t xml:space="preserve"> </w:t>
            </w:r>
            <w:proofErr w:type="spellStart"/>
            <w:r w:rsidRPr="00F143FC">
              <w:rPr>
                <w:rFonts w:ascii="Arial" w:hAnsi="Arial" w:cs="Arial"/>
              </w:rPr>
              <w:t>Management</w:t>
            </w:r>
            <w:proofErr w:type="spellEnd"/>
            <w:r w:rsidRPr="00F143FC">
              <w:rPr>
                <w:rFonts w:ascii="Arial" w:hAnsi="Arial" w:cs="Arial"/>
              </w:rPr>
              <w:t xml:space="preserve"> – система управления взаимоотношениями с клиентами</w:t>
            </w:r>
          </w:p>
        </w:tc>
      </w:tr>
      <w:tr w:rsidR="003F4BF8" w:rsidRPr="00F143FC" w:rsidTr="001E269D">
        <w:trPr>
          <w:cantSplit/>
        </w:trPr>
        <w:tc>
          <w:tcPr>
            <w:tcW w:w="909" w:type="pct"/>
            <w:shd w:val="clear" w:color="auto" w:fill="auto"/>
          </w:tcPr>
          <w:p w:rsidR="003F4BF8" w:rsidRPr="00F143FC" w:rsidRDefault="003F4BF8" w:rsidP="003F4BF8">
            <w:pPr>
              <w:spacing w:after="100" w:afterAutospacing="1"/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ВНД</w:t>
            </w:r>
          </w:p>
        </w:tc>
        <w:tc>
          <w:tcPr>
            <w:tcW w:w="4091" w:type="pct"/>
            <w:shd w:val="clear" w:color="auto" w:fill="auto"/>
          </w:tcPr>
          <w:p w:rsidR="003F4BF8" w:rsidRPr="00F143FC" w:rsidRDefault="003F4BF8" w:rsidP="00BD77CB">
            <w:pPr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Внутренние нормативные документы</w:t>
            </w:r>
          </w:p>
        </w:tc>
      </w:tr>
      <w:tr w:rsidR="003F4BF8" w:rsidRPr="00F143FC" w:rsidTr="001E269D">
        <w:trPr>
          <w:cantSplit/>
        </w:trPr>
        <w:tc>
          <w:tcPr>
            <w:tcW w:w="909" w:type="pct"/>
            <w:shd w:val="clear" w:color="auto" w:fill="auto"/>
          </w:tcPr>
          <w:p w:rsidR="003F4BF8" w:rsidRPr="00F143FC" w:rsidRDefault="003F4BF8" w:rsidP="003F4BF8">
            <w:pPr>
              <w:spacing w:after="100" w:afterAutospacing="1"/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>СТАС</w:t>
            </w:r>
          </w:p>
        </w:tc>
        <w:tc>
          <w:tcPr>
            <w:tcW w:w="4091" w:type="pct"/>
            <w:shd w:val="clear" w:color="auto" w:fill="auto"/>
          </w:tcPr>
          <w:p w:rsidR="003F4BF8" w:rsidRPr="00F143FC" w:rsidRDefault="003F4BF8" w:rsidP="00BD77CB">
            <w:pPr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</w:rPr>
              <w:t xml:space="preserve">Системные требования </w:t>
            </w:r>
            <w:proofErr w:type="gramStart"/>
            <w:r w:rsidRPr="00F143FC">
              <w:rPr>
                <w:rFonts w:ascii="Arial" w:hAnsi="Arial" w:cs="Arial"/>
              </w:rPr>
              <w:t>к</w:t>
            </w:r>
            <w:proofErr w:type="gramEnd"/>
            <w:r w:rsidRPr="00F143FC">
              <w:rPr>
                <w:rFonts w:ascii="Arial" w:hAnsi="Arial" w:cs="Arial"/>
              </w:rPr>
              <w:t xml:space="preserve"> АС</w:t>
            </w:r>
          </w:p>
        </w:tc>
      </w:tr>
      <w:tr w:rsidR="001E2097" w:rsidRPr="00F143FC" w:rsidTr="001E269D">
        <w:trPr>
          <w:cantSplit/>
        </w:trPr>
        <w:tc>
          <w:tcPr>
            <w:tcW w:w="909" w:type="pct"/>
            <w:shd w:val="clear" w:color="auto" w:fill="auto"/>
          </w:tcPr>
          <w:p w:rsidR="001E2097" w:rsidRPr="00F143FC" w:rsidRDefault="001E2097" w:rsidP="003F4BF8">
            <w:pPr>
              <w:spacing w:after="100" w:afterAutospacing="1"/>
              <w:rPr>
                <w:rFonts w:ascii="Arial" w:hAnsi="Arial" w:cs="Arial"/>
              </w:rPr>
            </w:pPr>
            <w:r w:rsidRPr="00F143FC">
              <w:rPr>
                <w:rFonts w:ascii="Arial" w:hAnsi="Arial" w:cs="Arial"/>
                <w:sz w:val="18"/>
                <w:szCs w:val="18"/>
                <w:lang w:val="en-US"/>
              </w:rPr>
              <w:t>FA</w:t>
            </w:r>
          </w:p>
        </w:tc>
        <w:tc>
          <w:tcPr>
            <w:tcW w:w="4091" w:type="pct"/>
            <w:shd w:val="clear" w:color="auto" w:fill="auto"/>
          </w:tcPr>
          <w:p w:rsidR="001E2097" w:rsidRPr="00F143FC" w:rsidRDefault="001E2097" w:rsidP="00BD77CB">
            <w:pPr>
              <w:rPr>
                <w:rFonts w:ascii="Arial" w:hAnsi="Arial" w:cs="Arial"/>
                <w:lang w:val="en-US"/>
              </w:rPr>
            </w:pPr>
            <w:r w:rsidRPr="00F143FC">
              <w:rPr>
                <w:rFonts w:ascii="Arial" w:hAnsi="Arial" w:cs="Arial"/>
                <w:lang w:val="en-US"/>
              </w:rPr>
              <w:t>Full Access</w:t>
            </w:r>
          </w:p>
        </w:tc>
      </w:tr>
      <w:tr w:rsidR="001E2097" w:rsidRPr="00F143FC" w:rsidTr="001E269D">
        <w:trPr>
          <w:cantSplit/>
        </w:trPr>
        <w:tc>
          <w:tcPr>
            <w:tcW w:w="909" w:type="pct"/>
            <w:shd w:val="clear" w:color="auto" w:fill="auto"/>
          </w:tcPr>
          <w:p w:rsidR="001E2097" w:rsidRPr="00F143FC" w:rsidRDefault="001E2097" w:rsidP="003F4BF8">
            <w:pPr>
              <w:spacing w:after="100" w:afterAutospacing="1"/>
              <w:rPr>
                <w:rFonts w:ascii="Arial" w:hAnsi="Arial" w:cs="Arial"/>
                <w:lang w:val="en-US"/>
              </w:rPr>
            </w:pPr>
            <w:r w:rsidRPr="00F143FC">
              <w:rPr>
                <w:rFonts w:ascii="Arial" w:hAnsi="Arial" w:cs="Arial"/>
                <w:lang w:val="en-US"/>
              </w:rPr>
              <w:t>RO</w:t>
            </w:r>
          </w:p>
        </w:tc>
        <w:tc>
          <w:tcPr>
            <w:tcW w:w="4091" w:type="pct"/>
            <w:shd w:val="clear" w:color="auto" w:fill="auto"/>
          </w:tcPr>
          <w:p w:rsidR="001E2097" w:rsidRPr="00F143FC" w:rsidRDefault="001E2097" w:rsidP="00BD77CB">
            <w:pPr>
              <w:rPr>
                <w:rFonts w:ascii="Arial" w:hAnsi="Arial" w:cs="Arial"/>
                <w:lang w:val="en-US"/>
              </w:rPr>
            </w:pPr>
            <w:r w:rsidRPr="00F143FC">
              <w:rPr>
                <w:rFonts w:ascii="Arial" w:hAnsi="Arial" w:cs="Arial"/>
                <w:lang w:val="en-US"/>
              </w:rPr>
              <w:t>Read Only</w:t>
            </w:r>
          </w:p>
        </w:tc>
      </w:tr>
      <w:tr w:rsidR="00D25DAC" w:rsidRPr="00F143FC" w:rsidTr="00D25DAC">
        <w:trPr>
          <w:cantSplit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DAC" w:rsidRPr="00F143FC" w:rsidRDefault="00D25DAC" w:rsidP="00D25DAC">
            <w:pPr>
              <w:spacing w:after="100" w:afterAutospacing="1"/>
              <w:rPr>
                <w:rFonts w:ascii="Arial" w:hAnsi="Arial" w:cs="Arial"/>
                <w:lang w:val="en-US"/>
              </w:rPr>
            </w:pPr>
            <w:r w:rsidRPr="00F143FC">
              <w:rPr>
                <w:rFonts w:ascii="Arial" w:hAnsi="Arial" w:cs="Arial"/>
                <w:lang w:val="en-US"/>
              </w:rPr>
              <w:t>АП</w:t>
            </w:r>
          </w:p>
        </w:tc>
        <w:tc>
          <w:tcPr>
            <w:tcW w:w="4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DAC" w:rsidRPr="00F143FC" w:rsidRDefault="00D25DAC" w:rsidP="00D25DAC">
            <w:pPr>
              <w:rPr>
                <w:rFonts w:ascii="Arial" w:hAnsi="Arial" w:cs="Arial"/>
                <w:lang w:val="en-US"/>
              </w:rPr>
            </w:pPr>
            <w:proofErr w:type="spellStart"/>
            <w:r w:rsidRPr="00F143FC">
              <w:rPr>
                <w:rFonts w:ascii="Arial" w:hAnsi="Arial" w:cs="Arial"/>
                <w:lang w:val="en-US"/>
              </w:rPr>
              <w:t>Активные</w:t>
            </w:r>
            <w:proofErr w:type="spellEnd"/>
            <w:r w:rsidRPr="00F143F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143FC">
              <w:rPr>
                <w:rFonts w:ascii="Arial" w:hAnsi="Arial" w:cs="Arial"/>
                <w:lang w:val="en-US"/>
              </w:rPr>
              <w:t>продажи</w:t>
            </w:r>
            <w:proofErr w:type="spellEnd"/>
          </w:p>
        </w:tc>
      </w:tr>
    </w:tbl>
    <w:p w:rsidR="00685C5D" w:rsidRPr="00F143FC" w:rsidRDefault="00685C5D">
      <w:pPr>
        <w:rPr>
          <w:rFonts w:ascii="Arial" w:hAnsi="Arial" w:cs="Arial"/>
        </w:rPr>
      </w:pPr>
    </w:p>
    <w:p w:rsidR="002805A4" w:rsidRPr="00A06F7D" w:rsidRDefault="00A87AE5" w:rsidP="000C053C">
      <w:pPr>
        <w:pStyle w:val="20"/>
        <w:rPr>
          <w:rFonts w:ascii="Arial" w:hAnsi="Arial" w:cs="Arial"/>
        </w:rPr>
      </w:pPr>
      <w:bookmarkStart w:id="12" w:name="_Toc277085147"/>
      <w:bookmarkStart w:id="13" w:name="_Toc490483158"/>
      <w:r w:rsidRPr="00F143FC">
        <w:rPr>
          <w:rFonts w:ascii="Arial" w:hAnsi="Arial" w:cs="Arial"/>
        </w:rPr>
        <w:t>Ссылки</w:t>
      </w:r>
      <w:bookmarkEnd w:id="12"/>
      <w:bookmarkEnd w:id="13"/>
    </w:p>
    <w:p w:rsidR="005A282A" w:rsidRPr="00A06F7D" w:rsidRDefault="00DA501E" w:rsidP="00A06F7D">
      <w:pPr>
        <w:rPr>
          <w:rStyle w:val="ad"/>
          <w:rFonts w:ascii="Arial" w:hAnsi="Arial" w:cs="Arial"/>
        </w:rPr>
      </w:pPr>
      <w:r>
        <w:rPr>
          <w:rStyle w:val="ad"/>
          <w:rFonts w:ascii="Arial" w:hAnsi="Arial" w:cs="Arial"/>
        </w:rPr>
        <w:t>Ссылки н</w:t>
      </w:r>
      <w:r w:rsidR="005A282A" w:rsidRPr="00A06F7D">
        <w:rPr>
          <w:rStyle w:val="ad"/>
          <w:rFonts w:ascii="Arial" w:hAnsi="Arial" w:cs="Arial"/>
        </w:rPr>
        <w:t xml:space="preserve">а документы, используемые </w:t>
      </w:r>
      <w:proofErr w:type="gramStart"/>
      <w:r w:rsidR="005A282A" w:rsidRPr="00A06F7D">
        <w:rPr>
          <w:rStyle w:val="ad"/>
          <w:rFonts w:ascii="Arial" w:hAnsi="Arial" w:cs="Arial"/>
        </w:rPr>
        <w:t>в</w:t>
      </w:r>
      <w:proofErr w:type="gramEnd"/>
      <w:r w:rsidR="005A282A" w:rsidRPr="00A06F7D">
        <w:rPr>
          <w:rStyle w:val="ad"/>
          <w:rFonts w:ascii="Arial" w:hAnsi="Arial" w:cs="Arial"/>
        </w:rPr>
        <w:t xml:space="preserve"> СТАС, приведены в </w:t>
      </w:r>
      <w:r w:rsidR="005A282A">
        <w:rPr>
          <w:rStyle w:val="ad"/>
          <w:rFonts w:ascii="Arial" w:hAnsi="Arial" w:cs="Arial"/>
        </w:rPr>
        <w:fldChar w:fldCharType="begin"/>
      </w:r>
      <w:r w:rsidR="005A282A">
        <w:rPr>
          <w:rStyle w:val="ad"/>
          <w:rFonts w:ascii="Arial" w:hAnsi="Arial" w:cs="Arial"/>
        </w:rPr>
        <w:instrText xml:space="preserve"> REF _Ref484441984 \h </w:instrText>
      </w:r>
      <w:r w:rsidR="005A282A">
        <w:rPr>
          <w:rStyle w:val="ad"/>
          <w:rFonts w:ascii="Arial" w:hAnsi="Arial" w:cs="Arial"/>
        </w:rPr>
      </w:r>
      <w:r w:rsidR="005A282A">
        <w:rPr>
          <w:rStyle w:val="ad"/>
          <w:rFonts w:ascii="Arial" w:hAnsi="Arial" w:cs="Arial"/>
        </w:rPr>
        <w:fldChar w:fldCharType="separate"/>
      </w:r>
      <w:r w:rsidR="007030D8" w:rsidRPr="00F143FC">
        <w:rPr>
          <w:rFonts w:cs="Arial"/>
        </w:rPr>
        <w:t xml:space="preserve">Таблица </w:t>
      </w:r>
      <w:r w:rsidR="007030D8">
        <w:rPr>
          <w:rFonts w:cs="Arial"/>
          <w:noProof/>
        </w:rPr>
        <w:t>3</w:t>
      </w:r>
      <w:r w:rsidR="005A282A">
        <w:rPr>
          <w:rStyle w:val="ad"/>
          <w:rFonts w:ascii="Arial" w:hAnsi="Arial" w:cs="Arial"/>
        </w:rPr>
        <w:fldChar w:fldCharType="end"/>
      </w:r>
    </w:p>
    <w:p w:rsidR="000C053C" w:rsidRPr="00F143FC" w:rsidRDefault="000C053C" w:rsidP="000C053C">
      <w:pPr>
        <w:pStyle w:val="-1"/>
        <w:rPr>
          <w:rFonts w:cs="Arial"/>
          <w:lang w:val="ru-RU"/>
        </w:rPr>
      </w:pPr>
      <w:bookmarkStart w:id="14" w:name="_Ref484441984"/>
      <w:r w:rsidRPr="00F143FC">
        <w:rPr>
          <w:rFonts w:cs="Arial"/>
          <w:lang w:val="ru-RU"/>
        </w:rPr>
        <w:t xml:space="preserve">Таблица </w:t>
      </w:r>
      <w:r w:rsidRPr="00F143FC">
        <w:rPr>
          <w:rFonts w:cs="Arial"/>
        </w:rPr>
        <w:fldChar w:fldCharType="begin"/>
      </w:r>
      <w:r w:rsidRPr="00F143FC">
        <w:rPr>
          <w:rFonts w:cs="Arial"/>
          <w:lang w:val="ru-RU"/>
        </w:rPr>
        <w:instrText xml:space="preserve"> </w:instrText>
      </w:r>
      <w:r w:rsidRPr="00F143FC">
        <w:rPr>
          <w:rFonts w:cs="Arial"/>
        </w:rPr>
        <w:instrText>SEQ</w:instrText>
      </w:r>
      <w:r w:rsidRPr="00F143FC">
        <w:rPr>
          <w:rFonts w:cs="Arial"/>
          <w:lang w:val="ru-RU"/>
        </w:rPr>
        <w:instrText xml:space="preserve"> Таблица \* </w:instrText>
      </w:r>
      <w:r w:rsidRPr="00F143FC">
        <w:rPr>
          <w:rFonts w:cs="Arial"/>
        </w:rPr>
        <w:instrText>ARABIC</w:instrText>
      </w:r>
      <w:r w:rsidRPr="00F143FC">
        <w:rPr>
          <w:rFonts w:cs="Arial"/>
          <w:lang w:val="ru-RU"/>
        </w:rPr>
        <w:instrText xml:space="preserve"> </w:instrText>
      </w:r>
      <w:r w:rsidRPr="00F143FC">
        <w:rPr>
          <w:rFonts w:cs="Arial"/>
        </w:rPr>
        <w:fldChar w:fldCharType="separate"/>
      </w:r>
      <w:r w:rsidR="007030D8" w:rsidRPr="00A06F7D">
        <w:rPr>
          <w:rFonts w:cs="Arial"/>
          <w:noProof/>
          <w:lang w:val="ru-RU"/>
        </w:rPr>
        <w:t>3</w:t>
      </w:r>
      <w:r w:rsidRPr="00F143FC">
        <w:rPr>
          <w:rFonts w:cs="Arial"/>
        </w:rPr>
        <w:fldChar w:fldCharType="end"/>
      </w:r>
      <w:bookmarkEnd w:id="14"/>
      <w:r w:rsidRPr="00F143FC">
        <w:rPr>
          <w:rFonts w:cs="Arial"/>
          <w:lang w:val="ru-RU"/>
        </w:rPr>
        <w:t xml:space="preserve"> Ссылки на документы, используемые </w:t>
      </w:r>
      <w:proofErr w:type="gramStart"/>
      <w:r w:rsidRPr="00F143FC">
        <w:rPr>
          <w:rFonts w:cs="Arial"/>
          <w:lang w:val="ru-RU"/>
        </w:rPr>
        <w:t>в</w:t>
      </w:r>
      <w:proofErr w:type="gramEnd"/>
      <w:r w:rsidRPr="00F143FC">
        <w:rPr>
          <w:rFonts w:cs="Arial"/>
          <w:lang w:val="ru-RU"/>
        </w:rPr>
        <w:t xml:space="preserve"> СТАС</w:t>
      </w:r>
    </w:p>
    <w:tbl>
      <w:tblPr>
        <w:tblW w:w="4784" w:type="pct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8"/>
        <w:gridCol w:w="10971"/>
      </w:tblGrid>
      <w:tr w:rsidR="00A87AE5" w:rsidRPr="00F143FC" w:rsidTr="006A4D43">
        <w:trPr>
          <w:cantSplit/>
          <w:tblHeader/>
        </w:trPr>
        <w:tc>
          <w:tcPr>
            <w:tcW w:w="132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87AE5" w:rsidRPr="00F143FC" w:rsidRDefault="00A87AE5" w:rsidP="00685C5D">
            <w:pPr>
              <w:pStyle w:val="Tableheader"/>
              <w:spacing w:before="120" w:after="120"/>
              <w:rPr>
                <w:rFonts w:ascii="Arial" w:hAnsi="Arial" w:cs="Arial"/>
                <w:sz w:val="20"/>
              </w:rPr>
            </w:pPr>
            <w:r w:rsidRPr="00F143FC">
              <w:rPr>
                <w:rFonts w:ascii="Arial" w:hAnsi="Arial" w:cs="Arial"/>
                <w:sz w:val="20"/>
              </w:rPr>
              <w:t>Название документа</w:t>
            </w:r>
          </w:p>
        </w:tc>
        <w:tc>
          <w:tcPr>
            <w:tcW w:w="36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87AE5" w:rsidRPr="00F143FC" w:rsidRDefault="00A87AE5" w:rsidP="00685C5D">
            <w:pPr>
              <w:pStyle w:val="Tableheader"/>
              <w:spacing w:before="120" w:after="120"/>
              <w:rPr>
                <w:rFonts w:ascii="Arial" w:hAnsi="Arial" w:cs="Arial"/>
                <w:sz w:val="20"/>
              </w:rPr>
            </w:pPr>
            <w:r w:rsidRPr="00F143FC">
              <w:rPr>
                <w:rFonts w:ascii="Arial" w:hAnsi="Arial" w:cs="Arial"/>
                <w:sz w:val="20"/>
              </w:rPr>
              <w:t>Имя файла</w:t>
            </w:r>
          </w:p>
        </w:tc>
      </w:tr>
      <w:tr w:rsidR="00336B55" w:rsidRPr="00F143FC" w:rsidTr="006A4D43">
        <w:trPr>
          <w:cantSplit/>
        </w:trPr>
        <w:tc>
          <w:tcPr>
            <w:tcW w:w="1328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B55" w:rsidRPr="00F143FC" w:rsidRDefault="006A4D43" w:rsidP="006A4D43">
            <w:pPr>
              <w:pStyle w:val="Referenceslist"/>
              <w:tabs>
                <w:tab w:val="clear" w:pos="360"/>
              </w:tabs>
              <w:ind w:left="0"/>
              <w:rPr>
                <w:rFonts w:ascii="Arial" w:hAnsi="Arial" w:cs="Arial"/>
                <w:sz w:val="20"/>
              </w:rPr>
            </w:pPr>
            <w:r w:rsidRPr="006A4D43">
              <w:rPr>
                <w:rStyle w:val="ad"/>
                <w:rFonts w:ascii="Arial" w:hAnsi="Arial" w:cs="Arial"/>
                <w:sz w:val="16"/>
                <w:szCs w:val="16"/>
              </w:rPr>
              <w:t>Управление_КАП_Кроссканальность_17C.docx</w:t>
            </w:r>
          </w:p>
        </w:tc>
        <w:tc>
          <w:tcPr>
            <w:tcW w:w="36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6352C" w:rsidRPr="00F143FC" w:rsidRDefault="006A4D43" w:rsidP="00685C5D">
            <w:pPr>
              <w:pStyle w:val="Tabletext"/>
              <w:spacing w:before="120" w:after="120"/>
              <w:rPr>
                <w:rFonts w:ascii="Arial" w:hAnsi="Arial" w:cs="Arial"/>
                <w:sz w:val="20"/>
              </w:rPr>
            </w:pPr>
            <w:proofErr w:type="gramStart"/>
            <w:r w:rsidRPr="006A4D43">
              <w:rPr>
                <w:rFonts w:ascii="Arial" w:hAnsi="Arial" w:cs="Arial"/>
                <w:sz w:val="20"/>
              </w:rPr>
              <w:t>http://confluence.ca.sbrf.ru/download/attachments/107552705/%D0%A3%D0%BF%D1%80%D0%B0%D0%B2%D0%BB%D0%B5%D0%BD%D0%B8%D0%B5_%D0%9A%D0%90%D0%9F_%D0%9A%D1%80%D0%BE%D1%81%D1%81%D0%BA%D0%B0%D0%BD%D0%B0%D0%BB%D1%8C%D0%BD%D0%BE</w:t>
            </w:r>
            <w:proofErr w:type="gramEnd"/>
            <w:r w:rsidRPr="006A4D43">
              <w:rPr>
                <w:rFonts w:ascii="Arial" w:hAnsi="Arial" w:cs="Arial"/>
                <w:sz w:val="20"/>
              </w:rPr>
              <w:t>%D1%81%D1%82%D1%8C_17C.docx?api=v2</w:t>
            </w:r>
          </w:p>
        </w:tc>
      </w:tr>
      <w:tr w:rsidR="006A4D43" w:rsidRPr="00F143FC" w:rsidTr="006A4D43">
        <w:trPr>
          <w:cantSplit/>
        </w:trPr>
        <w:tc>
          <w:tcPr>
            <w:tcW w:w="1328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A4D43" w:rsidRPr="006A4D43" w:rsidRDefault="006A4D43" w:rsidP="006A4D43">
            <w:pPr>
              <w:pStyle w:val="Referenceslist"/>
              <w:tabs>
                <w:tab w:val="clear" w:pos="360"/>
              </w:tabs>
              <w:ind w:left="0"/>
              <w:rPr>
                <w:rStyle w:val="ad"/>
                <w:rFonts w:ascii="Arial" w:hAnsi="Arial" w:cs="Arial"/>
                <w:sz w:val="16"/>
                <w:szCs w:val="16"/>
              </w:rPr>
            </w:pPr>
            <w:r w:rsidRPr="006A4D43">
              <w:rPr>
                <w:rStyle w:val="ad"/>
                <w:rFonts w:ascii="Arial" w:hAnsi="Arial" w:cs="Arial"/>
                <w:sz w:val="16"/>
                <w:szCs w:val="16"/>
              </w:rPr>
              <w:lastRenderedPageBreak/>
              <w:t>ТЗ на интеграцию Email-рассылок АП v4.docx</w:t>
            </w:r>
          </w:p>
        </w:tc>
        <w:tc>
          <w:tcPr>
            <w:tcW w:w="36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4D43" w:rsidRPr="006A4D43" w:rsidRDefault="006A4D43" w:rsidP="00685C5D">
            <w:pPr>
              <w:pStyle w:val="Tabletext"/>
              <w:spacing w:before="120" w:after="120"/>
              <w:rPr>
                <w:rFonts w:ascii="Arial" w:hAnsi="Arial" w:cs="Arial"/>
                <w:sz w:val="20"/>
              </w:rPr>
            </w:pPr>
            <w:proofErr w:type="gramStart"/>
            <w:r w:rsidRPr="006A4D43">
              <w:rPr>
                <w:rFonts w:ascii="Arial" w:hAnsi="Arial" w:cs="Arial"/>
                <w:sz w:val="20"/>
              </w:rPr>
              <w:t>http://confluence.ca.sbrf.ru/download/attachments/57120391/%D0%A2%D0%97%20%D0%BD%D0%B0%20%D0%B8%D0%BD%D1%82%D0%B5%D0%B3%D1%80%D0%B0%D1%86%D0%B8%D1%8E%20Email-%D1%80%D0%B0%D1%81%D1%81%D1%8B%D0%BB%D0%BE%D0%BA%20%D0%90%D0%9F</w:t>
            </w:r>
            <w:proofErr w:type="gramEnd"/>
            <w:r w:rsidRPr="006A4D43">
              <w:rPr>
                <w:rFonts w:ascii="Arial" w:hAnsi="Arial" w:cs="Arial"/>
                <w:sz w:val="20"/>
              </w:rPr>
              <w:t>%20v4.docx?api=v2</w:t>
            </w:r>
          </w:p>
        </w:tc>
      </w:tr>
    </w:tbl>
    <w:p w:rsidR="000C053C" w:rsidRPr="00F143FC" w:rsidRDefault="000C053C">
      <w:pPr>
        <w:rPr>
          <w:rFonts w:ascii="Arial" w:hAnsi="Arial" w:cs="Arial"/>
        </w:rPr>
      </w:pPr>
    </w:p>
    <w:p w:rsidR="00A87AE5" w:rsidRPr="00F143FC" w:rsidRDefault="000C053C" w:rsidP="006B21B5">
      <w:pPr>
        <w:pStyle w:val="-10"/>
        <w:rPr>
          <w:rFonts w:ascii="Arial" w:hAnsi="Arial" w:cs="Arial"/>
        </w:rPr>
      </w:pPr>
      <w:bookmarkStart w:id="15" w:name="_Toc277085148"/>
      <w:r w:rsidRPr="00F143FC">
        <w:rPr>
          <w:rFonts w:ascii="Arial" w:hAnsi="Arial" w:cs="Arial"/>
        </w:rPr>
        <w:br w:type="page"/>
      </w:r>
      <w:bookmarkStart w:id="16" w:name="_Toc490483159"/>
      <w:r w:rsidR="00A87AE5" w:rsidRPr="00F143FC">
        <w:rPr>
          <w:rFonts w:ascii="Arial" w:hAnsi="Arial" w:cs="Arial"/>
        </w:rPr>
        <w:lastRenderedPageBreak/>
        <w:t>Описание применения</w:t>
      </w:r>
      <w:bookmarkEnd w:id="15"/>
      <w:bookmarkEnd w:id="16"/>
    </w:p>
    <w:p w:rsidR="00A87AE5" w:rsidRPr="00F143FC" w:rsidRDefault="00A87AE5" w:rsidP="006B21B5">
      <w:pPr>
        <w:pStyle w:val="20"/>
        <w:rPr>
          <w:rFonts w:ascii="Arial" w:hAnsi="Arial" w:cs="Arial"/>
        </w:rPr>
      </w:pPr>
      <w:bookmarkStart w:id="17" w:name="_Toc277085150"/>
      <w:bookmarkStart w:id="18" w:name="_Toc490483160"/>
      <w:r w:rsidRPr="00F143FC">
        <w:rPr>
          <w:rFonts w:ascii="Arial" w:hAnsi="Arial" w:cs="Arial"/>
        </w:rPr>
        <w:t>Бизнес-цели</w:t>
      </w:r>
      <w:bookmarkEnd w:id="17"/>
      <w:r w:rsidR="00213A2E" w:rsidRPr="00F143FC">
        <w:rPr>
          <w:rFonts w:ascii="Arial" w:hAnsi="Arial" w:cs="Arial"/>
        </w:rPr>
        <w:t xml:space="preserve"> и Бизнес требования</w:t>
      </w:r>
      <w:bookmarkEnd w:id="18"/>
    </w:p>
    <w:p w:rsidR="00763E15" w:rsidRPr="00F143FC" w:rsidRDefault="00763E15" w:rsidP="00507141">
      <w:pPr>
        <w:pStyle w:val="afff2"/>
        <w:numPr>
          <w:ilvl w:val="0"/>
          <w:numId w:val="21"/>
        </w:numPr>
        <w:rPr>
          <w:rFonts w:cs="Arial"/>
        </w:rPr>
      </w:pPr>
      <w:r w:rsidRPr="00F143FC">
        <w:rPr>
          <w:rFonts w:cs="Arial"/>
        </w:rPr>
        <w:t>Обеспечить</w:t>
      </w:r>
      <w:r w:rsidR="00B7203D">
        <w:rPr>
          <w:rFonts w:cs="Arial"/>
        </w:rPr>
        <w:t xml:space="preserve"> возможность </w:t>
      </w:r>
      <w:r w:rsidR="005F2B14">
        <w:rPr>
          <w:rFonts w:cs="Arial"/>
        </w:rPr>
        <w:t>прикрепления</w:t>
      </w:r>
      <w:r w:rsidR="00B7203D">
        <w:rPr>
          <w:rFonts w:cs="Arial"/>
        </w:rPr>
        <w:t xml:space="preserve"> вложений </w:t>
      </w:r>
      <w:r w:rsidR="005F2B14">
        <w:rPr>
          <w:rFonts w:cs="Arial"/>
        </w:rPr>
        <w:t>к</w:t>
      </w:r>
      <w:r w:rsidR="00B7203D">
        <w:rPr>
          <w:rFonts w:cs="Arial"/>
        </w:rPr>
        <w:t xml:space="preserve"> сообщени</w:t>
      </w:r>
      <w:r w:rsidR="005F2B14">
        <w:rPr>
          <w:rFonts w:cs="Arial"/>
        </w:rPr>
        <w:t>ю</w:t>
      </w:r>
      <w:r w:rsidR="004102F0">
        <w:rPr>
          <w:rFonts w:cs="Arial"/>
        </w:rPr>
        <w:t xml:space="preserve"> по каналу</w:t>
      </w:r>
      <w:r w:rsidR="00B7203D">
        <w:rPr>
          <w:rFonts w:cs="Arial"/>
        </w:rPr>
        <w:t xml:space="preserve"> </w:t>
      </w:r>
      <w:r w:rsidR="004102F0">
        <w:rPr>
          <w:rFonts w:cs="Arial"/>
          <w:lang w:val="en-US"/>
        </w:rPr>
        <w:t>email</w:t>
      </w:r>
      <w:r w:rsidRPr="00F143FC">
        <w:rPr>
          <w:rFonts w:cs="Arial"/>
        </w:rPr>
        <w:t>;</w:t>
      </w:r>
    </w:p>
    <w:p w:rsidR="00763E15" w:rsidRPr="00F143FC" w:rsidRDefault="00763E15" w:rsidP="00507141">
      <w:pPr>
        <w:pStyle w:val="afff2"/>
        <w:numPr>
          <w:ilvl w:val="0"/>
          <w:numId w:val="21"/>
        </w:numPr>
        <w:rPr>
          <w:rFonts w:cs="Arial"/>
        </w:rPr>
      </w:pPr>
      <w:r w:rsidRPr="00F143FC">
        <w:rPr>
          <w:rFonts w:cs="Arial"/>
        </w:rPr>
        <w:t xml:space="preserve">Обеспечить </w:t>
      </w:r>
      <w:r w:rsidR="00B7203D">
        <w:rPr>
          <w:rFonts w:cs="Arial"/>
        </w:rPr>
        <w:t>возможность отправки вложений клиентам</w:t>
      </w:r>
      <w:r w:rsidR="00ED2440">
        <w:rPr>
          <w:rFonts w:cs="Arial"/>
        </w:rPr>
        <w:t>, используя сообщени</w:t>
      </w:r>
      <w:r w:rsidR="005F2B14">
        <w:rPr>
          <w:rFonts w:cs="Arial"/>
        </w:rPr>
        <w:t>е</w:t>
      </w:r>
      <w:r w:rsidR="00ED2440">
        <w:rPr>
          <w:rFonts w:cs="Arial"/>
        </w:rPr>
        <w:t xml:space="preserve"> </w:t>
      </w:r>
      <w:r w:rsidR="004102F0">
        <w:rPr>
          <w:rFonts w:cs="Arial"/>
        </w:rPr>
        <w:t xml:space="preserve">по каналу </w:t>
      </w:r>
      <w:r w:rsidR="00ED2440">
        <w:rPr>
          <w:rFonts w:cs="Arial"/>
          <w:lang w:val="en-US"/>
        </w:rPr>
        <w:t>email</w:t>
      </w:r>
      <w:r w:rsidR="00B7203D">
        <w:rPr>
          <w:rFonts w:cs="Arial"/>
        </w:rPr>
        <w:t xml:space="preserve"> в рамках кампании АП</w:t>
      </w:r>
      <w:r w:rsidR="00ED2440">
        <w:rPr>
          <w:rFonts w:cs="Arial"/>
        </w:rPr>
        <w:t>.</w:t>
      </w:r>
    </w:p>
    <w:p w:rsidR="00A87AE5" w:rsidRPr="00F143FC" w:rsidRDefault="00A87AE5" w:rsidP="006B21B5">
      <w:pPr>
        <w:pStyle w:val="20"/>
        <w:rPr>
          <w:rFonts w:ascii="Arial" w:hAnsi="Arial" w:cs="Arial"/>
        </w:rPr>
      </w:pPr>
      <w:bookmarkStart w:id="19" w:name="_Toc277085152"/>
      <w:bookmarkStart w:id="20" w:name="_Toc490483161"/>
      <w:r w:rsidRPr="00F143FC">
        <w:rPr>
          <w:rFonts w:ascii="Arial" w:hAnsi="Arial" w:cs="Arial"/>
        </w:rPr>
        <w:t>Классы и характеристики пользователей</w:t>
      </w:r>
      <w:bookmarkEnd w:id="19"/>
      <w:bookmarkEnd w:id="20"/>
    </w:p>
    <w:p w:rsidR="00A23647" w:rsidRPr="00A06F7D" w:rsidRDefault="00A23647" w:rsidP="006B21B5">
      <w:pPr>
        <w:pStyle w:val="-30"/>
        <w:rPr>
          <w:rFonts w:ascii="Arial" w:hAnsi="Arial" w:cs="Arial"/>
        </w:rPr>
      </w:pPr>
      <w:bookmarkStart w:id="21" w:name="_Toc490483162"/>
      <w:r w:rsidRPr="00F143FC">
        <w:rPr>
          <w:rFonts w:ascii="Arial" w:hAnsi="Arial" w:cs="Arial"/>
        </w:rPr>
        <w:t>Процессные роли</w:t>
      </w:r>
      <w:bookmarkEnd w:id="21"/>
    </w:p>
    <w:p w:rsidR="00876746" w:rsidRPr="00A06F7D" w:rsidRDefault="00876746" w:rsidP="00876746">
      <w:pPr>
        <w:pStyle w:val="-1"/>
        <w:rPr>
          <w:rFonts w:cs="Arial"/>
        </w:rPr>
      </w:pPr>
      <w:r w:rsidRPr="00F143FC">
        <w:rPr>
          <w:rFonts w:cs="Arial"/>
          <w:lang w:val="ru-RU"/>
        </w:rPr>
        <w:t xml:space="preserve">Таблица </w:t>
      </w:r>
      <w:r w:rsidRPr="00F143FC">
        <w:rPr>
          <w:rFonts w:cs="Arial"/>
        </w:rPr>
        <w:fldChar w:fldCharType="begin"/>
      </w:r>
      <w:r w:rsidRPr="00F143FC">
        <w:rPr>
          <w:rFonts w:cs="Arial"/>
          <w:lang w:val="ru-RU"/>
        </w:rPr>
        <w:instrText xml:space="preserve"> </w:instrText>
      </w:r>
      <w:r w:rsidRPr="00F143FC">
        <w:rPr>
          <w:rFonts w:cs="Arial"/>
        </w:rPr>
        <w:instrText>SEQ</w:instrText>
      </w:r>
      <w:r w:rsidRPr="00F143FC">
        <w:rPr>
          <w:rFonts w:cs="Arial"/>
          <w:lang w:val="ru-RU"/>
        </w:rPr>
        <w:instrText xml:space="preserve"> Таблица \* </w:instrText>
      </w:r>
      <w:r w:rsidRPr="00F143FC">
        <w:rPr>
          <w:rFonts w:cs="Arial"/>
        </w:rPr>
        <w:instrText>ARABIC</w:instrText>
      </w:r>
      <w:r w:rsidRPr="00F143FC">
        <w:rPr>
          <w:rFonts w:cs="Arial"/>
          <w:lang w:val="ru-RU"/>
        </w:rPr>
        <w:instrText xml:space="preserve"> </w:instrText>
      </w:r>
      <w:r w:rsidRPr="00F143FC">
        <w:rPr>
          <w:rFonts w:cs="Arial"/>
        </w:rPr>
        <w:fldChar w:fldCharType="separate"/>
      </w:r>
      <w:r w:rsidR="007030D8">
        <w:rPr>
          <w:rFonts w:cs="Arial"/>
          <w:noProof/>
        </w:rPr>
        <w:t>4</w:t>
      </w:r>
      <w:r w:rsidRPr="00F143FC">
        <w:rPr>
          <w:rFonts w:cs="Arial"/>
        </w:rPr>
        <w:fldChar w:fldCharType="end"/>
      </w:r>
      <w:r>
        <w:rPr>
          <w:rFonts w:cs="Arial"/>
          <w:lang w:val="ru-RU"/>
        </w:rPr>
        <w:t xml:space="preserve"> Процессные роли</w:t>
      </w:r>
    </w:p>
    <w:tbl>
      <w:tblPr>
        <w:tblW w:w="4746" w:type="pct"/>
        <w:jc w:val="righ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7"/>
        <w:gridCol w:w="10404"/>
      </w:tblGrid>
      <w:tr w:rsidR="00A23647" w:rsidRPr="00F143FC" w:rsidTr="00C9452D">
        <w:trPr>
          <w:cantSplit/>
          <w:tblHeader/>
          <w:jc w:val="right"/>
        </w:trPr>
        <w:tc>
          <w:tcPr>
            <w:tcW w:w="1490" w:type="pct"/>
            <w:shd w:val="clear" w:color="auto" w:fill="D9D9D9"/>
            <w:vAlign w:val="center"/>
          </w:tcPr>
          <w:p w:rsidR="00A23647" w:rsidRPr="00F143FC" w:rsidRDefault="00A23647" w:rsidP="006B21B5">
            <w:pPr>
              <w:pStyle w:val="a8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F143FC">
              <w:rPr>
                <w:rFonts w:ascii="Arial" w:hAnsi="Arial" w:cs="Arial"/>
                <w:b/>
                <w:sz w:val="20"/>
              </w:rPr>
              <w:t>Название Роли (</w:t>
            </w:r>
            <w:proofErr w:type="gramStart"/>
            <w:r w:rsidRPr="00F143FC">
              <w:rPr>
                <w:rFonts w:ascii="Arial" w:hAnsi="Arial" w:cs="Arial"/>
                <w:b/>
                <w:sz w:val="20"/>
              </w:rPr>
              <w:t>рус</w:t>
            </w:r>
            <w:proofErr w:type="gramEnd"/>
            <w:r w:rsidRPr="00F143FC">
              <w:rPr>
                <w:rFonts w:ascii="Arial" w:hAnsi="Arial" w:cs="Arial"/>
                <w:b/>
                <w:sz w:val="20"/>
              </w:rPr>
              <w:t>.)</w:t>
            </w:r>
          </w:p>
        </w:tc>
        <w:tc>
          <w:tcPr>
            <w:tcW w:w="3510" w:type="pct"/>
            <w:shd w:val="clear" w:color="auto" w:fill="D9D9D9"/>
            <w:vAlign w:val="center"/>
          </w:tcPr>
          <w:p w:rsidR="00A23647" w:rsidRPr="00F143FC" w:rsidRDefault="00A23647" w:rsidP="006B21B5">
            <w:pPr>
              <w:pStyle w:val="a8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F143FC">
              <w:rPr>
                <w:rFonts w:ascii="Arial" w:hAnsi="Arial" w:cs="Arial"/>
                <w:b/>
                <w:sz w:val="20"/>
              </w:rPr>
              <w:t>Описание</w:t>
            </w:r>
          </w:p>
        </w:tc>
      </w:tr>
      <w:tr w:rsidR="000079D4" w:rsidRPr="00F143FC" w:rsidTr="00C9452D">
        <w:trPr>
          <w:cantSplit/>
          <w:trHeight w:val="278"/>
          <w:jc w:val="right"/>
        </w:trPr>
        <w:tc>
          <w:tcPr>
            <w:tcW w:w="1490" w:type="pct"/>
          </w:tcPr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Аналитик АП</w:t>
            </w:r>
          </w:p>
        </w:tc>
        <w:tc>
          <w:tcPr>
            <w:tcW w:w="3510" w:type="pct"/>
          </w:tcPr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Аналитик Управления организации активных продаж</w:t>
            </w:r>
          </w:p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Ответственный за создание и подготовку КАП</w:t>
            </w:r>
          </w:p>
        </w:tc>
      </w:tr>
      <w:tr w:rsidR="000079D4" w:rsidRPr="00F143FC" w:rsidTr="00C9452D">
        <w:trPr>
          <w:cantSplit/>
          <w:trHeight w:val="278"/>
          <w:jc w:val="right"/>
        </w:trPr>
        <w:tc>
          <w:tcPr>
            <w:tcW w:w="1490" w:type="pct"/>
          </w:tcPr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Специалист АП</w:t>
            </w:r>
          </w:p>
        </w:tc>
        <w:tc>
          <w:tcPr>
            <w:tcW w:w="3510" w:type="pct"/>
          </w:tcPr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Специалист Управления организации активных продаж</w:t>
            </w:r>
          </w:p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Ответственный за проведение КАП</w:t>
            </w:r>
          </w:p>
        </w:tc>
      </w:tr>
      <w:tr w:rsidR="000079D4" w:rsidRPr="00F143FC" w:rsidTr="00C9452D">
        <w:trPr>
          <w:cantSplit/>
          <w:trHeight w:val="278"/>
          <w:jc w:val="right"/>
        </w:trPr>
        <w:tc>
          <w:tcPr>
            <w:tcW w:w="1490" w:type="pct"/>
          </w:tcPr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Руководитель АП</w:t>
            </w:r>
          </w:p>
        </w:tc>
        <w:tc>
          <w:tcPr>
            <w:tcW w:w="3510" w:type="pct"/>
          </w:tcPr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Руководитель Управления организации активных продаж</w:t>
            </w:r>
          </w:p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Ответственный за согласование запуска кампаний и обработки стоп-листов, осуществляет контроль пров</w:t>
            </w:r>
            <w:r w:rsidRPr="00F143FC">
              <w:rPr>
                <w:rFonts w:ascii="Arial" w:hAnsi="Arial" w:cs="Arial"/>
                <w:szCs w:val="20"/>
              </w:rPr>
              <w:t>е</w:t>
            </w:r>
            <w:r w:rsidRPr="00F143FC">
              <w:rPr>
                <w:rFonts w:ascii="Arial" w:hAnsi="Arial" w:cs="Arial"/>
                <w:szCs w:val="20"/>
              </w:rPr>
              <w:t>дения КАП, отслеживание изменений, контроль действий подчиненных сотрудников</w:t>
            </w:r>
          </w:p>
        </w:tc>
      </w:tr>
      <w:tr w:rsidR="000079D4" w:rsidRPr="00F143FC" w:rsidTr="00C9452D">
        <w:trPr>
          <w:cantSplit/>
          <w:trHeight w:val="278"/>
          <w:jc w:val="right"/>
        </w:trPr>
        <w:tc>
          <w:tcPr>
            <w:tcW w:w="1490" w:type="pct"/>
          </w:tcPr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Администратор АП</w:t>
            </w:r>
          </w:p>
        </w:tc>
        <w:tc>
          <w:tcPr>
            <w:tcW w:w="3510" w:type="pct"/>
          </w:tcPr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Администратор Управления организации активных продаж</w:t>
            </w:r>
          </w:p>
          <w:p w:rsidR="000079D4" w:rsidRPr="00F143FC" w:rsidRDefault="000079D4" w:rsidP="000079D4">
            <w:pPr>
              <w:ind w:left="0"/>
              <w:rPr>
                <w:rFonts w:ascii="Arial" w:hAnsi="Arial" w:cs="Arial"/>
                <w:szCs w:val="20"/>
              </w:rPr>
            </w:pPr>
            <w:r w:rsidRPr="00F143FC">
              <w:rPr>
                <w:rFonts w:ascii="Arial" w:hAnsi="Arial" w:cs="Arial"/>
                <w:szCs w:val="20"/>
              </w:rPr>
              <w:t>Ответственный за загрузку поставок SAS, администрирование разработки и запуска КАП, администриров</w:t>
            </w:r>
            <w:r w:rsidRPr="00F143FC">
              <w:rPr>
                <w:rFonts w:ascii="Arial" w:hAnsi="Arial" w:cs="Arial"/>
                <w:szCs w:val="20"/>
              </w:rPr>
              <w:t>а</w:t>
            </w:r>
            <w:r w:rsidRPr="00F143FC">
              <w:rPr>
                <w:rFonts w:ascii="Arial" w:hAnsi="Arial" w:cs="Arial"/>
                <w:szCs w:val="20"/>
              </w:rPr>
              <w:t>ние  загрузки откликов, отслеживание изменений</w:t>
            </w:r>
          </w:p>
        </w:tc>
      </w:tr>
    </w:tbl>
    <w:p w:rsidR="00717E49" w:rsidRPr="00F143FC" w:rsidRDefault="00717E49" w:rsidP="00717E49">
      <w:pPr>
        <w:pStyle w:val="-30"/>
        <w:numPr>
          <w:ilvl w:val="0"/>
          <w:numId w:val="0"/>
        </w:numPr>
        <w:ind w:left="720"/>
        <w:rPr>
          <w:rFonts w:ascii="Arial" w:hAnsi="Arial" w:cs="Arial"/>
        </w:rPr>
        <w:sectPr w:rsidR="00717E49" w:rsidRPr="00F143FC" w:rsidSect="00E1479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55801" w:rsidRPr="00F143FC" w:rsidRDefault="00655801" w:rsidP="006B21B5">
      <w:pPr>
        <w:pStyle w:val="-30"/>
        <w:rPr>
          <w:rFonts w:ascii="Arial" w:hAnsi="Arial" w:cs="Arial"/>
        </w:rPr>
      </w:pPr>
      <w:bookmarkStart w:id="22" w:name="_Toc490483163"/>
      <w:r w:rsidRPr="00F143FC">
        <w:rPr>
          <w:rFonts w:ascii="Arial" w:hAnsi="Arial" w:cs="Arial"/>
        </w:rPr>
        <w:lastRenderedPageBreak/>
        <w:t>Разграничение прав доступа к экранам</w:t>
      </w:r>
      <w:bookmarkEnd w:id="22"/>
    </w:p>
    <w:p w:rsidR="00B922A8" w:rsidRPr="00B922A8" w:rsidRDefault="00B922A8" w:rsidP="00B922A8">
      <w:pPr>
        <w:rPr>
          <w:rFonts w:ascii="Arial" w:hAnsi="Arial" w:cs="Arial"/>
        </w:rPr>
      </w:pPr>
      <w:bookmarkStart w:id="23" w:name="_Toc277085153"/>
      <w:r w:rsidRPr="00B922A8">
        <w:rPr>
          <w:rFonts w:ascii="Arial" w:hAnsi="Arial" w:cs="Arial"/>
        </w:rPr>
        <w:t>Каких-либо изменений в разграничении прав доступа пользователей к экранам не предусматривается.</w:t>
      </w:r>
    </w:p>
    <w:p w:rsidR="00A87AE5" w:rsidRPr="00F143FC" w:rsidRDefault="00A87AE5" w:rsidP="006B21B5">
      <w:pPr>
        <w:pStyle w:val="20"/>
        <w:rPr>
          <w:rFonts w:ascii="Arial" w:hAnsi="Arial" w:cs="Arial"/>
        </w:rPr>
      </w:pPr>
      <w:bookmarkStart w:id="24" w:name="_Toc490483164"/>
      <w:r w:rsidRPr="00F143FC">
        <w:rPr>
          <w:rFonts w:ascii="Arial" w:hAnsi="Arial" w:cs="Arial"/>
        </w:rPr>
        <w:t>Ограничения на проектирование и реализацию</w:t>
      </w:r>
      <w:bookmarkEnd w:id="23"/>
      <w:r w:rsidR="00213A2E" w:rsidRPr="00F143FC">
        <w:rPr>
          <w:rFonts w:ascii="Arial" w:hAnsi="Arial" w:cs="Arial"/>
        </w:rPr>
        <w:t xml:space="preserve"> АС</w:t>
      </w:r>
      <w:bookmarkEnd w:id="24"/>
    </w:p>
    <w:p w:rsidR="0066009C" w:rsidRPr="00F143FC" w:rsidRDefault="0066009C" w:rsidP="005C3667">
      <w:pPr>
        <w:pStyle w:val="-1"/>
        <w:rPr>
          <w:rStyle w:val="ad"/>
          <w:rFonts w:eastAsia="Times New Roman" w:cs="Arial"/>
          <w:b w:val="0"/>
          <w:bCs w:val="0"/>
          <w:lang w:val="ru-RU"/>
        </w:rPr>
      </w:pPr>
    </w:p>
    <w:p w:rsidR="005C3667" w:rsidRPr="00F143FC" w:rsidRDefault="005C3667" w:rsidP="005C3667">
      <w:pPr>
        <w:pStyle w:val="-1"/>
        <w:rPr>
          <w:rFonts w:cs="Arial"/>
          <w:lang w:val="ru-RU"/>
        </w:rPr>
      </w:pPr>
      <w:bookmarkStart w:id="25" w:name="_Ref426883125"/>
      <w:r w:rsidRPr="00F143FC">
        <w:rPr>
          <w:rFonts w:cs="Arial"/>
          <w:lang w:val="ru-RU"/>
        </w:rPr>
        <w:t xml:space="preserve">Таблица </w:t>
      </w:r>
      <w:r w:rsidRPr="00F143FC">
        <w:rPr>
          <w:rFonts w:cs="Arial"/>
        </w:rPr>
        <w:fldChar w:fldCharType="begin"/>
      </w:r>
      <w:r w:rsidRPr="00F143FC">
        <w:rPr>
          <w:rFonts w:cs="Arial"/>
          <w:lang w:val="ru-RU"/>
        </w:rPr>
        <w:instrText xml:space="preserve"> </w:instrText>
      </w:r>
      <w:r w:rsidRPr="00F143FC">
        <w:rPr>
          <w:rFonts w:cs="Arial"/>
        </w:rPr>
        <w:instrText>SEQ</w:instrText>
      </w:r>
      <w:r w:rsidRPr="00F143FC">
        <w:rPr>
          <w:rFonts w:cs="Arial"/>
          <w:lang w:val="ru-RU"/>
        </w:rPr>
        <w:instrText xml:space="preserve"> Таблица \* </w:instrText>
      </w:r>
      <w:r w:rsidRPr="00F143FC">
        <w:rPr>
          <w:rFonts w:cs="Arial"/>
        </w:rPr>
        <w:instrText>ARABIC</w:instrText>
      </w:r>
      <w:r w:rsidRPr="00F143FC">
        <w:rPr>
          <w:rFonts w:cs="Arial"/>
          <w:lang w:val="ru-RU"/>
        </w:rPr>
        <w:instrText xml:space="preserve"> </w:instrText>
      </w:r>
      <w:r w:rsidRPr="00F143FC">
        <w:rPr>
          <w:rFonts w:cs="Arial"/>
        </w:rPr>
        <w:fldChar w:fldCharType="separate"/>
      </w:r>
      <w:r w:rsidR="007030D8">
        <w:rPr>
          <w:rFonts w:cs="Arial"/>
          <w:noProof/>
        </w:rPr>
        <w:t>5</w:t>
      </w:r>
      <w:r w:rsidRPr="00F143FC">
        <w:rPr>
          <w:rFonts w:cs="Arial"/>
        </w:rPr>
        <w:fldChar w:fldCharType="end"/>
      </w:r>
      <w:bookmarkEnd w:id="25"/>
      <w:r w:rsidRPr="00F143FC">
        <w:rPr>
          <w:rFonts w:cs="Arial"/>
          <w:lang w:val="ru-RU"/>
        </w:rPr>
        <w:t xml:space="preserve"> Ограничения на проектирование</w:t>
      </w:r>
    </w:p>
    <w:tbl>
      <w:tblPr>
        <w:tblW w:w="14797" w:type="dxa"/>
        <w:jc w:val="right"/>
        <w:tblInd w:w="-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230"/>
      </w:tblGrid>
      <w:tr w:rsidR="00584330" w:rsidRPr="00F143FC" w:rsidTr="00D450EC">
        <w:trPr>
          <w:tblHeader/>
          <w:jc w:val="right"/>
        </w:trPr>
        <w:tc>
          <w:tcPr>
            <w:tcW w:w="567" w:type="dxa"/>
            <w:shd w:val="clear" w:color="auto" w:fill="D9D9D9"/>
            <w:vAlign w:val="center"/>
          </w:tcPr>
          <w:p w:rsidR="00584330" w:rsidRPr="00F143FC" w:rsidRDefault="00584330" w:rsidP="005C3667">
            <w:pPr>
              <w:pStyle w:val="affc"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43FC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4230" w:type="dxa"/>
            <w:shd w:val="clear" w:color="auto" w:fill="D9D9D9"/>
            <w:vAlign w:val="center"/>
          </w:tcPr>
          <w:p w:rsidR="00584330" w:rsidRPr="00F143FC" w:rsidRDefault="00584330" w:rsidP="005C3667">
            <w:pPr>
              <w:pStyle w:val="affc"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43FC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</w:tr>
      <w:tr w:rsidR="00584330" w:rsidRPr="00F143FC" w:rsidTr="00A06F7D">
        <w:trPr>
          <w:trHeight w:val="679"/>
          <w:jc w:val="right"/>
        </w:trPr>
        <w:tc>
          <w:tcPr>
            <w:tcW w:w="567" w:type="dxa"/>
            <w:shd w:val="clear" w:color="auto" w:fill="auto"/>
            <w:vAlign w:val="center"/>
          </w:tcPr>
          <w:p w:rsidR="00584330" w:rsidRPr="00F143FC" w:rsidRDefault="0066009C" w:rsidP="00D450EC">
            <w:pPr>
              <w:pStyle w:val="a8"/>
              <w:ind w:left="0"/>
              <w:jc w:val="center"/>
              <w:rPr>
                <w:rFonts w:ascii="Arial" w:eastAsia="Arial Unicode MS" w:hAnsi="Arial" w:cs="Arial"/>
                <w:sz w:val="20"/>
              </w:rPr>
            </w:pPr>
            <w:r w:rsidRPr="00F143FC">
              <w:rPr>
                <w:rFonts w:ascii="Arial" w:eastAsia="Arial Unicode MS" w:hAnsi="Arial" w:cs="Arial"/>
                <w:sz w:val="20"/>
              </w:rPr>
              <w:t>1</w:t>
            </w:r>
          </w:p>
        </w:tc>
        <w:tc>
          <w:tcPr>
            <w:tcW w:w="14230" w:type="dxa"/>
            <w:shd w:val="clear" w:color="auto" w:fill="auto"/>
            <w:vAlign w:val="center"/>
          </w:tcPr>
          <w:p w:rsidR="00713A77" w:rsidRPr="00F143FC" w:rsidRDefault="00713A77" w:rsidP="004F14D5">
            <w:pPr>
              <w:pStyle w:val="afff2"/>
              <w:ind w:left="0"/>
              <w:rPr>
                <w:rFonts w:eastAsia="Arial Unicode MS" w:cs="Arial"/>
                <w:sz w:val="20"/>
              </w:rPr>
            </w:pPr>
          </w:p>
        </w:tc>
      </w:tr>
      <w:tr w:rsidR="00EE7EFA" w:rsidRPr="00F143FC" w:rsidTr="00D450EC">
        <w:trPr>
          <w:jc w:val="right"/>
        </w:trPr>
        <w:tc>
          <w:tcPr>
            <w:tcW w:w="567" w:type="dxa"/>
            <w:shd w:val="clear" w:color="auto" w:fill="auto"/>
            <w:vAlign w:val="center"/>
          </w:tcPr>
          <w:p w:rsidR="00EE7EFA" w:rsidRPr="00F143FC" w:rsidRDefault="00EE7EFA" w:rsidP="00D450EC">
            <w:pPr>
              <w:pStyle w:val="a8"/>
              <w:ind w:left="0"/>
              <w:jc w:val="center"/>
              <w:rPr>
                <w:rFonts w:ascii="Arial" w:eastAsia="Arial Unicode MS" w:hAnsi="Arial" w:cs="Arial"/>
                <w:sz w:val="20"/>
              </w:rPr>
            </w:pPr>
            <w:r w:rsidRPr="00F143FC">
              <w:rPr>
                <w:rFonts w:ascii="Arial" w:eastAsia="Arial Unicode MS" w:hAnsi="Arial" w:cs="Arial"/>
                <w:sz w:val="20"/>
              </w:rPr>
              <w:t>2</w:t>
            </w:r>
          </w:p>
        </w:tc>
        <w:tc>
          <w:tcPr>
            <w:tcW w:w="14230" w:type="dxa"/>
            <w:shd w:val="clear" w:color="auto" w:fill="auto"/>
            <w:vAlign w:val="center"/>
          </w:tcPr>
          <w:p w:rsidR="00700192" w:rsidRPr="00F143FC" w:rsidRDefault="00700192" w:rsidP="00955FEC">
            <w:pPr>
              <w:pStyle w:val="a8"/>
              <w:ind w:left="0"/>
              <w:rPr>
                <w:rFonts w:ascii="Arial" w:eastAsia="Arial Unicode MS" w:hAnsi="Arial" w:cs="Arial"/>
                <w:sz w:val="20"/>
              </w:rPr>
            </w:pPr>
          </w:p>
        </w:tc>
      </w:tr>
      <w:tr w:rsidR="00EE7EFA" w:rsidRPr="00F143FC" w:rsidTr="00D450EC">
        <w:trPr>
          <w:jc w:val="right"/>
        </w:trPr>
        <w:tc>
          <w:tcPr>
            <w:tcW w:w="567" w:type="dxa"/>
            <w:shd w:val="clear" w:color="auto" w:fill="auto"/>
            <w:vAlign w:val="center"/>
          </w:tcPr>
          <w:p w:rsidR="00EE7EFA" w:rsidRPr="00F143FC" w:rsidRDefault="00E554F1" w:rsidP="00D450EC">
            <w:pPr>
              <w:pStyle w:val="a8"/>
              <w:ind w:left="0"/>
              <w:jc w:val="center"/>
              <w:rPr>
                <w:rFonts w:ascii="Arial" w:eastAsia="Arial Unicode MS" w:hAnsi="Arial" w:cs="Arial"/>
                <w:sz w:val="20"/>
              </w:rPr>
            </w:pPr>
            <w:r w:rsidRPr="00F143FC">
              <w:rPr>
                <w:rFonts w:ascii="Arial" w:eastAsia="Arial Unicode MS" w:hAnsi="Arial" w:cs="Arial"/>
                <w:sz w:val="20"/>
              </w:rPr>
              <w:t>3</w:t>
            </w:r>
          </w:p>
        </w:tc>
        <w:tc>
          <w:tcPr>
            <w:tcW w:w="14230" w:type="dxa"/>
            <w:shd w:val="clear" w:color="auto" w:fill="auto"/>
            <w:vAlign w:val="center"/>
          </w:tcPr>
          <w:p w:rsidR="00EE7EFA" w:rsidRPr="00F143FC" w:rsidRDefault="00EE7EFA" w:rsidP="00355161">
            <w:pPr>
              <w:pStyle w:val="a8"/>
              <w:ind w:left="0"/>
              <w:rPr>
                <w:rFonts w:ascii="Arial" w:eastAsia="Arial Unicode MS" w:hAnsi="Arial" w:cs="Arial"/>
                <w:sz w:val="20"/>
              </w:rPr>
            </w:pPr>
          </w:p>
        </w:tc>
      </w:tr>
      <w:tr w:rsidR="00CE7B2A" w:rsidRPr="00F143FC" w:rsidTr="00D450EC">
        <w:trPr>
          <w:jc w:val="right"/>
        </w:trPr>
        <w:tc>
          <w:tcPr>
            <w:tcW w:w="567" w:type="dxa"/>
            <w:shd w:val="clear" w:color="auto" w:fill="auto"/>
            <w:vAlign w:val="center"/>
          </w:tcPr>
          <w:p w:rsidR="00CE7B2A" w:rsidRPr="00F143FC" w:rsidRDefault="00E554F1" w:rsidP="00D450EC">
            <w:pPr>
              <w:pStyle w:val="a8"/>
              <w:ind w:left="0"/>
              <w:jc w:val="center"/>
              <w:rPr>
                <w:rFonts w:ascii="Arial" w:eastAsia="Arial Unicode MS" w:hAnsi="Arial" w:cs="Arial"/>
                <w:sz w:val="20"/>
              </w:rPr>
            </w:pPr>
            <w:r w:rsidRPr="00F143FC">
              <w:rPr>
                <w:rFonts w:ascii="Arial" w:eastAsia="Arial Unicode MS" w:hAnsi="Arial" w:cs="Arial"/>
                <w:sz w:val="20"/>
              </w:rPr>
              <w:t>4</w:t>
            </w:r>
          </w:p>
        </w:tc>
        <w:tc>
          <w:tcPr>
            <w:tcW w:w="14230" w:type="dxa"/>
            <w:shd w:val="clear" w:color="auto" w:fill="auto"/>
            <w:vAlign w:val="center"/>
          </w:tcPr>
          <w:p w:rsidR="00CE7B2A" w:rsidRPr="00F143FC" w:rsidRDefault="00CE7B2A" w:rsidP="0017078F">
            <w:pPr>
              <w:pStyle w:val="afff2"/>
              <w:ind w:left="0"/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F3B13" w:rsidRPr="00F143FC" w:rsidTr="00D450EC">
        <w:trPr>
          <w:jc w:val="right"/>
        </w:trPr>
        <w:tc>
          <w:tcPr>
            <w:tcW w:w="567" w:type="dxa"/>
            <w:shd w:val="clear" w:color="auto" w:fill="auto"/>
            <w:vAlign w:val="center"/>
          </w:tcPr>
          <w:p w:rsidR="008F3B13" w:rsidRPr="00F143FC" w:rsidRDefault="008F3B13" w:rsidP="00D450EC">
            <w:pPr>
              <w:pStyle w:val="a8"/>
              <w:ind w:left="0"/>
              <w:jc w:val="center"/>
              <w:rPr>
                <w:rFonts w:ascii="Arial" w:eastAsia="Arial Unicode MS" w:hAnsi="Arial" w:cs="Arial"/>
                <w:sz w:val="20"/>
              </w:rPr>
            </w:pPr>
            <w:r w:rsidRPr="00F143FC">
              <w:rPr>
                <w:rFonts w:ascii="Arial" w:eastAsia="Arial Unicode MS" w:hAnsi="Arial" w:cs="Arial"/>
                <w:sz w:val="20"/>
              </w:rPr>
              <w:t>5</w:t>
            </w:r>
          </w:p>
        </w:tc>
        <w:tc>
          <w:tcPr>
            <w:tcW w:w="14230" w:type="dxa"/>
            <w:shd w:val="clear" w:color="auto" w:fill="auto"/>
            <w:vAlign w:val="center"/>
          </w:tcPr>
          <w:p w:rsidR="008F3B13" w:rsidRPr="00F143FC" w:rsidRDefault="008F3B13" w:rsidP="008F3B13">
            <w:pPr>
              <w:pStyle w:val="afff2"/>
              <w:ind w:left="0"/>
              <w:rPr>
                <w:rFonts w:eastAsia="Arial Unicode MS" w:cs="Arial"/>
                <w:sz w:val="20"/>
                <w:szCs w:val="20"/>
              </w:rPr>
            </w:pPr>
          </w:p>
        </w:tc>
      </w:tr>
    </w:tbl>
    <w:p w:rsidR="00584330" w:rsidRPr="00F143FC" w:rsidRDefault="002205A7" w:rsidP="00C734FE">
      <w:pPr>
        <w:pStyle w:val="a8"/>
        <w:tabs>
          <w:tab w:val="left" w:pos="284"/>
        </w:tabs>
        <w:ind w:left="0"/>
        <w:jc w:val="both"/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br w:type="page"/>
      </w:r>
    </w:p>
    <w:p w:rsidR="007D7A98" w:rsidRPr="00CC1D08" w:rsidRDefault="007D7A98" w:rsidP="00C734FE">
      <w:pPr>
        <w:pStyle w:val="12"/>
        <w:tabs>
          <w:tab w:val="left" w:pos="284"/>
        </w:tabs>
        <w:rPr>
          <w:rFonts w:ascii="Arial" w:hAnsi="Arial" w:cs="Arial"/>
        </w:rPr>
      </w:pPr>
      <w:bookmarkStart w:id="26" w:name="_Toc490483165"/>
      <w:bookmarkStart w:id="27" w:name="_Toc277085154"/>
      <w:r w:rsidRPr="00F143FC">
        <w:rPr>
          <w:rFonts w:ascii="Arial" w:hAnsi="Arial" w:cs="Arial"/>
        </w:rPr>
        <w:lastRenderedPageBreak/>
        <w:t>Функциональные требования</w:t>
      </w:r>
      <w:bookmarkEnd w:id="26"/>
    </w:p>
    <w:p w:rsidR="00CC1D08" w:rsidRPr="00CC1D08" w:rsidRDefault="00CC1D08" w:rsidP="00CC1D08">
      <w:pPr>
        <w:pStyle w:val="20"/>
        <w:rPr>
          <w:rFonts w:ascii="Arial" w:hAnsi="Arial" w:cs="Arial"/>
          <w:lang w:val="ru-RU"/>
        </w:rPr>
      </w:pPr>
      <w:bookmarkStart w:id="28" w:name="_Toc490483166"/>
      <w:r w:rsidRPr="00CC1D08">
        <w:rPr>
          <w:rFonts w:ascii="Arial" w:hAnsi="Arial" w:cs="Arial"/>
        </w:rPr>
        <w:t>Требование</w:t>
      </w:r>
      <w:r w:rsidRPr="00CC1D08">
        <w:rPr>
          <w:rFonts w:ascii="Arial" w:hAnsi="Arial" w:cs="Arial"/>
          <w:lang w:val="ru-RU"/>
        </w:rPr>
        <w:t xml:space="preserve">:  Прикрепление вложений и макетов к сообщению по каналу </w:t>
      </w:r>
      <w:r w:rsidRPr="00CC1D08">
        <w:rPr>
          <w:rFonts w:ascii="Arial" w:hAnsi="Arial" w:cs="Arial"/>
          <w:lang w:val="en-US"/>
        </w:rPr>
        <w:t>email</w:t>
      </w:r>
      <w:bookmarkEnd w:id="28"/>
      <w:r w:rsidRPr="00CC1D08">
        <w:rPr>
          <w:rFonts w:ascii="Arial" w:hAnsi="Arial" w:cs="Arial"/>
          <w:lang w:val="ru-RU"/>
        </w:rPr>
        <w:t xml:space="preserve"> </w:t>
      </w:r>
    </w:p>
    <w:p w:rsidR="00CC1D08" w:rsidRPr="00CC1D08" w:rsidRDefault="00CC1D08" w:rsidP="00CC1D08">
      <w:pPr>
        <w:pStyle w:val="-30"/>
        <w:rPr>
          <w:rFonts w:ascii="Arial" w:hAnsi="Arial" w:cs="Arial"/>
        </w:rPr>
      </w:pPr>
      <w:bookmarkStart w:id="29" w:name="_Toc490483167"/>
      <w:r w:rsidRPr="00CC1D08">
        <w:rPr>
          <w:rFonts w:ascii="Arial" w:hAnsi="Arial" w:cs="Arial"/>
        </w:rPr>
        <w:t>Описание требования</w:t>
      </w:r>
      <w:bookmarkEnd w:id="29"/>
    </w:p>
    <w:p w:rsidR="00CC1D08" w:rsidRPr="00CC1D08" w:rsidRDefault="00CC1D08" w:rsidP="00CC1D08">
      <w:pPr>
        <w:pStyle w:val="afff2"/>
        <w:numPr>
          <w:ilvl w:val="0"/>
          <w:numId w:val="31"/>
        </w:numPr>
        <w:rPr>
          <w:rStyle w:val="ad"/>
        </w:rPr>
      </w:pPr>
      <w:r w:rsidRPr="00CC1D08">
        <w:rPr>
          <w:rStyle w:val="ad"/>
          <w:rFonts w:cs="Arial"/>
        </w:rPr>
        <w:t>Необходимо реализовать возможность прикрепления вложений к сообщению по каналу email</w:t>
      </w:r>
      <w:r w:rsidRPr="00CC1D08">
        <w:rPr>
          <w:rStyle w:val="ad"/>
        </w:rPr>
        <w:t xml:space="preserve"> </w:t>
      </w:r>
    </w:p>
    <w:p w:rsidR="00CC1D08" w:rsidRPr="00CC1D08" w:rsidRDefault="00CC1D08" w:rsidP="00CC1D08">
      <w:pPr>
        <w:pStyle w:val="afff2"/>
        <w:numPr>
          <w:ilvl w:val="0"/>
          <w:numId w:val="31"/>
        </w:numPr>
        <w:rPr>
          <w:rStyle w:val="ad"/>
          <w:rFonts w:cs="Arial"/>
        </w:rPr>
      </w:pPr>
      <w:r w:rsidRPr="00CC1D08">
        <w:rPr>
          <w:rStyle w:val="ad"/>
          <w:rFonts w:cs="Arial"/>
        </w:rPr>
        <w:t xml:space="preserve">Необходимо увеличить максимально допустимый объем макета до 5 </w:t>
      </w:r>
      <w:proofErr w:type="spellStart"/>
      <w:r w:rsidRPr="00CC1D08">
        <w:rPr>
          <w:rStyle w:val="ad"/>
          <w:rFonts w:cs="Arial"/>
        </w:rPr>
        <w:t>мб</w:t>
      </w:r>
      <w:proofErr w:type="spellEnd"/>
      <w:r w:rsidRPr="00CC1D08">
        <w:rPr>
          <w:rStyle w:val="ad"/>
          <w:rFonts w:cs="Arial"/>
        </w:rPr>
        <w:t>.</w:t>
      </w:r>
    </w:p>
    <w:p w:rsidR="00CC1D08" w:rsidRPr="00CC1D08" w:rsidRDefault="00CC1D08" w:rsidP="00CC1D08">
      <w:pPr>
        <w:pStyle w:val="-30"/>
        <w:rPr>
          <w:rFonts w:ascii="Arial" w:eastAsia="Arial Unicode MS" w:hAnsi="Arial" w:cs="Arial"/>
        </w:rPr>
      </w:pPr>
      <w:bookmarkStart w:id="30" w:name="_Toc490483168"/>
      <w:r w:rsidRPr="00CC1D08">
        <w:rPr>
          <w:rFonts w:ascii="Arial" w:eastAsia="Arial Unicode MS" w:hAnsi="Arial" w:cs="Arial"/>
        </w:rPr>
        <w:t>Процессные роли</w:t>
      </w:r>
      <w:bookmarkEnd w:id="30"/>
    </w:p>
    <w:p w:rsidR="00CC1D08" w:rsidRPr="00497DA2" w:rsidRDefault="00CC1D08" w:rsidP="00CC1D08">
      <w:pPr>
        <w:pStyle w:val="afff2"/>
        <w:numPr>
          <w:ilvl w:val="0"/>
          <w:numId w:val="29"/>
        </w:numPr>
        <w:rPr>
          <w:rFonts w:eastAsia="Arial Unicode MS" w:cs="Arial"/>
        </w:rPr>
      </w:pPr>
      <w:r w:rsidRPr="00497DA2">
        <w:rPr>
          <w:rFonts w:eastAsia="Arial Unicode MS" w:cs="Arial"/>
        </w:rPr>
        <w:t>Аналитик АП</w:t>
      </w:r>
    </w:p>
    <w:p w:rsidR="00CC1D08" w:rsidRPr="00497DA2" w:rsidRDefault="00CC1D08" w:rsidP="00CC1D08">
      <w:pPr>
        <w:pStyle w:val="afff2"/>
        <w:numPr>
          <w:ilvl w:val="0"/>
          <w:numId w:val="29"/>
        </w:numPr>
        <w:rPr>
          <w:rFonts w:eastAsia="Arial Unicode MS" w:cs="Arial"/>
        </w:rPr>
      </w:pPr>
      <w:r w:rsidRPr="00497DA2">
        <w:rPr>
          <w:rFonts w:eastAsia="Arial Unicode MS" w:cs="Arial"/>
        </w:rPr>
        <w:t>Администратор АП</w:t>
      </w:r>
    </w:p>
    <w:p w:rsidR="00CC1D08" w:rsidRPr="00497DA2" w:rsidRDefault="00CC1D08" w:rsidP="00CC1D08">
      <w:pPr>
        <w:pStyle w:val="afff2"/>
        <w:numPr>
          <w:ilvl w:val="0"/>
          <w:numId w:val="29"/>
        </w:numPr>
        <w:rPr>
          <w:rFonts w:eastAsia="Arial Unicode MS" w:cs="Arial"/>
        </w:rPr>
      </w:pPr>
      <w:r w:rsidRPr="00497DA2">
        <w:rPr>
          <w:rFonts w:eastAsia="Arial Unicode MS" w:cs="Arial"/>
        </w:rPr>
        <w:t>Специалист АП</w:t>
      </w:r>
    </w:p>
    <w:p w:rsidR="00CC1D08" w:rsidRPr="00497DA2" w:rsidRDefault="00CC1D08" w:rsidP="00CC1D08">
      <w:pPr>
        <w:spacing w:before="240"/>
        <w:jc w:val="both"/>
        <w:rPr>
          <w:rFonts w:eastAsia="Arial Unicode MS" w:cs="Arial"/>
          <w:b/>
          <w:i/>
          <w:sz w:val="26"/>
          <w:szCs w:val="26"/>
        </w:rPr>
      </w:pPr>
      <w:bookmarkStart w:id="31" w:name="_Toc434337461"/>
      <w:bookmarkStart w:id="32" w:name="_Toc433636392"/>
      <w:r w:rsidRPr="00497DA2">
        <w:rPr>
          <w:rFonts w:eastAsia="Arial Unicode MS" w:cs="Arial"/>
          <w:b/>
          <w:i/>
          <w:sz w:val="26"/>
          <w:szCs w:val="26"/>
        </w:rPr>
        <w:t>Сценарий</w:t>
      </w:r>
      <w:bookmarkEnd w:id="31"/>
      <w:bookmarkEnd w:id="32"/>
    </w:p>
    <w:p w:rsidR="00CC1D08" w:rsidRPr="00497DA2" w:rsidRDefault="00CC1D08" w:rsidP="00CC1D08">
      <w:pPr>
        <w:pStyle w:val="afff2"/>
        <w:numPr>
          <w:ilvl w:val="0"/>
          <w:numId w:val="24"/>
        </w:numPr>
        <w:rPr>
          <w:rFonts w:eastAsia="Arial Unicode MS" w:cs="Arial"/>
        </w:rPr>
      </w:pPr>
      <w:r w:rsidRPr="00497DA2">
        <w:rPr>
          <w:rFonts w:eastAsia="Arial Unicode MS" w:cs="Arial"/>
        </w:rPr>
        <w:t xml:space="preserve">Пользователь переходит на экран </w:t>
      </w:r>
      <w:commentRangeStart w:id="33"/>
      <w:commentRangeStart w:id="34"/>
      <w:r w:rsidRPr="00497DA2">
        <w:rPr>
          <w:rFonts w:eastAsia="Arial Unicode MS" w:cs="Arial"/>
        </w:rPr>
        <w:t>«Предложения</w:t>
      </w:r>
      <w:r w:rsidR="000B06A6">
        <w:rPr>
          <w:rFonts w:eastAsia="Arial Unicode MS" w:cs="Arial"/>
        </w:rPr>
        <w:t xml:space="preserve"> (</w:t>
      </w:r>
      <w:proofErr w:type="spellStart"/>
      <w:proofErr w:type="gramStart"/>
      <w:r w:rsidR="000B06A6">
        <w:rPr>
          <w:rFonts w:eastAsia="Arial Unicode MS" w:cs="Arial"/>
        </w:rPr>
        <w:t>Кр</w:t>
      </w:r>
      <w:proofErr w:type="spellEnd"/>
      <w:proofErr w:type="gramEnd"/>
      <w:r w:rsidR="000B06A6">
        <w:rPr>
          <w:rFonts w:eastAsia="Arial Unicode MS" w:cs="Arial"/>
        </w:rPr>
        <w:t>)</w:t>
      </w:r>
      <w:r w:rsidRPr="00497DA2">
        <w:rPr>
          <w:rFonts w:eastAsia="Arial Unicode MS" w:cs="Arial"/>
        </w:rPr>
        <w:t xml:space="preserve"> – Сообщения </w:t>
      </w:r>
      <w:r w:rsidRPr="00497DA2">
        <w:rPr>
          <w:rFonts w:eastAsia="Arial Unicode MS" w:cs="Arial"/>
          <w:lang w:val="en-US"/>
        </w:rPr>
        <w:t>Email</w:t>
      </w:r>
      <w:r w:rsidRPr="00497DA2">
        <w:rPr>
          <w:rFonts w:eastAsia="Arial Unicode MS" w:cs="Arial"/>
        </w:rPr>
        <w:t>»</w:t>
      </w:r>
      <w:commentRangeEnd w:id="33"/>
      <w:r w:rsidR="00DF6693">
        <w:rPr>
          <w:rStyle w:val="afb"/>
          <w:rFonts w:ascii="Times New Roman" w:hAnsi="Times New Roman"/>
        </w:rPr>
        <w:commentReference w:id="33"/>
      </w:r>
      <w:r w:rsidRPr="00497DA2">
        <w:rPr>
          <w:rFonts w:eastAsia="Arial Unicode MS" w:cs="Arial"/>
        </w:rPr>
        <w:t>;</w:t>
      </w:r>
      <w:commentRangeEnd w:id="34"/>
      <w:r w:rsidR="00467C5B">
        <w:rPr>
          <w:rStyle w:val="afb"/>
          <w:rFonts w:ascii="Times New Roman" w:hAnsi="Times New Roman"/>
        </w:rPr>
        <w:commentReference w:id="34"/>
      </w:r>
    </w:p>
    <w:p w:rsidR="00CC1D08" w:rsidRPr="00497DA2" w:rsidRDefault="00CC1D08" w:rsidP="00CC1D08">
      <w:pPr>
        <w:pStyle w:val="afff2"/>
        <w:numPr>
          <w:ilvl w:val="0"/>
          <w:numId w:val="24"/>
        </w:numPr>
        <w:rPr>
          <w:rFonts w:eastAsia="Arial Unicode MS" w:cs="Arial"/>
        </w:rPr>
      </w:pPr>
      <w:r w:rsidRPr="00497DA2">
        <w:rPr>
          <w:rFonts w:eastAsia="Arial Unicode MS" w:cs="Arial"/>
        </w:rPr>
        <w:t>На вкладке «Сведения о сообщении» выбирает сообщение, для которого нужно прикрепить макет</w:t>
      </w:r>
      <w:r>
        <w:rPr>
          <w:rFonts w:eastAsia="Arial Unicode MS" w:cs="Arial"/>
        </w:rPr>
        <w:t xml:space="preserve"> </w:t>
      </w:r>
      <w:r w:rsidRPr="00CC1D08">
        <w:rPr>
          <w:rFonts w:eastAsia="Arial Unicode MS" w:cs="Arial"/>
          <w:highlight w:val="yellow"/>
        </w:rPr>
        <w:t>или вложение</w:t>
      </w:r>
      <w:r w:rsidRPr="00497DA2">
        <w:rPr>
          <w:rFonts w:eastAsia="Arial Unicode MS" w:cs="Arial"/>
        </w:rPr>
        <w:t>;</w:t>
      </w:r>
    </w:p>
    <w:p w:rsidR="00CC1D08" w:rsidRPr="00CC1D08" w:rsidRDefault="00CC1D08" w:rsidP="00CC1D08">
      <w:pPr>
        <w:pStyle w:val="afff2"/>
        <w:numPr>
          <w:ilvl w:val="0"/>
          <w:numId w:val="24"/>
        </w:numPr>
        <w:rPr>
          <w:rFonts w:eastAsia="Arial Unicode MS" w:cs="Arial"/>
        </w:rPr>
      </w:pPr>
      <w:r w:rsidRPr="00CC1D08">
        <w:rPr>
          <w:rFonts w:eastAsia="Arial Unicode MS" w:cs="Arial"/>
        </w:rPr>
        <w:t xml:space="preserve">Переходит на вкладку «Макет </w:t>
      </w:r>
      <w:r w:rsidRPr="00CC1D08">
        <w:rPr>
          <w:rFonts w:eastAsia="Arial Unicode MS" w:cs="Arial"/>
          <w:highlight w:val="yellow"/>
        </w:rPr>
        <w:t>и вложения</w:t>
      </w:r>
      <w:r w:rsidRPr="00CC1D08">
        <w:rPr>
          <w:rFonts w:eastAsia="Arial Unicode MS" w:cs="Arial"/>
        </w:rPr>
        <w:t xml:space="preserve">» </w:t>
      </w:r>
      <w:r w:rsidRPr="00CC1D08">
        <w:rPr>
          <w:rFonts w:eastAsia="Arial Unicode MS" w:cs="Arial"/>
          <w:highlight w:val="yellow"/>
        </w:rPr>
        <w:t>(</w:t>
      </w:r>
      <w:hyperlink w:anchor="Рис_41" w:history="1">
        <w:r w:rsidR="000C2B96" w:rsidRPr="008D7042">
          <w:rPr>
            <w:rStyle w:val="af1"/>
            <w:rFonts w:eastAsia="Arial Unicode MS" w:cs="Arial"/>
          </w:rPr>
          <w:t>см. Рис. 41</w:t>
        </w:r>
        <w:r w:rsidR="00DF6693" w:rsidRPr="008D7042">
          <w:rPr>
            <w:rStyle w:val="af1"/>
            <w:rFonts w:eastAsia="Arial Unicode MS" w:cs="Arial"/>
          </w:rPr>
          <w:commentReference w:id="35"/>
        </w:r>
      </w:hyperlink>
      <w:r w:rsidRPr="00CC1D08">
        <w:rPr>
          <w:rFonts w:eastAsia="Arial Unicode MS" w:cs="Arial"/>
          <w:sz w:val="20"/>
          <w:szCs w:val="20"/>
          <w:highlight w:val="yellow"/>
        </w:rPr>
        <w:t>)</w:t>
      </w:r>
      <w:commentRangeStart w:id="36"/>
      <w:r w:rsidRPr="00CC1D08">
        <w:rPr>
          <w:rFonts w:eastAsia="Arial Unicode MS" w:cs="Arial"/>
          <w:sz w:val="20"/>
          <w:szCs w:val="20"/>
          <w:highlight w:val="yellow"/>
        </w:rPr>
        <w:t>;</w:t>
      </w:r>
      <w:commentRangeEnd w:id="36"/>
      <w:r w:rsidR="008D7042">
        <w:rPr>
          <w:rStyle w:val="afb"/>
          <w:rFonts w:ascii="Times New Roman" w:hAnsi="Times New Roman"/>
        </w:rPr>
        <w:commentReference w:id="36"/>
      </w:r>
    </w:p>
    <w:p w:rsidR="00CC1D08" w:rsidRPr="00FB1A3A" w:rsidRDefault="00CC1D08" w:rsidP="00CC1D08">
      <w:pPr>
        <w:pStyle w:val="afff2"/>
        <w:numPr>
          <w:ilvl w:val="0"/>
          <w:numId w:val="24"/>
        </w:numPr>
        <w:rPr>
          <w:rFonts w:eastAsia="Arial Unicode MS" w:cs="Arial"/>
          <w:highlight w:val="yellow"/>
        </w:rPr>
      </w:pPr>
      <w:r w:rsidRPr="00FB1A3A">
        <w:rPr>
          <w:rFonts w:eastAsia="Arial Unicode MS" w:cs="Arial"/>
          <w:highlight w:val="yellow"/>
        </w:rPr>
        <w:t xml:space="preserve">Нажимает на кнопку «Новый файл» </w:t>
      </w:r>
      <w:commentRangeStart w:id="37"/>
      <w:r w:rsidRPr="00FB1A3A">
        <w:rPr>
          <w:rFonts w:eastAsia="Arial Unicode MS" w:cs="Arial"/>
          <w:highlight w:val="yellow"/>
        </w:rPr>
        <w:t xml:space="preserve">и добавляет </w:t>
      </w:r>
      <w:commentRangeStart w:id="38"/>
      <w:r w:rsidR="00FB1A3A" w:rsidRPr="00FB1A3A">
        <w:rPr>
          <w:rFonts w:eastAsia="Arial Unicode MS" w:cs="Arial"/>
          <w:highlight w:val="yellow"/>
        </w:rPr>
        <w:t>файл</w:t>
      </w:r>
      <w:commentRangeEnd w:id="38"/>
      <w:r w:rsidR="006F54B0">
        <w:rPr>
          <w:rStyle w:val="afb"/>
          <w:rFonts w:ascii="Times New Roman" w:hAnsi="Times New Roman"/>
        </w:rPr>
        <w:commentReference w:id="38"/>
      </w:r>
      <w:r w:rsidR="00FB1A3A" w:rsidRPr="00FB1A3A">
        <w:rPr>
          <w:rFonts w:eastAsia="Arial Unicode MS" w:cs="Arial"/>
          <w:highlight w:val="yellow"/>
        </w:rPr>
        <w:t xml:space="preserve"> </w:t>
      </w:r>
      <w:del w:id="39" w:author="Задубинин Игорь Сергеевич" w:date="2017-08-11T13:18:00Z">
        <w:r w:rsidR="00FB1A3A" w:rsidRPr="00FB1A3A" w:rsidDel="00F05CC9">
          <w:rPr>
            <w:rFonts w:eastAsia="Arial Unicode MS" w:cs="Arial"/>
            <w:highlight w:val="yellow"/>
          </w:rPr>
          <w:delText>или архив</w:delText>
        </w:r>
        <w:r w:rsidRPr="00FB1A3A" w:rsidDel="00F05CC9">
          <w:rPr>
            <w:rFonts w:eastAsia="Arial Unicode MS" w:cs="Arial"/>
            <w:highlight w:val="yellow"/>
          </w:rPr>
          <w:delText xml:space="preserve"> к </w:delText>
        </w:r>
      </w:del>
      <w:r w:rsidRPr="00FB1A3A">
        <w:rPr>
          <w:rFonts w:eastAsia="Arial Unicode MS" w:cs="Arial"/>
          <w:highlight w:val="yellow"/>
        </w:rPr>
        <w:t>сообщению</w:t>
      </w:r>
      <w:commentRangeEnd w:id="37"/>
      <w:r w:rsidR="00DF6693">
        <w:rPr>
          <w:rStyle w:val="afb"/>
          <w:rFonts w:ascii="Times New Roman" w:hAnsi="Times New Roman"/>
        </w:rPr>
        <w:commentReference w:id="37"/>
      </w:r>
      <w:r w:rsidRPr="00FB1A3A">
        <w:rPr>
          <w:rFonts w:eastAsia="Arial Unicode MS" w:cs="Arial"/>
          <w:highlight w:val="yellow"/>
        </w:rPr>
        <w:t>;</w:t>
      </w:r>
    </w:p>
    <w:p w:rsidR="00FB1A3A" w:rsidRPr="00FB1A3A" w:rsidRDefault="00FB1A3A" w:rsidP="00CC1D08">
      <w:pPr>
        <w:pStyle w:val="afff2"/>
        <w:numPr>
          <w:ilvl w:val="0"/>
          <w:numId w:val="24"/>
        </w:numPr>
        <w:rPr>
          <w:rFonts w:eastAsia="Arial Unicode MS" w:cs="Arial"/>
          <w:highlight w:val="yellow"/>
        </w:rPr>
      </w:pPr>
      <w:r w:rsidRPr="00FB1A3A">
        <w:rPr>
          <w:rFonts w:eastAsia="Arial Unicode MS" w:cs="Arial"/>
          <w:highlight w:val="yellow"/>
        </w:rPr>
        <w:t xml:space="preserve">В поле «Используется как» выбирает </w:t>
      </w:r>
      <w:r>
        <w:rPr>
          <w:rFonts w:eastAsia="Arial Unicode MS" w:cs="Arial"/>
          <w:highlight w:val="yellow"/>
        </w:rPr>
        <w:t>нужное</w:t>
      </w:r>
      <w:r w:rsidRPr="00FB1A3A">
        <w:rPr>
          <w:rFonts w:eastAsia="Arial Unicode MS" w:cs="Arial"/>
          <w:highlight w:val="yellow"/>
        </w:rPr>
        <w:t xml:space="preserve"> значение – «Макет» или «Вложение»;</w:t>
      </w:r>
    </w:p>
    <w:p w:rsidR="00CC1D08" w:rsidRDefault="00CC1D08" w:rsidP="00CC1D08">
      <w:pPr>
        <w:pStyle w:val="afff2"/>
        <w:numPr>
          <w:ilvl w:val="0"/>
          <w:numId w:val="24"/>
        </w:numPr>
        <w:rPr>
          <w:rFonts w:eastAsia="Arial Unicode MS" w:cs="Arial"/>
        </w:rPr>
      </w:pPr>
      <w:r w:rsidRPr="00497DA2">
        <w:rPr>
          <w:rFonts w:eastAsia="Arial Unicode MS" w:cs="Arial"/>
        </w:rPr>
        <w:t xml:space="preserve">Размер макета не должен превышать </w:t>
      </w:r>
      <w:r w:rsidR="00FB1A3A" w:rsidRPr="00FB1A3A">
        <w:rPr>
          <w:rFonts w:eastAsia="Arial Unicode MS" w:cs="Arial"/>
          <w:highlight w:val="yellow"/>
        </w:rPr>
        <w:t>5</w:t>
      </w:r>
      <w:r w:rsidRPr="00FB1A3A">
        <w:rPr>
          <w:rFonts w:eastAsia="Arial Unicode MS" w:cs="Arial"/>
          <w:highlight w:val="yellow"/>
        </w:rPr>
        <w:t xml:space="preserve"> </w:t>
      </w:r>
      <w:proofErr w:type="spellStart"/>
      <w:r w:rsidRPr="00FB1A3A">
        <w:rPr>
          <w:rFonts w:eastAsia="Arial Unicode MS" w:cs="Arial"/>
          <w:highlight w:val="yellow"/>
        </w:rPr>
        <w:t>мб</w:t>
      </w:r>
      <w:proofErr w:type="spellEnd"/>
      <w:r w:rsidRPr="00497DA2">
        <w:rPr>
          <w:rFonts w:eastAsia="Arial Unicode MS" w:cs="Arial"/>
        </w:rPr>
        <w:t>;</w:t>
      </w:r>
    </w:p>
    <w:p w:rsidR="00DC3FB7" w:rsidRDefault="00DC3FB7" w:rsidP="00CC1D08">
      <w:pPr>
        <w:pStyle w:val="afff2"/>
        <w:numPr>
          <w:ilvl w:val="0"/>
          <w:numId w:val="24"/>
        </w:numPr>
        <w:rPr>
          <w:rFonts w:eastAsia="Arial Unicode MS" w:cs="Arial"/>
        </w:rPr>
      </w:pPr>
      <w:r>
        <w:rPr>
          <w:rFonts w:eastAsia="Arial Unicode MS" w:cs="Arial"/>
        </w:rPr>
        <w:t>К</w:t>
      </w:r>
      <w:r w:rsidRPr="00497DA2">
        <w:rPr>
          <w:rFonts w:eastAsia="Arial Unicode MS" w:cs="Arial"/>
        </w:rPr>
        <w:t xml:space="preserve"> сообщению может быть прикреплен только </w:t>
      </w:r>
      <w:commentRangeStart w:id="40"/>
      <w:r w:rsidRPr="00497DA2">
        <w:rPr>
          <w:rFonts w:eastAsia="Arial Unicode MS" w:cs="Arial"/>
        </w:rPr>
        <w:t xml:space="preserve">1 файл </w:t>
      </w:r>
      <w:del w:id="41" w:author="Задубинин Игорь Сергеевич" w:date="2017-08-11T13:19:00Z">
        <w:r w:rsidRPr="00497DA2" w:rsidDel="006E15F0">
          <w:rPr>
            <w:rFonts w:eastAsia="Arial Unicode MS" w:cs="Arial"/>
          </w:rPr>
          <w:delText>(или архив)</w:delText>
        </w:r>
        <w:r w:rsidDel="006E15F0">
          <w:rPr>
            <w:rFonts w:eastAsia="Arial Unicode MS" w:cs="Arial"/>
          </w:rPr>
          <w:delText xml:space="preserve"> </w:delText>
        </w:r>
        <w:commentRangeEnd w:id="40"/>
        <w:r w:rsidR="00DF6693" w:rsidDel="006E15F0">
          <w:rPr>
            <w:rStyle w:val="afb"/>
            <w:rFonts w:ascii="Times New Roman" w:hAnsi="Times New Roman"/>
          </w:rPr>
          <w:commentReference w:id="40"/>
        </w:r>
      </w:del>
      <w:r>
        <w:rPr>
          <w:rFonts w:eastAsia="Arial Unicode MS" w:cs="Arial"/>
        </w:rPr>
        <w:t>с макетом</w:t>
      </w:r>
    </w:p>
    <w:p w:rsidR="00FB1A3A" w:rsidRDefault="00FB1A3A" w:rsidP="00DC3FB7">
      <w:pPr>
        <w:pStyle w:val="afff2"/>
        <w:numPr>
          <w:ilvl w:val="0"/>
          <w:numId w:val="24"/>
        </w:numPr>
        <w:rPr>
          <w:rFonts w:eastAsia="Arial Unicode MS" w:cs="Arial"/>
          <w:sz w:val="20"/>
          <w:szCs w:val="20"/>
          <w:highlight w:val="yellow"/>
        </w:rPr>
      </w:pPr>
      <w:r w:rsidRPr="00DC3FB7">
        <w:rPr>
          <w:rFonts w:eastAsia="Arial Unicode MS" w:cs="Arial"/>
          <w:highlight w:val="yellow"/>
        </w:rPr>
        <w:t>Общий</w:t>
      </w:r>
      <w:r w:rsidRPr="00E15ACB">
        <w:rPr>
          <w:rFonts w:eastAsia="Arial Unicode MS" w:cs="Arial"/>
          <w:sz w:val="20"/>
          <w:szCs w:val="20"/>
          <w:highlight w:val="yellow"/>
        </w:rPr>
        <w:t xml:space="preserve"> размер всех вложений</w:t>
      </w:r>
      <w:r>
        <w:rPr>
          <w:rFonts w:eastAsia="Arial Unicode MS" w:cs="Arial"/>
          <w:sz w:val="20"/>
          <w:szCs w:val="20"/>
          <w:highlight w:val="yellow"/>
        </w:rPr>
        <w:t xml:space="preserve"> с полем </w:t>
      </w:r>
      <w:r w:rsidRPr="00E15ACB">
        <w:rPr>
          <w:rFonts w:eastAsia="Arial Unicode MS" w:cs="Arial"/>
          <w:sz w:val="20"/>
          <w:szCs w:val="20"/>
          <w:highlight w:val="yellow"/>
        </w:rPr>
        <w:t>«Используется как»</w:t>
      </w:r>
      <w:r>
        <w:rPr>
          <w:rFonts w:eastAsia="Arial Unicode MS" w:cs="Arial"/>
          <w:sz w:val="20"/>
          <w:szCs w:val="20"/>
          <w:highlight w:val="yellow"/>
        </w:rPr>
        <w:t xml:space="preserve"> = «Вложение» </w:t>
      </w:r>
      <w:r w:rsidRPr="00E15ACB">
        <w:rPr>
          <w:rFonts w:eastAsia="Arial Unicode MS" w:cs="Arial"/>
          <w:sz w:val="20"/>
          <w:szCs w:val="20"/>
          <w:highlight w:val="yellow"/>
        </w:rPr>
        <w:t xml:space="preserve"> не должен превышать 10 Мб;</w:t>
      </w:r>
    </w:p>
    <w:p w:rsidR="00FB1A3A" w:rsidRPr="00E15ACB" w:rsidRDefault="00FB1A3A" w:rsidP="00DC3FB7">
      <w:pPr>
        <w:pStyle w:val="afff2"/>
        <w:numPr>
          <w:ilvl w:val="0"/>
          <w:numId w:val="24"/>
        </w:numPr>
        <w:rPr>
          <w:rFonts w:eastAsia="Arial Unicode MS" w:cs="Arial"/>
          <w:sz w:val="20"/>
          <w:szCs w:val="20"/>
          <w:highlight w:val="yellow"/>
        </w:rPr>
      </w:pPr>
      <w:r w:rsidRPr="00DC3FB7">
        <w:rPr>
          <w:rFonts w:eastAsia="Arial Unicode MS" w:cs="Arial"/>
          <w:highlight w:val="yellow"/>
        </w:rPr>
        <w:t>Общее</w:t>
      </w:r>
      <w:r w:rsidRPr="00E15ACB">
        <w:rPr>
          <w:rFonts w:eastAsia="Arial Unicode MS" w:cs="Arial"/>
          <w:sz w:val="20"/>
          <w:szCs w:val="20"/>
          <w:highlight w:val="yellow"/>
        </w:rPr>
        <w:t xml:space="preserve"> количество вложений не должно быть больше </w:t>
      </w:r>
      <w:r w:rsidR="00441EA5">
        <w:rPr>
          <w:rFonts w:eastAsia="Arial Unicode MS" w:cs="Arial"/>
          <w:sz w:val="20"/>
          <w:szCs w:val="20"/>
          <w:highlight w:val="yellow"/>
        </w:rPr>
        <w:t>5</w:t>
      </w:r>
      <w:r w:rsidRPr="00E15ACB">
        <w:rPr>
          <w:rFonts w:eastAsia="Arial Unicode MS" w:cs="Arial"/>
          <w:sz w:val="20"/>
          <w:szCs w:val="20"/>
          <w:highlight w:val="yellow"/>
        </w:rPr>
        <w:t>;</w:t>
      </w:r>
    </w:p>
    <w:p w:rsidR="00FB1A3A" w:rsidRDefault="00FB1A3A" w:rsidP="00DC3FB7">
      <w:pPr>
        <w:pStyle w:val="afff2"/>
        <w:numPr>
          <w:ilvl w:val="0"/>
          <w:numId w:val="24"/>
        </w:numPr>
        <w:rPr>
          <w:rFonts w:eastAsia="Arial Unicode MS" w:cs="Arial"/>
          <w:sz w:val="20"/>
          <w:szCs w:val="20"/>
          <w:highlight w:val="yellow"/>
        </w:rPr>
      </w:pPr>
      <w:r w:rsidRPr="00DC3FB7">
        <w:rPr>
          <w:rFonts w:eastAsia="Arial Unicode MS" w:cs="Arial"/>
          <w:highlight w:val="yellow"/>
        </w:rPr>
        <w:t>Вложения</w:t>
      </w:r>
      <w:r w:rsidRPr="00E15ACB">
        <w:rPr>
          <w:rFonts w:eastAsia="Arial Unicode MS" w:cs="Arial"/>
          <w:sz w:val="20"/>
          <w:szCs w:val="20"/>
          <w:highlight w:val="yellow"/>
        </w:rPr>
        <w:t xml:space="preserve"> должны быть следующего формата: </w:t>
      </w:r>
      <w:r w:rsidRPr="00E15ACB">
        <w:rPr>
          <w:rFonts w:eastAsia="Arial Unicode MS" w:cs="Arial"/>
          <w:sz w:val="20"/>
          <w:szCs w:val="20"/>
          <w:highlight w:val="yellow"/>
        </w:rPr>
        <w:t>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doc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 xml:space="preserve">; 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docx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xls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xlsx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ppt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pptx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pdf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txt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rtf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zip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 .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rar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>;</w:t>
      </w:r>
    </w:p>
    <w:p w:rsidR="00DC3FB7" w:rsidRDefault="00DC3FB7" w:rsidP="00DC3FB7">
      <w:pPr>
        <w:pStyle w:val="afff2"/>
        <w:numPr>
          <w:ilvl w:val="0"/>
          <w:numId w:val="24"/>
        </w:numPr>
        <w:rPr>
          <w:rFonts w:eastAsia="Arial Unicode MS" w:cs="Arial"/>
          <w:sz w:val="20"/>
          <w:szCs w:val="20"/>
          <w:highlight w:val="yellow"/>
        </w:rPr>
      </w:pPr>
      <w:r w:rsidRPr="00E15ACB">
        <w:rPr>
          <w:rFonts w:eastAsia="Arial Unicode MS" w:cs="Arial"/>
          <w:sz w:val="20"/>
          <w:szCs w:val="20"/>
          <w:highlight w:val="yellow"/>
        </w:rPr>
        <w:t xml:space="preserve">При добавлении </w:t>
      </w:r>
      <w:r>
        <w:rPr>
          <w:rFonts w:eastAsia="Arial Unicode MS" w:cs="Arial"/>
          <w:sz w:val="20"/>
          <w:szCs w:val="20"/>
          <w:highlight w:val="yellow"/>
        </w:rPr>
        <w:t>файла (архива) к сообщению</w:t>
      </w:r>
      <w:r w:rsidRPr="00E15ACB">
        <w:rPr>
          <w:rFonts w:eastAsia="Arial Unicode MS" w:cs="Arial"/>
          <w:sz w:val="20"/>
          <w:szCs w:val="20"/>
          <w:highlight w:val="yellow"/>
        </w:rPr>
        <w:t xml:space="preserve"> осуществляется </w:t>
      </w:r>
      <w:r>
        <w:rPr>
          <w:rFonts w:eastAsia="Arial Unicode MS" w:cs="Arial"/>
          <w:sz w:val="20"/>
          <w:szCs w:val="20"/>
          <w:highlight w:val="yellow"/>
        </w:rPr>
        <w:t>системные проверки, перечисленные в пунктах 6-10, если проверки не пройдены, пользователю отображаются сообщения об ошибке, а файл не загружается в систему.</w:t>
      </w:r>
    </w:p>
    <w:p w:rsidR="00CC1D08" w:rsidRPr="00497DA2" w:rsidRDefault="00CC1D08" w:rsidP="00DC3FB7">
      <w:pPr>
        <w:pStyle w:val="afff2"/>
        <w:numPr>
          <w:ilvl w:val="0"/>
          <w:numId w:val="24"/>
        </w:numPr>
        <w:rPr>
          <w:rFonts w:eastAsia="Arial Unicode MS" w:cs="Arial"/>
        </w:rPr>
      </w:pPr>
      <w:r w:rsidRPr="00497DA2">
        <w:rPr>
          <w:rFonts w:eastAsia="Arial Unicode MS" w:cs="Arial"/>
        </w:rPr>
        <w:t>Чтобы удалить макет</w:t>
      </w:r>
      <w:r w:rsidR="00DC3FB7">
        <w:rPr>
          <w:rFonts w:eastAsia="Arial Unicode MS" w:cs="Arial"/>
        </w:rPr>
        <w:t xml:space="preserve"> или вложение</w:t>
      </w:r>
      <w:r w:rsidRPr="00497DA2">
        <w:rPr>
          <w:rFonts w:eastAsia="Arial Unicode MS" w:cs="Arial"/>
        </w:rPr>
        <w:t xml:space="preserve"> из сообщения, нужно выбрать его на апплете и нажать на кнопку «Удалить»;</w:t>
      </w:r>
    </w:p>
    <w:p w:rsidR="00CC1D08" w:rsidRPr="00497DA2" w:rsidRDefault="00CC1D08" w:rsidP="00DC3FB7">
      <w:pPr>
        <w:pStyle w:val="afff2"/>
        <w:numPr>
          <w:ilvl w:val="0"/>
          <w:numId w:val="24"/>
        </w:numPr>
        <w:rPr>
          <w:rFonts w:eastAsia="Arial Unicode MS" w:cs="Arial"/>
        </w:rPr>
      </w:pPr>
      <w:r w:rsidRPr="00497DA2">
        <w:rPr>
          <w:rFonts w:eastAsia="Arial Unicode MS" w:cs="Arial"/>
        </w:rPr>
        <w:t>После нажатия кнопки пользователю выводится сообщение: «Подтвердите удаление записи»;</w:t>
      </w:r>
    </w:p>
    <w:p w:rsidR="00CC1D08" w:rsidRPr="00497DA2" w:rsidRDefault="00CC1D08" w:rsidP="00DC3FB7">
      <w:pPr>
        <w:pStyle w:val="afff2"/>
        <w:numPr>
          <w:ilvl w:val="0"/>
          <w:numId w:val="24"/>
        </w:numPr>
        <w:rPr>
          <w:rFonts w:eastAsia="Arial Unicode MS" w:cs="Arial"/>
        </w:rPr>
      </w:pPr>
      <w:r w:rsidRPr="00497DA2">
        <w:rPr>
          <w:rFonts w:eastAsia="Arial Unicode MS" w:cs="Arial"/>
        </w:rPr>
        <w:t>Если пользователь подтверждает удаление, выбранный макет удаляется.</w:t>
      </w:r>
    </w:p>
    <w:p w:rsidR="00CC1D08" w:rsidRPr="00CC1D08" w:rsidDel="00DC3FB7" w:rsidRDefault="00CC1D08" w:rsidP="00CC1D08">
      <w:pPr>
        <w:pStyle w:val="12"/>
        <w:numPr>
          <w:ilvl w:val="0"/>
          <w:numId w:val="0"/>
        </w:numPr>
        <w:tabs>
          <w:tab w:val="left" w:pos="284"/>
        </w:tabs>
        <w:ind w:left="432"/>
        <w:rPr>
          <w:del w:id="42" w:author="Гордиенко Людмила Андреевна" w:date="2017-08-08T15:52:00Z"/>
          <w:rFonts w:ascii="Arial" w:hAnsi="Arial" w:cs="Arial"/>
          <w:lang w:val="ru-RU"/>
        </w:rPr>
      </w:pPr>
    </w:p>
    <w:p w:rsidR="009D117D" w:rsidRPr="00F143FC" w:rsidRDefault="009D117D" w:rsidP="009D117D">
      <w:pPr>
        <w:pStyle w:val="a8"/>
        <w:ind w:left="0" w:firstLine="567"/>
        <w:jc w:val="both"/>
        <w:rPr>
          <w:rStyle w:val="ad"/>
          <w:rFonts w:ascii="Arial" w:hAnsi="Arial" w:cs="Arial"/>
        </w:rPr>
      </w:pPr>
    </w:p>
    <w:p w:rsidR="001A6A46" w:rsidRPr="00E15ACB" w:rsidDel="00DC3FB7" w:rsidRDefault="00A009DB" w:rsidP="001A6A46">
      <w:pPr>
        <w:pStyle w:val="20"/>
        <w:rPr>
          <w:del w:id="43" w:author="Гордиенко Людмила Андреевна" w:date="2017-08-08T15:50:00Z"/>
          <w:rFonts w:ascii="Arial" w:hAnsi="Arial" w:cs="Arial"/>
          <w:highlight w:val="yellow"/>
          <w:lang w:val="ru-RU"/>
        </w:rPr>
      </w:pPr>
      <w:bookmarkStart w:id="44" w:name="_Toc277085155"/>
      <w:bookmarkStart w:id="45" w:name="_Toc424319632"/>
      <w:bookmarkStart w:id="46" w:name="_Ref472613340"/>
      <w:bookmarkStart w:id="47" w:name="_Toc490050822"/>
      <w:bookmarkStart w:id="48" w:name="_Toc490050869"/>
      <w:bookmarkStart w:id="49" w:name="_Toc490483169"/>
      <w:del w:id="50" w:author="Гордиенко Людмила Андреевна" w:date="2017-08-08T15:50:00Z">
        <w:r w:rsidRPr="00E15ACB" w:rsidDel="00DC3FB7">
          <w:rPr>
            <w:rFonts w:ascii="Arial" w:hAnsi="Arial" w:cs="Arial"/>
            <w:highlight w:val="yellow"/>
          </w:rPr>
          <w:lastRenderedPageBreak/>
          <w:delText>Требование</w:delText>
        </w:r>
        <w:bookmarkEnd w:id="44"/>
        <w:r w:rsidR="007D47EA" w:rsidRPr="00E15ACB" w:rsidDel="00DC3FB7">
          <w:rPr>
            <w:rFonts w:ascii="Arial" w:hAnsi="Arial" w:cs="Arial"/>
            <w:highlight w:val="yellow"/>
            <w:lang w:val="ru-RU"/>
          </w:rPr>
          <w:delText xml:space="preserve">:  </w:delText>
        </w:r>
        <w:bookmarkEnd w:id="45"/>
        <w:bookmarkEnd w:id="46"/>
        <w:r w:rsidR="005F2B14" w:rsidRPr="00E15ACB" w:rsidDel="00DC3FB7">
          <w:rPr>
            <w:rFonts w:ascii="Arial" w:hAnsi="Arial" w:cs="Arial"/>
            <w:highlight w:val="yellow"/>
            <w:lang w:val="ru-RU"/>
          </w:rPr>
          <w:delText>Прикрепление вложений</w:delText>
        </w:r>
        <w:r w:rsidR="004102F0" w:rsidRPr="00E15ACB" w:rsidDel="00DC3FB7">
          <w:rPr>
            <w:rFonts w:ascii="Arial" w:hAnsi="Arial" w:cs="Arial"/>
            <w:highlight w:val="yellow"/>
            <w:lang w:val="ru-RU"/>
          </w:rPr>
          <w:delText xml:space="preserve"> </w:delText>
        </w:r>
        <w:r w:rsidR="005F2B14" w:rsidRPr="00E15ACB" w:rsidDel="00DC3FB7">
          <w:rPr>
            <w:rFonts w:ascii="Arial" w:hAnsi="Arial" w:cs="Arial"/>
            <w:highlight w:val="yellow"/>
            <w:lang w:val="ru-RU"/>
          </w:rPr>
          <w:delText>к</w:delText>
        </w:r>
        <w:r w:rsidR="004102F0" w:rsidRPr="00E15ACB" w:rsidDel="00DC3FB7">
          <w:rPr>
            <w:rFonts w:ascii="Arial" w:hAnsi="Arial" w:cs="Arial"/>
            <w:highlight w:val="yellow"/>
            <w:lang w:val="ru-RU"/>
          </w:rPr>
          <w:delText xml:space="preserve"> сообщени</w:delText>
        </w:r>
        <w:r w:rsidR="005F2B14" w:rsidRPr="00E15ACB" w:rsidDel="00DC3FB7">
          <w:rPr>
            <w:rFonts w:ascii="Arial" w:hAnsi="Arial" w:cs="Arial"/>
            <w:highlight w:val="yellow"/>
            <w:lang w:val="ru-RU"/>
          </w:rPr>
          <w:delText>ю</w:delText>
        </w:r>
        <w:r w:rsidR="004102F0" w:rsidRPr="00E15ACB" w:rsidDel="00DC3FB7">
          <w:rPr>
            <w:rFonts w:ascii="Arial" w:hAnsi="Arial" w:cs="Arial"/>
            <w:highlight w:val="yellow"/>
            <w:lang w:val="ru-RU"/>
          </w:rPr>
          <w:delText xml:space="preserve"> по каналу </w:delText>
        </w:r>
        <w:r w:rsidR="004102F0" w:rsidRPr="00E15ACB" w:rsidDel="00DC3FB7">
          <w:rPr>
            <w:rFonts w:ascii="Arial" w:hAnsi="Arial" w:cs="Arial"/>
            <w:highlight w:val="yellow"/>
            <w:lang w:val="en-US"/>
          </w:rPr>
          <w:delText>email</w:delText>
        </w:r>
        <w:bookmarkEnd w:id="47"/>
        <w:bookmarkEnd w:id="48"/>
        <w:bookmarkEnd w:id="49"/>
        <w:r w:rsidR="007D47EA" w:rsidRPr="00E15ACB" w:rsidDel="00DC3FB7">
          <w:rPr>
            <w:rFonts w:ascii="Arial" w:hAnsi="Arial" w:cs="Arial"/>
            <w:highlight w:val="yellow"/>
            <w:lang w:val="ru-RU"/>
          </w:rPr>
          <w:delText xml:space="preserve"> </w:delText>
        </w:r>
      </w:del>
    </w:p>
    <w:p w:rsidR="00A009DB" w:rsidRPr="00E15ACB" w:rsidDel="00DC3FB7" w:rsidRDefault="00A009DB" w:rsidP="00A009DB">
      <w:pPr>
        <w:pStyle w:val="-30"/>
        <w:rPr>
          <w:del w:id="51" w:author="Гордиенко Людмила Андреевна" w:date="2017-08-08T15:50:00Z"/>
          <w:rFonts w:ascii="Arial" w:hAnsi="Arial" w:cs="Arial"/>
          <w:highlight w:val="yellow"/>
        </w:rPr>
      </w:pPr>
      <w:bookmarkStart w:id="52" w:name="_Toc277085156"/>
      <w:bookmarkStart w:id="53" w:name="_Toc424319633"/>
      <w:bookmarkStart w:id="54" w:name="_Toc490050823"/>
      <w:bookmarkStart w:id="55" w:name="_Toc490050870"/>
      <w:bookmarkStart w:id="56" w:name="_Toc490483170"/>
      <w:del w:id="57" w:author="Гордиенко Людмила Андреевна" w:date="2017-08-08T15:50:00Z">
        <w:r w:rsidRPr="00E15ACB" w:rsidDel="00DC3FB7">
          <w:rPr>
            <w:rFonts w:ascii="Arial" w:hAnsi="Arial" w:cs="Arial"/>
            <w:highlight w:val="yellow"/>
          </w:rPr>
          <w:delText>Описание требования</w:delText>
        </w:r>
        <w:bookmarkEnd w:id="52"/>
        <w:bookmarkEnd w:id="53"/>
        <w:bookmarkEnd w:id="54"/>
        <w:bookmarkEnd w:id="55"/>
        <w:bookmarkEnd w:id="56"/>
      </w:del>
    </w:p>
    <w:p w:rsidR="00CE5A19" w:rsidRPr="00CC1D08" w:rsidDel="00DC3FB7" w:rsidRDefault="00A009DB" w:rsidP="00A009DB">
      <w:pPr>
        <w:ind w:left="0" w:firstLine="567"/>
        <w:jc w:val="both"/>
        <w:rPr>
          <w:del w:id="58" w:author="Гордиенко Людмила Андреевна" w:date="2017-08-08T15:50:00Z"/>
          <w:rStyle w:val="ad"/>
          <w:rFonts w:ascii="Arial" w:hAnsi="Arial" w:cs="Arial"/>
          <w:highlight w:val="yellow"/>
        </w:rPr>
      </w:pPr>
      <w:del w:id="59" w:author="Гордиенко Людмила Андреевна" w:date="2017-08-08T15:50:00Z">
        <w:r w:rsidRPr="00E15ACB" w:rsidDel="00DC3FB7">
          <w:rPr>
            <w:rStyle w:val="ad"/>
            <w:rFonts w:ascii="Arial" w:hAnsi="Arial" w:cs="Arial"/>
            <w:highlight w:val="yellow"/>
          </w:rPr>
          <w:delText>Необходимо реализо</w:delText>
        </w:r>
        <w:r w:rsidR="008F3C80" w:rsidRPr="00E15ACB" w:rsidDel="00DC3FB7">
          <w:rPr>
            <w:rStyle w:val="ad"/>
            <w:rFonts w:ascii="Arial" w:hAnsi="Arial" w:cs="Arial"/>
            <w:highlight w:val="yellow"/>
          </w:rPr>
          <w:delText xml:space="preserve">вать </w:delText>
        </w:r>
        <w:r w:rsidR="0005181D" w:rsidRPr="00E15ACB" w:rsidDel="00DC3FB7">
          <w:rPr>
            <w:rStyle w:val="ad"/>
            <w:rFonts w:ascii="Arial" w:hAnsi="Arial" w:cs="Arial"/>
            <w:highlight w:val="yellow"/>
          </w:rPr>
          <w:delText>возможность</w:delText>
        </w:r>
        <w:r w:rsidR="00CE5A19" w:rsidRPr="00E15ACB" w:rsidDel="00DC3FB7">
          <w:rPr>
            <w:rStyle w:val="ad"/>
            <w:rFonts w:ascii="Arial" w:hAnsi="Arial" w:cs="Arial"/>
            <w:highlight w:val="yellow"/>
          </w:rPr>
          <w:delText xml:space="preserve"> </w:delText>
        </w:r>
        <w:r w:rsidR="005F2B14" w:rsidRPr="00E15ACB" w:rsidDel="00DC3FB7">
          <w:rPr>
            <w:rStyle w:val="ad"/>
            <w:rFonts w:ascii="Arial" w:hAnsi="Arial" w:cs="Arial"/>
            <w:highlight w:val="yellow"/>
          </w:rPr>
          <w:delText>прикрепления</w:delText>
        </w:r>
        <w:r w:rsidR="004102F0" w:rsidRPr="00E15ACB" w:rsidDel="00DC3FB7">
          <w:rPr>
            <w:rStyle w:val="ad"/>
            <w:rFonts w:ascii="Arial" w:hAnsi="Arial" w:cs="Arial"/>
            <w:highlight w:val="yellow"/>
          </w:rPr>
          <w:delText xml:space="preserve"> вложений </w:delText>
        </w:r>
        <w:r w:rsidR="005F2B14" w:rsidRPr="00E15ACB" w:rsidDel="00DC3FB7">
          <w:rPr>
            <w:rStyle w:val="ad"/>
            <w:rFonts w:ascii="Arial" w:hAnsi="Arial" w:cs="Arial"/>
            <w:highlight w:val="yellow"/>
          </w:rPr>
          <w:delText>к</w:delText>
        </w:r>
        <w:r w:rsidR="004102F0" w:rsidRPr="00E15ACB" w:rsidDel="00DC3FB7">
          <w:rPr>
            <w:rStyle w:val="ad"/>
            <w:rFonts w:ascii="Arial" w:hAnsi="Arial" w:cs="Arial"/>
            <w:highlight w:val="yellow"/>
          </w:rPr>
          <w:delText xml:space="preserve"> сообщени</w:delText>
        </w:r>
        <w:r w:rsidR="005F2B14" w:rsidRPr="00E15ACB" w:rsidDel="00DC3FB7">
          <w:rPr>
            <w:rStyle w:val="ad"/>
            <w:rFonts w:ascii="Arial" w:hAnsi="Arial" w:cs="Arial"/>
            <w:highlight w:val="yellow"/>
          </w:rPr>
          <w:delText>ю</w:delText>
        </w:r>
        <w:r w:rsidR="004102F0" w:rsidRPr="00E15ACB" w:rsidDel="00DC3FB7">
          <w:rPr>
            <w:rStyle w:val="ad"/>
            <w:rFonts w:ascii="Arial" w:hAnsi="Arial" w:cs="Arial"/>
            <w:highlight w:val="yellow"/>
          </w:rPr>
          <w:delText xml:space="preserve"> по каналу </w:delText>
        </w:r>
        <w:r w:rsidR="004102F0" w:rsidRPr="00E15ACB" w:rsidDel="00DC3FB7">
          <w:rPr>
            <w:rStyle w:val="ad"/>
            <w:rFonts w:ascii="Arial" w:hAnsi="Arial" w:cs="Arial"/>
            <w:highlight w:val="yellow"/>
            <w:lang w:val="en-US"/>
          </w:rPr>
          <w:delText>email</w:delText>
        </w:r>
      </w:del>
    </w:p>
    <w:p w:rsidR="00A009DB" w:rsidRPr="00E15ACB" w:rsidDel="00DC3FB7" w:rsidRDefault="00A009DB" w:rsidP="00A009DB">
      <w:pPr>
        <w:pStyle w:val="33"/>
        <w:rPr>
          <w:del w:id="60" w:author="Гордиенко Людмила Андреевна" w:date="2017-08-08T15:50:00Z"/>
          <w:rFonts w:ascii="Arial" w:hAnsi="Arial" w:cs="Arial"/>
          <w:highlight w:val="yellow"/>
        </w:rPr>
      </w:pPr>
      <w:bookmarkStart w:id="61" w:name="_Toc277085157"/>
      <w:bookmarkStart w:id="62" w:name="_Toc424319634"/>
      <w:bookmarkStart w:id="63" w:name="_Toc490050824"/>
      <w:bookmarkStart w:id="64" w:name="_Toc490050871"/>
      <w:bookmarkStart w:id="65" w:name="_Toc490483171"/>
      <w:del w:id="66" w:author="Гордиенко Людмила Андреевна" w:date="2017-08-08T15:50:00Z">
        <w:r w:rsidRPr="00E15ACB" w:rsidDel="00DC3FB7">
          <w:rPr>
            <w:rFonts w:ascii="Arial" w:hAnsi="Arial" w:cs="Arial"/>
            <w:highlight w:val="yellow"/>
          </w:rPr>
          <w:delText>Предусловие</w:delText>
        </w:r>
        <w:bookmarkEnd w:id="61"/>
        <w:bookmarkEnd w:id="62"/>
        <w:bookmarkEnd w:id="63"/>
        <w:bookmarkEnd w:id="64"/>
        <w:bookmarkEnd w:id="65"/>
      </w:del>
    </w:p>
    <w:p w:rsidR="00EE5925" w:rsidRPr="00E15ACB" w:rsidDel="00DC3FB7" w:rsidRDefault="004102F0" w:rsidP="00507141">
      <w:pPr>
        <w:pStyle w:val="a8"/>
        <w:numPr>
          <w:ilvl w:val="0"/>
          <w:numId w:val="15"/>
        </w:numPr>
        <w:jc w:val="both"/>
        <w:rPr>
          <w:del w:id="67" w:author="Гордиенко Людмила Андреевна" w:date="2017-08-08T15:50:00Z"/>
          <w:rStyle w:val="ad"/>
          <w:rFonts w:ascii="Arial" w:hAnsi="Arial" w:cs="Arial"/>
          <w:szCs w:val="24"/>
          <w:highlight w:val="yellow"/>
        </w:rPr>
      </w:pPr>
      <w:bookmarkStart w:id="68" w:name="_Toc277085158"/>
      <w:del w:id="69" w:author="Гордиенко Людмила Андреевна" w:date="2017-08-08T15:50:00Z">
        <w:r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 xml:space="preserve">В системе создано сообщение по каналу </w:delText>
        </w:r>
        <w:r w:rsidRPr="00E15ACB" w:rsidDel="00DC3FB7">
          <w:rPr>
            <w:rStyle w:val="ad"/>
            <w:rFonts w:ascii="Arial" w:hAnsi="Arial" w:cs="Arial"/>
            <w:szCs w:val="24"/>
            <w:highlight w:val="yellow"/>
            <w:lang w:val="en-US"/>
          </w:rPr>
          <w:delText>email</w:delText>
        </w:r>
      </w:del>
    </w:p>
    <w:p w:rsidR="00EE5925" w:rsidRPr="00E15ACB" w:rsidDel="00DC3FB7" w:rsidRDefault="004102F0" w:rsidP="00507141">
      <w:pPr>
        <w:pStyle w:val="a8"/>
        <w:numPr>
          <w:ilvl w:val="0"/>
          <w:numId w:val="15"/>
        </w:numPr>
        <w:jc w:val="both"/>
        <w:rPr>
          <w:del w:id="70" w:author="Гордиенко Людмила Андреевна" w:date="2017-08-08T15:50:00Z"/>
          <w:rStyle w:val="ad"/>
          <w:rFonts w:ascii="Arial" w:hAnsi="Arial" w:cs="Arial"/>
          <w:szCs w:val="24"/>
          <w:highlight w:val="yellow"/>
        </w:rPr>
      </w:pPr>
      <w:del w:id="71" w:author="Гордиенко Людмила Андреевна" w:date="2017-08-08T15:50:00Z">
        <w:r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 xml:space="preserve">Возникла необходимость </w:delText>
        </w:r>
        <w:r w:rsidR="005F2B14"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>прикрепить</w:delText>
        </w:r>
        <w:r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 xml:space="preserve"> вложени</w:delText>
        </w:r>
        <w:r w:rsidR="005F2B14"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>я</w:delText>
        </w:r>
        <w:r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 xml:space="preserve"> </w:delText>
        </w:r>
        <w:r w:rsidR="005F2B14"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>к</w:delText>
        </w:r>
        <w:r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 xml:space="preserve"> сообщени</w:delText>
        </w:r>
        <w:r w:rsidR="005F2B14"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>ю</w:delText>
        </w:r>
        <w:r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 xml:space="preserve"> по каналу </w:delText>
        </w:r>
        <w:r w:rsidRPr="00E15ACB" w:rsidDel="00DC3FB7">
          <w:rPr>
            <w:rStyle w:val="ad"/>
            <w:rFonts w:ascii="Arial" w:hAnsi="Arial" w:cs="Arial"/>
            <w:szCs w:val="24"/>
            <w:highlight w:val="yellow"/>
            <w:lang w:val="en-US"/>
          </w:rPr>
          <w:delText>email</w:delText>
        </w:r>
      </w:del>
    </w:p>
    <w:p w:rsidR="00A009DB" w:rsidRPr="00E15ACB" w:rsidDel="00DC3FB7" w:rsidRDefault="00A009DB" w:rsidP="00A009DB">
      <w:pPr>
        <w:pStyle w:val="a8"/>
        <w:ind w:left="0" w:firstLine="567"/>
        <w:jc w:val="both"/>
        <w:rPr>
          <w:del w:id="72" w:author="Гордиенко Людмила Андреевна" w:date="2017-08-08T15:50:00Z"/>
          <w:rFonts w:ascii="Arial" w:hAnsi="Arial" w:cs="Arial"/>
          <w:szCs w:val="24"/>
          <w:highlight w:val="yellow"/>
        </w:rPr>
      </w:pPr>
      <w:del w:id="73" w:author="Гордиенко Людмила Андреевна" w:date="2017-08-08T15:50:00Z">
        <w:r w:rsidRPr="00E15ACB" w:rsidDel="00DC3FB7">
          <w:rPr>
            <w:rStyle w:val="ad"/>
            <w:rFonts w:ascii="Arial" w:hAnsi="Arial" w:cs="Arial"/>
            <w:b/>
            <w:highlight w:val="yellow"/>
          </w:rPr>
          <w:delText>Процессные роли:</w:delText>
        </w:r>
      </w:del>
    </w:p>
    <w:p w:rsidR="00CE5A19" w:rsidRPr="00711A28" w:rsidDel="00DC3FB7" w:rsidRDefault="00CE5A19" w:rsidP="00507141">
      <w:pPr>
        <w:numPr>
          <w:ilvl w:val="0"/>
          <w:numId w:val="13"/>
        </w:numPr>
        <w:rPr>
          <w:del w:id="74" w:author="Гордиенко Людмила Андреевна" w:date="2017-08-08T15:50:00Z"/>
          <w:rFonts w:ascii="Arial" w:hAnsi="Arial" w:cs="Arial"/>
          <w:highlight w:val="yellow"/>
        </w:rPr>
      </w:pPr>
      <w:bookmarkStart w:id="75" w:name="_Toc424319635"/>
      <w:del w:id="76" w:author="Гордиенко Людмила Андреевна" w:date="2017-08-08T15:50:00Z">
        <w:r w:rsidRPr="00E15ACB" w:rsidDel="00DC3FB7">
          <w:rPr>
            <w:rFonts w:ascii="Arial" w:hAnsi="Arial" w:cs="Arial"/>
            <w:bCs/>
            <w:highlight w:val="yellow"/>
          </w:rPr>
          <w:delText>Аналитик</w:delText>
        </w:r>
        <w:r w:rsidRPr="00711A28" w:rsidDel="00DC3FB7">
          <w:rPr>
            <w:rFonts w:ascii="Arial" w:hAnsi="Arial" w:cs="Arial"/>
            <w:bCs/>
            <w:highlight w:val="yellow"/>
          </w:rPr>
          <w:delText xml:space="preserve"> </w:delText>
        </w:r>
        <w:r w:rsidRPr="00E15ACB" w:rsidDel="00DC3FB7">
          <w:rPr>
            <w:rFonts w:ascii="Arial" w:hAnsi="Arial" w:cs="Arial"/>
            <w:bCs/>
            <w:highlight w:val="yellow"/>
          </w:rPr>
          <w:delText>АП</w:delText>
        </w:r>
        <w:r w:rsidR="00EE5925" w:rsidRPr="00E15ACB" w:rsidDel="00DC3FB7">
          <w:rPr>
            <w:rFonts w:ascii="Arial" w:hAnsi="Arial" w:cs="Arial"/>
            <w:bCs/>
            <w:highlight w:val="yellow"/>
          </w:rPr>
          <w:delText>;</w:delText>
        </w:r>
      </w:del>
    </w:p>
    <w:p w:rsidR="00CE5A19" w:rsidRPr="00711A28" w:rsidDel="00DC3FB7" w:rsidRDefault="00CE5A19" w:rsidP="00507141">
      <w:pPr>
        <w:numPr>
          <w:ilvl w:val="0"/>
          <w:numId w:val="13"/>
        </w:numPr>
        <w:rPr>
          <w:del w:id="77" w:author="Гордиенко Людмила Андреевна" w:date="2017-08-08T15:50:00Z"/>
          <w:rFonts w:ascii="Arial" w:hAnsi="Arial" w:cs="Arial"/>
          <w:highlight w:val="yellow"/>
        </w:rPr>
      </w:pPr>
      <w:del w:id="78" w:author="Гордиенко Людмила Андреевна" w:date="2017-08-08T15:50:00Z">
        <w:r w:rsidRPr="00E15ACB" w:rsidDel="00DC3FB7">
          <w:rPr>
            <w:rFonts w:ascii="Arial" w:hAnsi="Arial" w:cs="Arial"/>
            <w:bCs/>
            <w:highlight w:val="yellow"/>
          </w:rPr>
          <w:delText>Специалист</w:delText>
        </w:r>
        <w:r w:rsidRPr="00711A28" w:rsidDel="00DC3FB7">
          <w:rPr>
            <w:rFonts w:ascii="Arial" w:hAnsi="Arial" w:cs="Arial"/>
            <w:bCs/>
            <w:highlight w:val="yellow"/>
          </w:rPr>
          <w:delText xml:space="preserve"> </w:delText>
        </w:r>
        <w:r w:rsidRPr="00E15ACB" w:rsidDel="00DC3FB7">
          <w:rPr>
            <w:rFonts w:ascii="Arial" w:hAnsi="Arial" w:cs="Arial"/>
            <w:bCs/>
            <w:highlight w:val="yellow"/>
          </w:rPr>
          <w:delText>АП</w:delText>
        </w:r>
        <w:r w:rsidR="00EE5925" w:rsidRPr="00E15ACB" w:rsidDel="00DC3FB7">
          <w:rPr>
            <w:rFonts w:ascii="Arial" w:hAnsi="Arial" w:cs="Arial"/>
            <w:bCs/>
            <w:highlight w:val="yellow"/>
          </w:rPr>
          <w:delText>;</w:delText>
        </w:r>
      </w:del>
    </w:p>
    <w:p w:rsidR="00464708" w:rsidRPr="00711A28" w:rsidDel="00DC3FB7" w:rsidRDefault="00CE5A19" w:rsidP="00507141">
      <w:pPr>
        <w:numPr>
          <w:ilvl w:val="0"/>
          <w:numId w:val="13"/>
        </w:numPr>
        <w:rPr>
          <w:del w:id="79" w:author="Гордиенко Людмила Андреевна" w:date="2017-08-08T15:50:00Z"/>
          <w:rFonts w:ascii="Arial" w:hAnsi="Arial" w:cs="Arial"/>
          <w:highlight w:val="yellow"/>
        </w:rPr>
      </w:pPr>
      <w:del w:id="80" w:author="Гордиенко Людмила Андреевна" w:date="2017-08-08T15:50:00Z">
        <w:r w:rsidRPr="00E15ACB" w:rsidDel="00DC3FB7">
          <w:rPr>
            <w:rFonts w:ascii="Arial" w:hAnsi="Arial" w:cs="Arial"/>
            <w:bCs/>
            <w:highlight w:val="yellow"/>
          </w:rPr>
          <w:delText>Администратор</w:delText>
        </w:r>
        <w:r w:rsidRPr="00711A28" w:rsidDel="00DC3FB7">
          <w:rPr>
            <w:rFonts w:ascii="Arial" w:hAnsi="Arial" w:cs="Arial"/>
            <w:bCs/>
            <w:highlight w:val="yellow"/>
          </w:rPr>
          <w:delText xml:space="preserve"> </w:delText>
        </w:r>
        <w:r w:rsidRPr="00E15ACB" w:rsidDel="00DC3FB7">
          <w:rPr>
            <w:rFonts w:ascii="Arial" w:hAnsi="Arial" w:cs="Arial"/>
            <w:bCs/>
            <w:highlight w:val="yellow"/>
          </w:rPr>
          <w:delText>АП</w:delText>
        </w:r>
        <w:r w:rsidR="00EE5925" w:rsidRPr="00E15ACB" w:rsidDel="00DC3FB7">
          <w:rPr>
            <w:rFonts w:ascii="Arial" w:hAnsi="Arial" w:cs="Arial"/>
            <w:bCs/>
            <w:highlight w:val="yellow"/>
          </w:rPr>
          <w:delText>;</w:delText>
        </w:r>
      </w:del>
    </w:p>
    <w:p w:rsidR="00A009DB" w:rsidRPr="00E15ACB" w:rsidDel="00DC3FB7" w:rsidRDefault="00A009DB" w:rsidP="00A009DB">
      <w:pPr>
        <w:pStyle w:val="33"/>
        <w:rPr>
          <w:del w:id="81" w:author="Гордиенко Людмила Андреевна" w:date="2017-08-08T15:50:00Z"/>
          <w:rFonts w:ascii="Arial" w:hAnsi="Arial" w:cs="Arial"/>
          <w:highlight w:val="yellow"/>
        </w:rPr>
      </w:pPr>
      <w:bookmarkStart w:id="82" w:name="_Toc484450271"/>
      <w:bookmarkStart w:id="83" w:name="_Toc484450359"/>
      <w:bookmarkStart w:id="84" w:name="_Toc484525704"/>
      <w:bookmarkStart w:id="85" w:name="_Toc490050825"/>
      <w:bookmarkStart w:id="86" w:name="_Toc490050872"/>
      <w:bookmarkStart w:id="87" w:name="_Toc490483172"/>
      <w:bookmarkEnd w:id="82"/>
      <w:bookmarkEnd w:id="83"/>
      <w:bookmarkEnd w:id="84"/>
      <w:del w:id="88" w:author="Гордиенко Людмила Андреевна" w:date="2017-08-08T15:50:00Z">
        <w:r w:rsidRPr="00E15ACB" w:rsidDel="00DC3FB7">
          <w:rPr>
            <w:rFonts w:ascii="Arial" w:hAnsi="Arial" w:cs="Arial"/>
            <w:highlight w:val="yellow"/>
          </w:rPr>
          <w:delText>Описание основного сценария</w:delText>
        </w:r>
        <w:bookmarkEnd w:id="68"/>
        <w:bookmarkEnd w:id="75"/>
        <w:bookmarkEnd w:id="85"/>
        <w:bookmarkEnd w:id="86"/>
        <w:bookmarkEnd w:id="87"/>
      </w:del>
    </w:p>
    <w:p w:rsidR="00AB63BC" w:rsidRPr="00E15ACB" w:rsidDel="00DC3FB7" w:rsidRDefault="00AB63BC" w:rsidP="00FB1A3A">
      <w:pPr>
        <w:pStyle w:val="afff2"/>
        <w:numPr>
          <w:ilvl w:val="0"/>
          <w:numId w:val="35"/>
        </w:numPr>
        <w:ind w:left="924" w:hanging="357"/>
        <w:rPr>
          <w:del w:id="89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90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Пользователь переходит на экран «Предложения</w:delText>
        </w:r>
        <w:r w:rsidR="00E90AE7"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(Кр)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– Сообщения </w:delText>
        </w:r>
        <w:r w:rsidR="00E90AE7" w:rsidRPr="00E15ACB" w:rsidDel="00DC3FB7">
          <w:rPr>
            <w:rFonts w:eastAsia="Arial Unicode MS" w:cs="Arial"/>
            <w:sz w:val="20"/>
            <w:szCs w:val="20"/>
            <w:highlight w:val="yellow"/>
            <w:lang w:val="en-US"/>
          </w:rPr>
          <w:delText>E</w:delText>
        </w:r>
        <w:r w:rsidR="00E90AE7" w:rsidRPr="00E15ACB" w:rsidDel="00DC3FB7">
          <w:rPr>
            <w:rFonts w:eastAsia="Arial Unicode MS" w:cs="Arial"/>
            <w:sz w:val="20"/>
            <w:szCs w:val="20"/>
            <w:highlight w:val="yellow"/>
          </w:rPr>
          <w:delText>-</w:delText>
        </w:r>
        <w:r w:rsidR="00E90AE7" w:rsidRPr="00E15ACB" w:rsidDel="00DC3FB7">
          <w:rPr>
            <w:rFonts w:eastAsia="Arial Unicode MS" w:cs="Arial"/>
            <w:sz w:val="20"/>
            <w:szCs w:val="20"/>
            <w:highlight w:val="yellow"/>
            <w:lang w:val="en-US"/>
          </w:rPr>
          <w:delText>mail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»;</w:delText>
        </w:r>
      </w:del>
    </w:p>
    <w:p w:rsidR="00AB63BC" w:rsidRPr="00E15ACB" w:rsidDel="00DC3FB7" w:rsidRDefault="00AB63BC" w:rsidP="00FB1A3A">
      <w:pPr>
        <w:pStyle w:val="afff2"/>
        <w:numPr>
          <w:ilvl w:val="0"/>
          <w:numId w:val="35"/>
        </w:numPr>
        <w:ind w:left="924" w:hanging="357"/>
        <w:rPr>
          <w:del w:id="91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92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На вкладке «Сведения о сообщении» выбирает сообщение, для которого нужно прикрепить макет;</w:delText>
        </w:r>
      </w:del>
    </w:p>
    <w:p w:rsidR="00AB63BC" w:rsidRPr="00E15ACB" w:rsidDel="00DC3FB7" w:rsidRDefault="00AB63BC" w:rsidP="00FB1A3A">
      <w:pPr>
        <w:pStyle w:val="afff2"/>
        <w:numPr>
          <w:ilvl w:val="0"/>
          <w:numId w:val="35"/>
        </w:numPr>
        <w:ind w:left="924" w:hanging="357"/>
        <w:rPr>
          <w:del w:id="93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94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Переходит на вкладку «Макет</w:delText>
        </w:r>
        <w:r w:rsidR="001D68E5"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и вложения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» (см. </w:delText>
        </w:r>
        <w:r w:rsidRPr="00E15ACB" w:rsidDel="00DC3FB7">
          <w:rPr>
            <w:rFonts w:eastAsia="Arial Unicode MS" w:cs="Arial"/>
            <w:szCs w:val="20"/>
            <w:highlight w:val="yellow"/>
          </w:rPr>
          <w:fldChar w:fldCharType="begin"/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InstrText xml:space="preserve"> REF _Ref425955180 \h  \* MERGEFORMAT </w:delInstrText>
        </w:r>
        <w:r w:rsidRPr="00E15ACB" w:rsidDel="00DC3FB7">
          <w:rPr>
            <w:rFonts w:eastAsia="Arial Unicode MS" w:cs="Arial"/>
            <w:szCs w:val="20"/>
            <w:highlight w:val="yellow"/>
          </w:rPr>
        </w:r>
        <w:r w:rsidRPr="00E15ACB" w:rsidDel="00DC3FB7">
          <w:rPr>
            <w:rFonts w:eastAsia="Arial Unicode MS" w:cs="Arial"/>
            <w:szCs w:val="20"/>
            <w:highlight w:val="yellow"/>
          </w:rPr>
          <w:fldChar w:fldCharType="separate"/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Рисунок </w:delText>
        </w:r>
        <w:r w:rsidRPr="00E15ACB" w:rsidDel="00DC3FB7">
          <w:rPr>
            <w:rFonts w:eastAsia="Arial Unicode MS" w:cs="Arial"/>
            <w:szCs w:val="20"/>
            <w:highlight w:val="yellow"/>
          </w:rPr>
          <w:fldChar w:fldCharType="end"/>
        </w:r>
        <w:r w:rsidR="00D3115C" w:rsidRPr="00E15ACB" w:rsidDel="00DC3FB7">
          <w:rPr>
            <w:rFonts w:eastAsia="Arial Unicode MS" w:cs="Arial"/>
            <w:sz w:val="20"/>
            <w:szCs w:val="20"/>
            <w:highlight w:val="yellow"/>
          </w:rPr>
          <w:delText>4</w:delText>
        </w:r>
        <w:r w:rsidR="001D68E5" w:rsidRPr="00E15ACB" w:rsidDel="00DC3FB7">
          <w:rPr>
            <w:rFonts w:eastAsia="Arial Unicode MS" w:cs="Arial"/>
            <w:sz w:val="20"/>
            <w:szCs w:val="20"/>
            <w:highlight w:val="yellow"/>
          </w:rPr>
          <w:delText>1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);</w:delText>
        </w:r>
      </w:del>
    </w:p>
    <w:p w:rsidR="00AB63BC" w:rsidRPr="00E15ACB" w:rsidDel="00DC3FB7" w:rsidRDefault="00AB63BC" w:rsidP="00FB1A3A">
      <w:pPr>
        <w:pStyle w:val="afff2"/>
        <w:numPr>
          <w:ilvl w:val="0"/>
          <w:numId w:val="35"/>
        </w:numPr>
        <w:ind w:left="924" w:hanging="357"/>
        <w:rPr>
          <w:del w:id="95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96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Нажимает на кнопку «Новый файл» и добавляет </w:delText>
        </w:r>
        <w:r w:rsidR="00BE4726" w:rsidRPr="00E15ACB" w:rsidDel="00DC3FB7">
          <w:rPr>
            <w:rFonts w:eastAsia="Arial Unicode MS" w:cs="Arial"/>
            <w:sz w:val="20"/>
            <w:szCs w:val="20"/>
            <w:highlight w:val="yellow"/>
          </w:rPr>
          <w:delText>вложение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(файл или архив) к сообщению;</w:delText>
        </w:r>
      </w:del>
    </w:p>
    <w:p w:rsidR="00BE4726" w:rsidRPr="00E15ACB" w:rsidDel="00DC3FB7" w:rsidRDefault="00BE4726" w:rsidP="00FB1A3A">
      <w:pPr>
        <w:pStyle w:val="afff2"/>
        <w:numPr>
          <w:ilvl w:val="0"/>
          <w:numId w:val="35"/>
        </w:numPr>
        <w:ind w:left="924" w:hanging="357"/>
        <w:rPr>
          <w:del w:id="97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98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В поле «Используется как» выбирает значение «Вложение»;</w:delText>
        </w:r>
      </w:del>
    </w:p>
    <w:p w:rsidR="00893C31" w:rsidRPr="00E15ACB" w:rsidDel="00DC3FB7" w:rsidRDefault="00893C31" w:rsidP="00FB1A3A">
      <w:pPr>
        <w:pStyle w:val="afff2"/>
        <w:numPr>
          <w:ilvl w:val="0"/>
          <w:numId w:val="35"/>
        </w:numPr>
        <w:ind w:left="924" w:hanging="357"/>
        <w:rPr>
          <w:del w:id="99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00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Общий размер всех вложений</w:delText>
        </w:r>
        <w:r w:rsidR="00E755F1" w:rsidDel="00DC3FB7">
          <w:rPr>
            <w:rFonts w:eastAsia="Arial Unicode MS" w:cs="Arial"/>
            <w:sz w:val="20"/>
            <w:szCs w:val="20"/>
            <w:highlight w:val="yellow"/>
          </w:rPr>
          <w:delText xml:space="preserve"> с полем </w:delText>
        </w:r>
        <w:r w:rsidR="00E755F1" w:rsidRPr="00E15ACB" w:rsidDel="00DC3FB7">
          <w:rPr>
            <w:rFonts w:eastAsia="Arial Unicode MS" w:cs="Arial"/>
            <w:sz w:val="20"/>
            <w:szCs w:val="20"/>
            <w:highlight w:val="yellow"/>
          </w:rPr>
          <w:delText>«Используется как»</w:delText>
        </w:r>
        <w:r w:rsidR="00E755F1" w:rsidDel="00DC3FB7">
          <w:rPr>
            <w:rFonts w:eastAsia="Arial Unicode MS" w:cs="Arial"/>
            <w:sz w:val="20"/>
            <w:szCs w:val="20"/>
            <w:highlight w:val="yellow"/>
          </w:rPr>
          <w:delText xml:space="preserve"> = «Вложение» 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не должен превышать 10 Мб;</w:delText>
        </w:r>
      </w:del>
    </w:p>
    <w:p w:rsidR="000E6752" w:rsidRPr="00E15ACB" w:rsidDel="00DC3FB7" w:rsidRDefault="000E6752" w:rsidP="00FB1A3A">
      <w:pPr>
        <w:pStyle w:val="afff2"/>
        <w:numPr>
          <w:ilvl w:val="0"/>
          <w:numId w:val="35"/>
        </w:numPr>
        <w:ind w:left="924" w:hanging="357"/>
        <w:rPr>
          <w:del w:id="101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02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Общее количество вложений не должно быть больше 5;</w:delText>
        </w:r>
      </w:del>
    </w:p>
    <w:p w:rsidR="000E6752" w:rsidRPr="00E15ACB" w:rsidDel="00DC3FB7" w:rsidRDefault="000E6752" w:rsidP="00FB1A3A">
      <w:pPr>
        <w:pStyle w:val="afff2"/>
        <w:numPr>
          <w:ilvl w:val="0"/>
          <w:numId w:val="35"/>
        </w:numPr>
        <w:ind w:left="924" w:hanging="357"/>
        <w:rPr>
          <w:del w:id="103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04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Вложения должны быть следующего формата: .doc; docx; .xls; .xlsx; .ppt; .pptx; .pdf; .txt; .rtf; .zip; .rar;</w:delText>
        </w:r>
      </w:del>
    </w:p>
    <w:p w:rsidR="00AB63BC" w:rsidRPr="00E15ACB" w:rsidDel="00DC3FB7" w:rsidRDefault="00AB63BC" w:rsidP="00FB1A3A">
      <w:pPr>
        <w:pStyle w:val="afff2"/>
        <w:numPr>
          <w:ilvl w:val="0"/>
          <w:numId w:val="35"/>
        </w:numPr>
        <w:ind w:left="924" w:hanging="357"/>
        <w:rPr>
          <w:del w:id="105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06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При </w:delText>
        </w:r>
        <w:r w:rsidR="001959DE" w:rsidRPr="00E15ACB" w:rsidDel="00DC3FB7">
          <w:rPr>
            <w:rFonts w:eastAsia="Arial Unicode MS" w:cs="Arial"/>
            <w:sz w:val="20"/>
            <w:szCs w:val="20"/>
            <w:highlight w:val="yellow"/>
          </w:rPr>
          <w:delText>добавлении вложения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осуществляется проверка на</w:delText>
        </w:r>
        <w:r w:rsidR="001959DE"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общий размер всех вложений, включая добавл</w:delText>
        </w:r>
        <w:r w:rsidR="000E6752" w:rsidRPr="00E15ACB" w:rsidDel="00DC3FB7">
          <w:rPr>
            <w:rFonts w:eastAsia="Arial Unicode MS" w:cs="Arial"/>
            <w:sz w:val="20"/>
            <w:szCs w:val="20"/>
            <w:highlight w:val="yellow"/>
          </w:rPr>
          <w:delText>яемое</w:delText>
        </w:r>
        <w:r w:rsidR="001959DE" w:rsidRPr="00E15ACB" w:rsidDel="00DC3FB7">
          <w:rPr>
            <w:rFonts w:eastAsia="Arial Unicode MS" w:cs="Arial"/>
            <w:sz w:val="20"/>
            <w:szCs w:val="20"/>
            <w:highlight w:val="yellow"/>
          </w:rPr>
          <w:delText>.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</w:delText>
        </w:r>
        <w:r w:rsidR="001959DE" w:rsidRPr="00E15ACB" w:rsidDel="00DC3FB7">
          <w:rPr>
            <w:rFonts w:eastAsia="Arial Unicode MS" w:cs="Arial"/>
            <w:sz w:val="20"/>
            <w:szCs w:val="20"/>
            <w:highlight w:val="yellow"/>
          </w:rPr>
          <w:delText>Е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сли он превышает допустимый (</w:delText>
        </w:r>
        <w:r w:rsidR="001959DE" w:rsidRPr="00E15ACB" w:rsidDel="00DC3FB7">
          <w:rPr>
            <w:rFonts w:eastAsia="Arial Unicode MS" w:cs="Arial"/>
            <w:sz w:val="20"/>
            <w:szCs w:val="20"/>
            <w:highlight w:val="yellow"/>
          </w:rPr>
          <w:delText>10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</w:delText>
        </w:r>
        <w:r w:rsidR="001959DE" w:rsidRPr="00E15ACB" w:rsidDel="00DC3FB7">
          <w:rPr>
            <w:rFonts w:eastAsia="Arial Unicode MS" w:cs="Arial"/>
            <w:sz w:val="20"/>
            <w:szCs w:val="20"/>
            <w:highlight w:val="yellow"/>
          </w:rPr>
          <w:delText>М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б) - пользователю отображается сообщение об ошибке.</w:delText>
        </w:r>
        <w:r w:rsidR="001959DE"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При этом вложение не загружается в систему.</w:delText>
        </w:r>
      </w:del>
    </w:p>
    <w:p w:rsidR="000E6752" w:rsidRPr="00E15ACB" w:rsidDel="00DC3FB7" w:rsidRDefault="000E6752" w:rsidP="00FB1A3A">
      <w:pPr>
        <w:pStyle w:val="afff2"/>
        <w:numPr>
          <w:ilvl w:val="0"/>
          <w:numId w:val="35"/>
        </w:numPr>
        <w:ind w:left="924" w:hanging="357"/>
        <w:rPr>
          <w:del w:id="107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08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При добавлении вложения осуществляется проверка на общее количество вложений, включая добавляемое. Если оно превышает допустимое (5) - пользователю отображается сообщение об ошибке. При этом вложение не загружается в систему.</w:delText>
        </w:r>
      </w:del>
    </w:p>
    <w:p w:rsidR="000D5340" w:rsidRPr="00E15ACB" w:rsidDel="00DC3FB7" w:rsidRDefault="000D5340" w:rsidP="00FB1A3A">
      <w:pPr>
        <w:pStyle w:val="afff2"/>
        <w:numPr>
          <w:ilvl w:val="0"/>
          <w:numId w:val="35"/>
        </w:numPr>
        <w:ind w:left="924" w:hanging="357"/>
        <w:rPr>
          <w:del w:id="109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10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При добавлении вложения осуществляется проверка на его формат. Если формат не соответствует допустимым форматам, указанным в п.8 - пользователю отображается сообщение об ошибке. При этом вложение не загружается в систему.</w:delText>
        </w:r>
      </w:del>
    </w:p>
    <w:p w:rsidR="00AB63BC" w:rsidRPr="00E15ACB" w:rsidDel="00DC3FB7" w:rsidRDefault="00AB63BC" w:rsidP="00FB1A3A">
      <w:pPr>
        <w:pStyle w:val="afff2"/>
        <w:numPr>
          <w:ilvl w:val="0"/>
          <w:numId w:val="35"/>
        </w:numPr>
        <w:ind w:left="924" w:hanging="357"/>
        <w:rPr>
          <w:del w:id="111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12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Чтобы удалить </w:delText>
        </w:r>
        <w:r w:rsidR="0093450E" w:rsidRPr="00E15ACB" w:rsidDel="00DC3FB7">
          <w:rPr>
            <w:rFonts w:eastAsia="Arial Unicode MS" w:cs="Arial"/>
            <w:sz w:val="20"/>
            <w:szCs w:val="20"/>
            <w:highlight w:val="yellow"/>
          </w:rPr>
          <w:delText>вложение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из сообщения, нужно выбрать его на апплете и нажать на кнопку «Удалить»;</w:delText>
        </w:r>
      </w:del>
    </w:p>
    <w:p w:rsidR="00AB63BC" w:rsidRPr="00E15ACB" w:rsidDel="00DC3FB7" w:rsidRDefault="00AB63BC" w:rsidP="00FB1A3A">
      <w:pPr>
        <w:pStyle w:val="afff2"/>
        <w:numPr>
          <w:ilvl w:val="0"/>
          <w:numId w:val="35"/>
        </w:numPr>
        <w:ind w:left="924" w:hanging="357"/>
        <w:rPr>
          <w:del w:id="113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14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После нажатия кнопки пользователю выводится сообщение: «Подтвердите удаление записи»;</w:delText>
        </w:r>
      </w:del>
    </w:p>
    <w:p w:rsidR="00AB63BC" w:rsidRPr="00E15ACB" w:rsidDel="00DC3FB7" w:rsidRDefault="00AB63BC" w:rsidP="00FB1A3A">
      <w:pPr>
        <w:pStyle w:val="afff2"/>
        <w:numPr>
          <w:ilvl w:val="0"/>
          <w:numId w:val="35"/>
        </w:numPr>
        <w:ind w:left="924" w:hanging="357"/>
        <w:rPr>
          <w:del w:id="115" w:author="Гордиенко Людмила Андреевна" w:date="2017-08-08T15:50:00Z"/>
          <w:rFonts w:eastAsia="Arial Unicode MS" w:cs="Arial"/>
          <w:sz w:val="20"/>
          <w:szCs w:val="20"/>
          <w:highlight w:val="yellow"/>
        </w:rPr>
      </w:pPr>
      <w:del w:id="116" w:author="Гордиенко Людмила Андреевна" w:date="2017-08-08T15:50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Если пользователь подтверждает удаление, выбранн</w:delText>
        </w:r>
        <w:r w:rsidR="000929C8" w:rsidRPr="00E15ACB" w:rsidDel="00DC3FB7">
          <w:rPr>
            <w:rFonts w:eastAsia="Arial Unicode MS" w:cs="Arial"/>
            <w:sz w:val="20"/>
            <w:szCs w:val="20"/>
            <w:highlight w:val="yellow"/>
          </w:rPr>
          <w:delText>ое вложение</w:delText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удаляется.</w:delText>
        </w:r>
      </w:del>
    </w:p>
    <w:p w:rsidR="00A009DB" w:rsidRPr="00E15ACB" w:rsidDel="00DC3FB7" w:rsidRDefault="00A009DB" w:rsidP="00A009DB">
      <w:pPr>
        <w:pStyle w:val="33"/>
        <w:rPr>
          <w:del w:id="117" w:author="Гордиенко Людмила Андреевна" w:date="2017-08-08T15:50:00Z"/>
          <w:rFonts w:ascii="Arial" w:hAnsi="Arial" w:cs="Arial"/>
          <w:highlight w:val="yellow"/>
        </w:rPr>
      </w:pPr>
      <w:bookmarkStart w:id="118" w:name="_Toc277085160"/>
      <w:bookmarkStart w:id="119" w:name="_Toc424319637"/>
      <w:bookmarkStart w:id="120" w:name="_Toc490050826"/>
      <w:bookmarkStart w:id="121" w:name="_Toc490050873"/>
      <w:bookmarkStart w:id="122" w:name="_Toc490483173"/>
      <w:del w:id="123" w:author="Гордиенко Людмила Андреевна" w:date="2017-08-08T15:50:00Z">
        <w:r w:rsidRPr="00E15ACB" w:rsidDel="00DC3FB7">
          <w:rPr>
            <w:rFonts w:ascii="Arial" w:hAnsi="Arial" w:cs="Arial"/>
            <w:highlight w:val="yellow"/>
          </w:rPr>
          <w:delText>Постусловие</w:delText>
        </w:r>
        <w:bookmarkEnd w:id="118"/>
        <w:bookmarkEnd w:id="119"/>
        <w:bookmarkEnd w:id="120"/>
        <w:bookmarkEnd w:id="121"/>
        <w:bookmarkEnd w:id="122"/>
      </w:del>
    </w:p>
    <w:p w:rsidR="00361EF2" w:rsidRPr="00E15ACB" w:rsidDel="00DC3FB7" w:rsidRDefault="005F2B14" w:rsidP="00507141">
      <w:pPr>
        <w:numPr>
          <w:ilvl w:val="0"/>
          <w:numId w:val="17"/>
        </w:numPr>
        <w:spacing w:before="0" w:after="0"/>
        <w:rPr>
          <w:del w:id="124" w:author="Гордиенко Людмила Андреевна" w:date="2017-08-08T15:50:00Z"/>
          <w:rFonts w:ascii="Arial" w:hAnsi="Arial" w:cs="Arial"/>
          <w:highlight w:val="yellow"/>
        </w:rPr>
      </w:pPr>
      <w:del w:id="125" w:author="Гордиенко Людмила Андреевна" w:date="2017-08-08T15:50:00Z">
        <w:r w:rsidRPr="00E15ACB" w:rsidDel="00DC3FB7">
          <w:rPr>
            <w:rStyle w:val="ad"/>
            <w:rFonts w:ascii="Arial" w:hAnsi="Arial" w:cs="Arial"/>
            <w:highlight w:val="yellow"/>
          </w:rPr>
          <w:delText xml:space="preserve">Прикреплено вложение к сообщению по каналу </w:delText>
        </w:r>
        <w:r w:rsidRPr="00E15ACB" w:rsidDel="00DC3FB7">
          <w:rPr>
            <w:rStyle w:val="ad"/>
            <w:rFonts w:ascii="Arial" w:hAnsi="Arial" w:cs="Arial"/>
            <w:highlight w:val="yellow"/>
            <w:lang w:val="en-US"/>
          </w:rPr>
          <w:delText>email</w:delText>
        </w:r>
        <w:r w:rsidRPr="00E15ACB" w:rsidDel="00DC3FB7">
          <w:rPr>
            <w:rFonts w:ascii="Arial" w:hAnsi="Arial" w:cs="Arial"/>
            <w:highlight w:val="yellow"/>
          </w:rPr>
          <w:delText>.</w:delText>
        </w:r>
      </w:del>
    </w:p>
    <w:p w:rsidR="00D45E82" w:rsidRPr="00E15ACB" w:rsidRDefault="00D45E82" w:rsidP="00D45E82">
      <w:pPr>
        <w:spacing w:before="0" w:after="0"/>
        <w:ind w:left="0"/>
        <w:rPr>
          <w:rFonts w:ascii="Arial" w:hAnsi="Arial" w:cs="Arial"/>
          <w:highlight w:val="yellow"/>
        </w:rPr>
      </w:pPr>
    </w:p>
    <w:p w:rsidR="00D45E82" w:rsidRPr="00E15ACB" w:rsidDel="00DC3FB7" w:rsidRDefault="00D45E82" w:rsidP="00D45E82">
      <w:pPr>
        <w:pStyle w:val="20"/>
        <w:rPr>
          <w:del w:id="126" w:author="Гордиенко Людмила Андреевна" w:date="2017-08-08T15:51:00Z"/>
          <w:rFonts w:ascii="Arial" w:hAnsi="Arial" w:cs="Arial"/>
          <w:highlight w:val="yellow"/>
          <w:lang w:val="ru-RU"/>
        </w:rPr>
      </w:pPr>
      <w:bookmarkStart w:id="127" w:name="_Toc490050827"/>
      <w:bookmarkStart w:id="128" w:name="_Toc490050874"/>
      <w:bookmarkStart w:id="129" w:name="_Toc490483174"/>
      <w:del w:id="130" w:author="Гордиенко Людмила Андреевна" w:date="2017-08-08T15:51:00Z">
        <w:r w:rsidRPr="00E15ACB" w:rsidDel="00DC3FB7">
          <w:rPr>
            <w:rFonts w:ascii="Arial" w:hAnsi="Arial" w:cs="Arial"/>
            <w:highlight w:val="yellow"/>
          </w:rPr>
          <w:lastRenderedPageBreak/>
          <w:delText>Требование</w:delText>
        </w:r>
        <w:r w:rsidRPr="00E15ACB" w:rsidDel="00DC3FB7">
          <w:rPr>
            <w:rFonts w:ascii="Arial" w:hAnsi="Arial" w:cs="Arial"/>
            <w:highlight w:val="yellow"/>
            <w:lang w:val="ru-RU"/>
          </w:rPr>
          <w:delText>: Увеличить максимально допустимый объем макета до 5 мб</w:delText>
        </w:r>
        <w:bookmarkEnd w:id="127"/>
        <w:bookmarkEnd w:id="128"/>
        <w:bookmarkEnd w:id="129"/>
        <w:r w:rsidRPr="00E15ACB" w:rsidDel="00DC3FB7">
          <w:rPr>
            <w:rFonts w:ascii="Arial" w:hAnsi="Arial" w:cs="Arial"/>
            <w:highlight w:val="yellow"/>
            <w:lang w:val="ru-RU"/>
          </w:rPr>
          <w:delText xml:space="preserve"> </w:delText>
        </w:r>
      </w:del>
    </w:p>
    <w:p w:rsidR="00D45E82" w:rsidRPr="00E15ACB" w:rsidDel="00DC3FB7" w:rsidRDefault="00D45E82" w:rsidP="00D45E82">
      <w:pPr>
        <w:pStyle w:val="-30"/>
        <w:rPr>
          <w:del w:id="131" w:author="Гордиенко Людмила Андреевна" w:date="2017-08-08T15:51:00Z"/>
          <w:rFonts w:ascii="Arial" w:hAnsi="Arial" w:cs="Arial"/>
          <w:highlight w:val="yellow"/>
        </w:rPr>
      </w:pPr>
      <w:bookmarkStart w:id="132" w:name="_Toc490050828"/>
      <w:bookmarkStart w:id="133" w:name="_Toc490050875"/>
      <w:bookmarkStart w:id="134" w:name="_Toc490483175"/>
      <w:del w:id="135" w:author="Гордиенко Людмила Андреевна" w:date="2017-08-08T15:51:00Z">
        <w:r w:rsidRPr="00E15ACB" w:rsidDel="00DC3FB7">
          <w:rPr>
            <w:rFonts w:ascii="Arial" w:hAnsi="Arial" w:cs="Arial"/>
            <w:highlight w:val="yellow"/>
          </w:rPr>
          <w:delText>Описание требования</w:delText>
        </w:r>
        <w:bookmarkEnd w:id="132"/>
        <w:bookmarkEnd w:id="133"/>
        <w:bookmarkEnd w:id="134"/>
      </w:del>
    </w:p>
    <w:p w:rsidR="00D45E82" w:rsidRPr="00E15ACB" w:rsidDel="00DC3FB7" w:rsidRDefault="00D45E82" w:rsidP="00D45E82">
      <w:pPr>
        <w:rPr>
          <w:del w:id="136" w:author="Гордиенко Людмила Андреевна" w:date="2017-08-08T15:51:00Z"/>
          <w:rStyle w:val="ad"/>
          <w:rFonts w:ascii="Arial" w:hAnsi="Arial" w:cs="Arial"/>
          <w:highlight w:val="yellow"/>
        </w:rPr>
      </w:pPr>
      <w:del w:id="137" w:author="Гордиенко Людмила Андреевна" w:date="2017-08-08T15:51:00Z">
        <w:r w:rsidRPr="00E15ACB" w:rsidDel="00DC3FB7">
          <w:rPr>
            <w:rStyle w:val="ad"/>
            <w:rFonts w:ascii="Arial" w:hAnsi="Arial" w:cs="Arial"/>
            <w:highlight w:val="yellow"/>
          </w:rPr>
          <w:delText>Необходимо увеличить максимально допустимый объем макета до 5 мб.</w:delText>
        </w:r>
      </w:del>
    </w:p>
    <w:p w:rsidR="00D45E82" w:rsidRPr="00E15ACB" w:rsidDel="00DC3FB7" w:rsidRDefault="00D45E82" w:rsidP="00D45E82">
      <w:pPr>
        <w:pStyle w:val="33"/>
        <w:rPr>
          <w:del w:id="138" w:author="Гордиенко Людмила Андреевна" w:date="2017-08-08T15:51:00Z"/>
          <w:rFonts w:ascii="Arial" w:hAnsi="Arial" w:cs="Arial"/>
          <w:highlight w:val="yellow"/>
        </w:rPr>
      </w:pPr>
      <w:bookmarkStart w:id="139" w:name="_Toc490050829"/>
      <w:bookmarkStart w:id="140" w:name="_Toc490050876"/>
      <w:bookmarkStart w:id="141" w:name="_Toc490483176"/>
      <w:del w:id="142" w:author="Гордиенко Людмила Андреевна" w:date="2017-08-08T15:51:00Z">
        <w:r w:rsidRPr="00E15ACB" w:rsidDel="00DC3FB7">
          <w:rPr>
            <w:rFonts w:ascii="Arial" w:hAnsi="Arial" w:cs="Arial"/>
            <w:highlight w:val="yellow"/>
          </w:rPr>
          <w:delText>Предусловие</w:delText>
        </w:r>
        <w:bookmarkEnd w:id="139"/>
        <w:bookmarkEnd w:id="140"/>
        <w:bookmarkEnd w:id="141"/>
      </w:del>
    </w:p>
    <w:p w:rsidR="00D45E82" w:rsidRPr="00E15ACB" w:rsidDel="00DC3FB7" w:rsidRDefault="00D45E82" w:rsidP="00507141">
      <w:pPr>
        <w:pStyle w:val="a8"/>
        <w:numPr>
          <w:ilvl w:val="0"/>
          <w:numId w:val="15"/>
        </w:numPr>
        <w:jc w:val="both"/>
        <w:rPr>
          <w:del w:id="143" w:author="Гордиенко Людмила Андреевна" w:date="2017-08-08T15:51:00Z"/>
          <w:rStyle w:val="ad"/>
          <w:rFonts w:ascii="Arial" w:hAnsi="Arial" w:cs="Arial"/>
          <w:szCs w:val="24"/>
          <w:highlight w:val="yellow"/>
        </w:rPr>
      </w:pPr>
      <w:del w:id="144" w:author="Гордиенко Людмила Андреевна" w:date="2017-08-08T15:51:00Z">
        <w:r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 xml:space="preserve">В системе создано сообщение по каналу </w:delText>
        </w:r>
        <w:r w:rsidRPr="00E15ACB" w:rsidDel="00DC3FB7">
          <w:rPr>
            <w:rStyle w:val="ad"/>
            <w:rFonts w:ascii="Arial" w:hAnsi="Arial" w:cs="Arial"/>
            <w:szCs w:val="24"/>
            <w:highlight w:val="yellow"/>
            <w:lang w:val="en-US"/>
          </w:rPr>
          <w:delText>email</w:delText>
        </w:r>
      </w:del>
    </w:p>
    <w:p w:rsidR="00D45E82" w:rsidRPr="00E15ACB" w:rsidDel="00DC3FB7" w:rsidRDefault="00D45E82" w:rsidP="00507141">
      <w:pPr>
        <w:pStyle w:val="a8"/>
        <w:numPr>
          <w:ilvl w:val="0"/>
          <w:numId w:val="15"/>
        </w:numPr>
        <w:jc w:val="both"/>
        <w:rPr>
          <w:del w:id="145" w:author="Гордиенко Людмила Андреевна" w:date="2017-08-08T15:51:00Z"/>
          <w:rStyle w:val="ad"/>
          <w:rFonts w:ascii="Arial" w:hAnsi="Arial" w:cs="Arial"/>
          <w:szCs w:val="24"/>
          <w:highlight w:val="yellow"/>
        </w:rPr>
      </w:pPr>
      <w:del w:id="146" w:author="Гордиенко Людмила Андреевна" w:date="2017-08-08T15:51:00Z">
        <w:r w:rsidRPr="00E15ACB" w:rsidDel="00DC3FB7">
          <w:rPr>
            <w:rStyle w:val="ad"/>
            <w:rFonts w:ascii="Arial" w:hAnsi="Arial" w:cs="Arial"/>
            <w:szCs w:val="24"/>
            <w:highlight w:val="yellow"/>
          </w:rPr>
          <w:delText xml:space="preserve">Возникла необходимость прикрепить макет к сообщению по каналу </w:delText>
        </w:r>
        <w:r w:rsidRPr="00E15ACB" w:rsidDel="00DC3FB7">
          <w:rPr>
            <w:rStyle w:val="ad"/>
            <w:rFonts w:ascii="Arial" w:hAnsi="Arial" w:cs="Arial"/>
            <w:szCs w:val="24"/>
            <w:highlight w:val="yellow"/>
            <w:lang w:val="en-US"/>
          </w:rPr>
          <w:delText>email</w:delText>
        </w:r>
      </w:del>
    </w:p>
    <w:p w:rsidR="00D45E82" w:rsidRPr="00E15ACB" w:rsidDel="00DC3FB7" w:rsidRDefault="00D45E82" w:rsidP="00D45E82">
      <w:pPr>
        <w:pStyle w:val="a8"/>
        <w:ind w:left="0" w:firstLine="567"/>
        <w:jc w:val="both"/>
        <w:rPr>
          <w:del w:id="147" w:author="Гордиенко Людмила Андреевна" w:date="2017-08-08T15:51:00Z"/>
          <w:rFonts w:ascii="Arial" w:hAnsi="Arial" w:cs="Arial"/>
          <w:szCs w:val="24"/>
          <w:highlight w:val="yellow"/>
        </w:rPr>
      </w:pPr>
      <w:del w:id="148" w:author="Гордиенко Людмила Андреевна" w:date="2017-08-08T15:51:00Z">
        <w:r w:rsidRPr="00E15ACB" w:rsidDel="00DC3FB7">
          <w:rPr>
            <w:rStyle w:val="ad"/>
            <w:rFonts w:ascii="Arial" w:hAnsi="Arial" w:cs="Arial"/>
            <w:b/>
            <w:highlight w:val="yellow"/>
          </w:rPr>
          <w:delText>Процессные роли:</w:delText>
        </w:r>
      </w:del>
    </w:p>
    <w:p w:rsidR="00D45E82" w:rsidRPr="00711A28" w:rsidDel="00DC3FB7" w:rsidRDefault="00D45E82" w:rsidP="00507141">
      <w:pPr>
        <w:numPr>
          <w:ilvl w:val="0"/>
          <w:numId w:val="13"/>
        </w:numPr>
        <w:rPr>
          <w:del w:id="149" w:author="Гордиенко Людмила Андреевна" w:date="2017-08-08T15:51:00Z"/>
          <w:rFonts w:ascii="Arial" w:hAnsi="Arial" w:cs="Arial"/>
          <w:highlight w:val="yellow"/>
        </w:rPr>
      </w:pPr>
      <w:del w:id="150" w:author="Гордиенко Людмила Андреевна" w:date="2017-08-08T15:51:00Z">
        <w:r w:rsidRPr="00E15ACB" w:rsidDel="00DC3FB7">
          <w:rPr>
            <w:rFonts w:ascii="Arial" w:hAnsi="Arial" w:cs="Arial"/>
            <w:bCs/>
            <w:highlight w:val="yellow"/>
          </w:rPr>
          <w:delText>Аналитик</w:delText>
        </w:r>
        <w:r w:rsidRPr="00711A28" w:rsidDel="00DC3FB7">
          <w:rPr>
            <w:rFonts w:ascii="Arial" w:hAnsi="Arial" w:cs="Arial"/>
            <w:bCs/>
            <w:highlight w:val="yellow"/>
          </w:rPr>
          <w:delText xml:space="preserve"> </w:delText>
        </w:r>
        <w:r w:rsidRPr="00E15ACB" w:rsidDel="00DC3FB7">
          <w:rPr>
            <w:rFonts w:ascii="Arial" w:hAnsi="Arial" w:cs="Arial"/>
            <w:bCs/>
            <w:highlight w:val="yellow"/>
          </w:rPr>
          <w:delText>АП;</w:delText>
        </w:r>
      </w:del>
    </w:p>
    <w:p w:rsidR="00D45E82" w:rsidRPr="00711A28" w:rsidDel="00DC3FB7" w:rsidRDefault="00D45E82" w:rsidP="00507141">
      <w:pPr>
        <w:numPr>
          <w:ilvl w:val="0"/>
          <w:numId w:val="13"/>
        </w:numPr>
        <w:rPr>
          <w:del w:id="151" w:author="Гордиенко Людмила Андреевна" w:date="2017-08-08T15:51:00Z"/>
          <w:rFonts w:ascii="Arial" w:hAnsi="Arial" w:cs="Arial"/>
          <w:highlight w:val="yellow"/>
        </w:rPr>
      </w:pPr>
      <w:del w:id="152" w:author="Гордиенко Людмила Андреевна" w:date="2017-08-08T15:51:00Z">
        <w:r w:rsidRPr="00E15ACB" w:rsidDel="00DC3FB7">
          <w:rPr>
            <w:rFonts w:ascii="Arial" w:hAnsi="Arial" w:cs="Arial"/>
            <w:bCs/>
            <w:highlight w:val="yellow"/>
          </w:rPr>
          <w:delText>Специалист</w:delText>
        </w:r>
        <w:r w:rsidRPr="00711A28" w:rsidDel="00DC3FB7">
          <w:rPr>
            <w:rFonts w:ascii="Arial" w:hAnsi="Arial" w:cs="Arial"/>
            <w:bCs/>
            <w:highlight w:val="yellow"/>
          </w:rPr>
          <w:delText xml:space="preserve"> </w:delText>
        </w:r>
        <w:r w:rsidRPr="00E15ACB" w:rsidDel="00DC3FB7">
          <w:rPr>
            <w:rFonts w:ascii="Arial" w:hAnsi="Arial" w:cs="Arial"/>
            <w:bCs/>
            <w:highlight w:val="yellow"/>
          </w:rPr>
          <w:delText>АП;</w:delText>
        </w:r>
      </w:del>
    </w:p>
    <w:p w:rsidR="00D45E82" w:rsidRPr="00711A28" w:rsidDel="00DC3FB7" w:rsidRDefault="00D45E82" w:rsidP="00507141">
      <w:pPr>
        <w:numPr>
          <w:ilvl w:val="0"/>
          <w:numId w:val="13"/>
        </w:numPr>
        <w:rPr>
          <w:del w:id="153" w:author="Гордиенко Людмила Андреевна" w:date="2017-08-08T15:51:00Z"/>
          <w:rFonts w:ascii="Arial" w:hAnsi="Arial" w:cs="Arial"/>
          <w:highlight w:val="yellow"/>
        </w:rPr>
      </w:pPr>
      <w:del w:id="154" w:author="Гордиенко Людмила Андреевна" w:date="2017-08-08T15:51:00Z">
        <w:r w:rsidRPr="00E15ACB" w:rsidDel="00DC3FB7">
          <w:rPr>
            <w:rFonts w:ascii="Arial" w:hAnsi="Arial" w:cs="Arial"/>
            <w:bCs/>
            <w:highlight w:val="yellow"/>
          </w:rPr>
          <w:delText>Администратор</w:delText>
        </w:r>
        <w:r w:rsidRPr="00711A28" w:rsidDel="00DC3FB7">
          <w:rPr>
            <w:rFonts w:ascii="Arial" w:hAnsi="Arial" w:cs="Arial"/>
            <w:bCs/>
            <w:highlight w:val="yellow"/>
          </w:rPr>
          <w:delText xml:space="preserve"> </w:delText>
        </w:r>
        <w:r w:rsidRPr="00E15ACB" w:rsidDel="00DC3FB7">
          <w:rPr>
            <w:rFonts w:ascii="Arial" w:hAnsi="Arial" w:cs="Arial"/>
            <w:bCs/>
            <w:highlight w:val="yellow"/>
          </w:rPr>
          <w:delText>АП;</w:delText>
        </w:r>
      </w:del>
    </w:p>
    <w:p w:rsidR="00D45E82" w:rsidRPr="00E15ACB" w:rsidDel="00DC3FB7" w:rsidRDefault="00D45E82" w:rsidP="00D45E82">
      <w:pPr>
        <w:pStyle w:val="33"/>
        <w:rPr>
          <w:del w:id="155" w:author="Гордиенко Людмила Андреевна" w:date="2017-08-08T15:51:00Z"/>
          <w:rFonts w:ascii="Arial" w:hAnsi="Arial" w:cs="Arial"/>
          <w:highlight w:val="yellow"/>
        </w:rPr>
      </w:pPr>
      <w:bookmarkStart w:id="156" w:name="_Toc490050830"/>
      <w:bookmarkStart w:id="157" w:name="_Toc490050877"/>
      <w:bookmarkStart w:id="158" w:name="_Toc490483177"/>
      <w:del w:id="159" w:author="Гордиенко Людмила Андреевна" w:date="2017-08-08T15:51:00Z">
        <w:r w:rsidRPr="00E15ACB" w:rsidDel="00DC3FB7">
          <w:rPr>
            <w:rFonts w:ascii="Arial" w:hAnsi="Arial" w:cs="Arial"/>
            <w:highlight w:val="yellow"/>
          </w:rPr>
          <w:delText>Описание основного сценария</w:delText>
        </w:r>
        <w:bookmarkEnd w:id="156"/>
        <w:bookmarkEnd w:id="157"/>
        <w:bookmarkEnd w:id="158"/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60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61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Пользователь переходит на экран «Администрирование – Предложения – Сообщения E-mail»;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62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63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На вкладке «Сведения о сообщении» выбирает сообщение, для которого нужно прикрепить макет;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64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65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Переходит на вкладку «Макет</w:delText>
        </w:r>
      </w:del>
      <w:ins w:id="166" w:author="Задубинин Игорь Сергеевич" w:date="2017-06-23T10:21:00Z">
        <w:del w:id="167" w:author="Гордиенко Людмила Андреевна" w:date="2017-08-08T15:51:00Z">
          <w:r w:rsidR="00376839" w:rsidRPr="00E15ACB" w:rsidDel="00DC3FB7">
            <w:rPr>
              <w:rFonts w:eastAsia="Arial Unicode MS" w:cs="Arial"/>
              <w:sz w:val="20"/>
              <w:szCs w:val="20"/>
              <w:highlight w:val="yellow"/>
            </w:rPr>
            <w:delText xml:space="preserve"> и вложения</w:delText>
          </w:r>
        </w:del>
      </w:ins>
      <w:del w:id="168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» (см.</w:delText>
        </w:r>
      </w:del>
      <w:ins w:id="169" w:author="Задубинин Игорь Сергеевич" w:date="2017-06-23T10:21:00Z">
        <w:del w:id="170" w:author="Гордиенко Людмила Андреевна" w:date="2017-08-08T15:51:00Z">
          <w:r w:rsidR="00376839" w:rsidRPr="00E15ACB" w:rsidDel="00DC3FB7">
            <w:rPr>
              <w:rFonts w:eastAsia="Arial Unicode MS" w:cs="Arial"/>
              <w:sz w:val="20"/>
              <w:szCs w:val="20"/>
              <w:highlight w:val="yellow"/>
            </w:rPr>
            <w:delText xml:space="preserve"> Рисунок 41</w:delText>
          </w:r>
        </w:del>
      </w:ins>
      <w:del w:id="171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</w:delText>
        </w:r>
        <w:r w:rsidRPr="00E15ACB" w:rsidDel="00DC3FB7">
          <w:rPr>
            <w:rFonts w:eastAsia="Arial Unicode MS" w:cs="Arial"/>
            <w:szCs w:val="20"/>
            <w:highlight w:val="yellow"/>
          </w:rPr>
          <w:fldChar w:fldCharType="begin"/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InstrText xml:space="preserve"> REF _Ref425955180 \h  \* MERGEFORMAT </w:delInstrText>
        </w:r>
        <w:r w:rsidRPr="00E15ACB" w:rsidDel="00DC3FB7">
          <w:rPr>
            <w:rFonts w:eastAsia="Arial Unicode MS" w:cs="Arial"/>
            <w:szCs w:val="20"/>
            <w:highlight w:val="yellow"/>
          </w:rPr>
        </w:r>
        <w:r w:rsidRPr="00E15ACB" w:rsidDel="00DC3FB7">
          <w:rPr>
            <w:rFonts w:eastAsia="Arial Unicode MS" w:cs="Arial"/>
            <w:szCs w:val="20"/>
            <w:highlight w:val="yellow"/>
          </w:rPr>
          <w:fldChar w:fldCharType="end"/>
        </w:r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);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72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73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Нажимает на кнопку «Новый файл» и добавляет макет (файл или архив) к сообщению;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74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75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Размер макета не должен превышать 2</w:delText>
        </w:r>
      </w:del>
      <w:ins w:id="176" w:author="Задубинин Игорь Сергеевич" w:date="2017-06-23T10:22:00Z">
        <w:del w:id="177" w:author="Гордиенко Людмила Андреевна" w:date="2017-08-08T15:51:00Z">
          <w:r w:rsidR="00376839" w:rsidRPr="00E15ACB" w:rsidDel="00DC3FB7">
            <w:rPr>
              <w:rFonts w:eastAsia="Arial Unicode MS" w:cs="Arial"/>
              <w:sz w:val="20"/>
              <w:szCs w:val="20"/>
              <w:highlight w:val="yellow"/>
            </w:rPr>
            <w:delText>5</w:delText>
          </w:r>
        </w:del>
      </w:ins>
      <w:del w:id="178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мб;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79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80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При добавлении макета к сообщению срабатывает проверка - к сообщению может быть прикреплен только 1 файл (или архив). Если проверка не пройдена, пользователю выводится сообщение: «Сохранение невозможно. К сообщению может быть прикреплен только 1 макет»;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81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82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При сохранении осуществляется проверка на размер макета, если он превышает допустимый (2</w:delText>
        </w:r>
      </w:del>
      <w:ins w:id="183" w:author="Задубинин Игорь Сергеевич" w:date="2017-06-23T10:22:00Z">
        <w:del w:id="184" w:author="Гордиенко Людмила Андреевна" w:date="2017-08-08T15:51:00Z">
          <w:r w:rsidR="00376839" w:rsidRPr="00E15ACB" w:rsidDel="00DC3FB7">
            <w:rPr>
              <w:rFonts w:eastAsia="Arial Unicode MS" w:cs="Arial"/>
              <w:sz w:val="20"/>
              <w:szCs w:val="20"/>
              <w:highlight w:val="yellow"/>
            </w:rPr>
            <w:delText>5</w:delText>
          </w:r>
        </w:del>
      </w:ins>
      <w:del w:id="185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 xml:space="preserve"> мб) - пользователю отображается сообщение об ошибке.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86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87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Чтобы удалить макет из сообщения, нужно выбрать его на апплете и нажать на кнопку «Удалить»;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88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89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После нажатия кнопки пользователю выводится сообщение: «Подтвердите удаление записи»;</w:delText>
        </w:r>
      </w:del>
    </w:p>
    <w:p w:rsidR="00E27714" w:rsidRPr="00E15ACB" w:rsidDel="00DC3FB7" w:rsidRDefault="00E27714" w:rsidP="00507141">
      <w:pPr>
        <w:pStyle w:val="afff2"/>
        <w:numPr>
          <w:ilvl w:val="0"/>
          <w:numId w:val="25"/>
        </w:numPr>
        <w:rPr>
          <w:del w:id="190" w:author="Гордиенко Людмила Андреевна" w:date="2017-08-08T15:51:00Z"/>
          <w:rFonts w:eastAsia="Arial Unicode MS" w:cs="Arial"/>
          <w:sz w:val="20"/>
          <w:szCs w:val="20"/>
          <w:highlight w:val="yellow"/>
        </w:rPr>
      </w:pPr>
      <w:del w:id="191" w:author="Гордиенко Людмила Андреевна" w:date="2017-08-08T15:51:00Z">
        <w:r w:rsidRPr="00E15ACB" w:rsidDel="00DC3FB7">
          <w:rPr>
            <w:rFonts w:eastAsia="Arial Unicode MS" w:cs="Arial"/>
            <w:sz w:val="20"/>
            <w:szCs w:val="20"/>
            <w:highlight w:val="yellow"/>
          </w:rPr>
          <w:delText>Если пользователь подтверждает удаление, выбранный макет удаляется.</w:delText>
        </w:r>
      </w:del>
    </w:p>
    <w:p w:rsidR="004A30D0" w:rsidRPr="00E15ACB" w:rsidRDefault="004A30D0" w:rsidP="00507141">
      <w:pPr>
        <w:pStyle w:val="afff2"/>
        <w:numPr>
          <w:ilvl w:val="0"/>
          <w:numId w:val="25"/>
        </w:numPr>
        <w:rPr>
          <w:rFonts w:eastAsia="Arial Unicode MS" w:cs="Arial"/>
          <w:sz w:val="20"/>
          <w:szCs w:val="20"/>
          <w:highlight w:val="yellow"/>
        </w:rPr>
      </w:pPr>
    </w:p>
    <w:p w:rsidR="00922C1A" w:rsidRPr="00E15ACB" w:rsidRDefault="00922C1A" w:rsidP="004A30D0">
      <w:pPr>
        <w:pStyle w:val="20"/>
        <w:rPr>
          <w:highlight w:val="yellow"/>
        </w:rPr>
      </w:pPr>
      <w:bookmarkStart w:id="192" w:name="_Toc490483178"/>
      <w:commentRangeStart w:id="193"/>
      <w:r w:rsidRPr="00E15ACB">
        <w:rPr>
          <w:rFonts w:ascii="Arial" w:hAnsi="Arial" w:cs="Arial"/>
          <w:highlight w:val="yellow"/>
        </w:rPr>
        <w:t xml:space="preserve">Требование: </w:t>
      </w:r>
      <w:r w:rsidR="004A30D0" w:rsidRPr="00E15ACB">
        <w:rPr>
          <w:rFonts w:ascii="Arial" w:hAnsi="Arial" w:cs="Arial"/>
          <w:highlight w:val="yellow"/>
        </w:rPr>
        <w:t>Организовать процедуру удаления вложений и макетов из сообщений</w:t>
      </w:r>
      <w:r w:rsidR="00D24809" w:rsidRPr="00E15ACB">
        <w:rPr>
          <w:rFonts w:ascii="Arial" w:hAnsi="Arial" w:cs="Arial"/>
          <w:highlight w:val="yellow"/>
          <w:lang w:val="ru-RU"/>
        </w:rPr>
        <w:t xml:space="preserve"> </w:t>
      </w:r>
      <w:r w:rsidR="00D24809" w:rsidRPr="00E15ACB">
        <w:rPr>
          <w:rFonts w:ascii="Arial" w:hAnsi="Arial" w:cs="Arial"/>
          <w:highlight w:val="yellow"/>
          <w:lang w:val="en-US"/>
        </w:rPr>
        <w:t>Email</w:t>
      </w:r>
      <w:commentRangeEnd w:id="193"/>
      <w:r w:rsidR="00DF6693">
        <w:rPr>
          <w:rStyle w:val="afb"/>
          <w:b w:val="0"/>
          <w:bCs w:val="0"/>
          <w:iCs w:val="0"/>
          <w:lang w:val="ru-RU" w:eastAsia="ru-RU"/>
        </w:rPr>
        <w:commentReference w:id="193"/>
      </w:r>
      <w:bookmarkEnd w:id="192"/>
    </w:p>
    <w:p w:rsidR="004A30D0" w:rsidRPr="00E15ACB" w:rsidRDefault="004A30D0" w:rsidP="004A30D0">
      <w:pPr>
        <w:pStyle w:val="-30"/>
        <w:numPr>
          <w:ilvl w:val="0"/>
          <w:numId w:val="0"/>
        </w:numPr>
        <w:ind w:left="720" w:hanging="720"/>
        <w:rPr>
          <w:rFonts w:ascii="Arial" w:hAnsi="Arial" w:cs="Arial"/>
          <w:highlight w:val="yellow"/>
          <w:lang w:val="ru-RU"/>
        </w:rPr>
      </w:pPr>
      <w:bookmarkStart w:id="194" w:name="_Toc490483179"/>
      <w:r w:rsidRPr="00E15ACB">
        <w:rPr>
          <w:rFonts w:ascii="Arial" w:hAnsi="Arial" w:cs="Arial"/>
          <w:highlight w:val="yellow"/>
        </w:rPr>
        <w:t>3.</w:t>
      </w:r>
      <w:r w:rsidRPr="00E15ACB">
        <w:rPr>
          <w:rFonts w:ascii="Arial" w:hAnsi="Arial" w:cs="Arial"/>
          <w:highlight w:val="yellow"/>
          <w:lang w:val="ru-RU"/>
        </w:rPr>
        <w:t>3</w:t>
      </w:r>
      <w:r w:rsidRPr="00E15ACB">
        <w:rPr>
          <w:rFonts w:ascii="Arial" w:hAnsi="Arial" w:cs="Arial"/>
          <w:highlight w:val="yellow"/>
        </w:rPr>
        <w:t>.1 Описание требования</w:t>
      </w:r>
      <w:bookmarkEnd w:id="194"/>
    </w:p>
    <w:p w:rsidR="004A30D0" w:rsidRDefault="004A30D0" w:rsidP="004A30D0">
      <w:pPr>
        <w:rPr>
          <w:rStyle w:val="ad"/>
          <w:rFonts w:ascii="Arial" w:hAnsi="Arial" w:cs="Arial"/>
          <w:highlight w:val="yellow"/>
        </w:rPr>
      </w:pPr>
      <w:r w:rsidRPr="00E15ACB">
        <w:rPr>
          <w:rStyle w:val="ad"/>
          <w:rFonts w:ascii="Arial" w:hAnsi="Arial" w:cs="Arial"/>
          <w:highlight w:val="yellow"/>
        </w:rPr>
        <w:t>Необходимо организовать процедуру удаления вложений и макетов из сообщений</w:t>
      </w:r>
      <w:r w:rsidR="00D24809" w:rsidRPr="00E15ACB">
        <w:rPr>
          <w:rStyle w:val="ad"/>
          <w:rFonts w:ascii="Arial" w:hAnsi="Arial" w:cs="Arial"/>
          <w:highlight w:val="yellow"/>
        </w:rPr>
        <w:t xml:space="preserve"> </w:t>
      </w:r>
      <w:r w:rsidR="00D24809" w:rsidRPr="00E15ACB">
        <w:rPr>
          <w:rStyle w:val="ad"/>
          <w:rFonts w:ascii="Arial" w:hAnsi="Arial" w:cs="Arial"/>
          <w:highlight w:val="yellow"/>
          <w:lang w:val="en-US"/>
        </w:rPr>
        <w:t>Email</w:t>
      </w:r>
      <w:r w:rsidRPr="00E15ACB">
        <w:rPr>
          <w:rStyle w:val="ad"/>
          <w:rFonts w:ascii="Arial" w:hAnsi="Arial" w:cs="Arial"/>
          <w:highlight w:val="yellow"/>
        </w:rPr>
        <w:t>, давно использовавшихся в запусках кампаний.</w:t>
      </w:r>
    </w:p>
    <w:p w:rsidR="006555C3" w:rsidRPr="006555C3" w:rsidRDefault="006555C3" w:rsidP="004A30D0">
      <w:pPr>
        <w:rPr>
          <w:rStyle w:val="ad"/>
          <w:rFonts w:ascii="Arial" w:hAnsi="Arial" w:cs="Arial"/>
          <w:highlight w:val="yellow"/>
        </w:rPr>
      </w:pPr>
      <w:commentRangeStart w:id="195"/>
      <w:r>
        <w:rPr>
          <w:rStyle w:val="ad"/>
          <w:rFonts w:ascii="Arial" w:hAnsi="Arial" w:cs="Arial"/>
          <w:highlight w:val="yellow"/>
        </w:rPr>
        <w:t xml:space="preserve">Реализовать на ежедневной основе запуск </w:t>
      </w:r>
      <w:r>
        <w:rPr>
          <w:rStyle w:val="ad"/>
          <w:rFonts w:ascii="Arial" w:hAnsi="Arial" w:cs="Arial"/>
          <w:highlight w:val="yellow"/>
          <w:lang w:val="en-US"/>
        </w:rPr>
        <w:t>Job</w:t>
      </w:r>
      <w:r w:rsidRPr="006555C3">
        <w:rPr>
          <w:rStyle w:val="ad"/>
          <w:rFonts w:ascii="Arial" w:hAnsi="Arial" w:cs="Arial"/>
          <w:highlight w:val="yellow"/>
        </w:rPr>
        <w:t>’</w:t>
      </w:r>
      <w:r>
        <w:rPr>
          <w:rStyle w:val="ad"/>
          <w:rFonts w:ascii="Arial" w:hAnsi="Arial" w:cs="Arial"/>
          <w:highlight w:val="yellow"/>
        </w:rPr>
        <w:t>а в 1:00.</w:t>
      </w:r>
      <w:commentRangeEnd w:id="195"/>
      <w:r>
        <w:rPr>
          <w:rStyle w:val="afb"/>
        </w:rPr>
        <w:commentReference w:id="195"/>
      </w:r>
    </w:p>
    <w:p w:rsidR="004A30D0" w:rsidRPr="00E15ACB" w:rsidRDefault="004A30D0" w:rsidP="00507141">
      <w:pPr>
        <w:pStyle w:val="30"/>
        <w:numPr>
          <w:ilvl w:val="2"/>
          <w:numId w:val="27"/>
        </w:numPr>
        <w:rPr>
          <w:rFonts w:cs="Arial"/>
          <w:sz w:val="22"/>
          <w:highlight w:val="yellow"/>
        </w:rPr>
      </w:pPr>
      <w:bookmarkStart w:id="196" w:name="_Toc490483180"/>
      <w:r w:rsidRPr="00E15ACB">
        <w:rPr>
          <w:rFonts w:cs="Arial"/>
          <w:sz w:val="22"/>
          <w:highlight w:val="yellow"/>
        </w:rPr>
        <w:lastRenderedPageBreak/>
        <w:t>Предусловие</w:t>
      </w:r>
      <w:bookmarkEnd w:id="196"/>
    </w:p>
    <w:p w:rsidR="004A30D0" w:rsidRPr="00E15ACB" w:rsidRDefault="004A30D0" w:rsidP="00507141">
      <w:pPr>
        <w:pStyle w:val="a8"/>
        <w:numPr>
          <w:ilvl w:val="0"/>
          <w:numId w:val="15"/>
        </w:numPr>
        <w:jc w:val="both"/>
        <w:rPr>
          <w:rStyle w:val="ad"/>
          <w:rFonts w:ascii="Arial" w:hAnsi="Arial" w:cs="Arial"/>
          <w:szCs w:val="24"/>
          <w:highlight w:val="yellow"/>
        </w:rPr>
      </w:pPr>
      <w:r w:rsidRPr="00E15ACB">
        <w:rPr>
          <w:rStyle w:val="ad"/>
          <w:rFonts w:ascii="Arial" w:hAnsi="Arial" w:cs="Arial"/>
          <w:szCs w:val="24"/>
          <w:highlight w:val="yellow"/>
        </w:rPr>
        <w:t xml:space="preserve">В системе </w:t>
      </w:r>
      <w:r w:rsidR="007F30C8" w:rsidRPr="00E15ACB">
        <w:rPr>
          <w:rStyle w:val="ad"/>
          <w:rFonts w:ascii="Arial" w:hAnsi="Arial" w:cs="Arial"/>
          <w:szCs w:val="24"/>
          <w:highlight w:val="yellow"/>
        </w:rPr>
        <w:t>присутствуют сообщения</w:t>
      </w:r>
      <w:r w:rsidR="00D24809" w:rsidRPr="00E15ACB">
        <w:rPr>
          <w:rStyle w:val="ad"/>
          <w:rFonts w:ascii="Arial" w:hAnsi="Arial" w:cs="Arial"/>
          <w:szCs w:val="24"/>
          <w:highlight w:val="yellow"/>
        </w:rPr>
        <w:t xml:space="preserve"> </w:t>
      </w:r>
      <w:r w:rsidR="00D24809" w:rsidRPr="00E15ACB">
        <w:rPr>
          <w:rStyle w:val="ad"/>
          <w:rFonts w:ascii="Arial" w:hAnsi="Arial" w:cs="Arial"/>
          <w:szCs w:val="24"/>
          <w:highlight w:val="yellow"/>
          <w:lang w:val="en-US"/>
        </w:rPr>
        <w:t>Email</w:t>
      </w:r>
      <w:r w:rsidR="007F30C8" w:rsidRPr="00E15ACB">
        <w:rPr>
          <w:rStyle w:val="ad"/>
          <w:rFonts w:ascii="Arial" w:hAnsi="Arial" w:cs="Arial"/>
          <w:szCs w:val="24"/>
          <w:highlight w:val="yellow"/>
        </w:rPr>
        <w:t xml:space="preserve"> с вложения и макетами, давно использовавшиеся в запусках кампаний</w:t>
      </w:r>
    </w:p>
    <w:p w:rsidR="004A30D0" w:rsidRPr="00E15ACB" w:rsidRDefault="004A30D0" w:rsidP="00507141">
      <w:pPr>
        <w:pStyle w:val="a8"/>
        <w:numPr>
          <w:ilvl w:val="0"/>
          <w:numId w:val="15"/>
        </w:numPr>
        <w:jc w:val="both"/>
        <w:rPr>
          <w:rStyle w:val="ad"/>
          <w:rFonts w:ascii="Arial" w:hAnsi="Arial" w:cs="Arial"/>
          <w:szCs w:val="24"/>
          <w:highlight w:val="yellow"/>
        </w:rPr>
      </w:pPr>
      <w:r w:rsidRPr="00E15ACB">
        <w:rPr>
          <w:rStyle w:val="ad"/>
          <w:rFonts w:ascii="Arial" w:hAnsi="Arial" w:cs="Arial"/>
          <w:szCs w:val="24"/>
          <w:highlight w:val="yellow"/>
        </w:rPr>
        <w:t xml:space="preserve">Возникла необходимость </w:t>
      </w:r>
      <w:r w:rsidR="007F30C8" w:rsidRPr="00E15ACB">
        <w:rPr>
          <w:rStyle w:val="ad"/>
          <w:rFonts w:ascii="Arial" w:hAnsi="Arial" w:cs="Arial"/>
          <w:szCs w:val="24"/>
          <w:highlight w:val="yellow"/>
        </w:rPr>
        <w:t>вложения и макеты данных сообщений</w:t>
      </w:r>
      <w:r w:rsidR="00D24809" w:rsidRPr="00E15ACB">
        <w:rPr>
          <w:rStyle w:val="ad"/>
          <w:rFonts w:ascii="Arial" w:hAnsi="Arial" w:cs="Arial"/>
          <w:szCs w:val="24"/>
          <w:highlight w:val="yellow"/>
        </w:rPr>
        <w:t xml:space="preserve"> </w:t>
      </w:r>
      <w:r w:rsidR="00D24809" w:rsidRPr="00E15ACB">
        <w:rPr>
          <w:rStyle w:val="ad"/>
          <w:rFonts w:ascii="Arial" w:hAnsi="Arial" w:cs="Arial"/>
          <w:szCs w:val="24"/>
          <w:highlight w:val="yellow"/>
          <w:lang w:val="en-US"/>
        </w:rPr>
        <w:t>Email</w:t>
      </w:r>
      <w:r w:rsidR="007F30C8" w:rsidRPr="00E15ACB">
        <w:rPr>
          <w:rStyle w:val="ad"/>
          <w:rFonts w:ascii="Arial" w:hAnsi="Arial" w:cs="Arial"/>
          <w:szCs w:val="24"/>
          <w:highlight w:val="yellow"/>
        </w:rPr>
        <w:t xml:space="preserve"> с целью очистки места</w:t>
      </w:r>
    </w:p>
    <w:p w:rsidR="004A30D0" w:rsidRPr="00E15ACB" w:rsidRDefault="004A30D0" w:rsidP="004A30D0">
      <w:pPr>
        <w:pStyle w:val="a8"/>
        <w:ind w:left="0" w:firstLine="567"/>
        <w:jc w:val="both"/>
        <w:rPr>
          <w:rFonts w:ascii="Arial" w:hAnsi="Arial" w:cs="Arial"/>
          <w:szCs w:val="24"/>
          <w:highlight w:val="yellow"/>
        </w:rPr>
      </w:pPr>
      <w:r w:rsidRPr="00E15ACB">
        <w:rPr>
          <w:rStyle w:val="ad"/>
          <w:rFonts w:ascii="Arial" w:hAnsi="Arial" w:cs="Arial"/>
          <w:b/>
          <w:highlight w:val="yellow"/>
        </w:rPr>
        <w:t>Процессные роли:</w:t>
      </w:r>
    </w:p>
    <w:p w:rsidR="004A30D0" w:rsidRPr="00E15ACB" w:rsidRDefault="007F30C8" w:rsidP="00507141">
      <w:pPr>
        <w:numPr>
          <w:ilvl w:val="0"/>
          <w:numId w:val="13"/>
        </w:numPr>
        <w:rPr>
          <w:rFonts w:ascii="Arial" w:hAnsi="Arial" w:cs="Arial"/>
          <w:highlight w:val="yellow"/>
          <w:lang w:val="en-US"/>
        </w:rPr>
      </w:pPr>
      <w:r w:rsidRPr="00E15ACB">
        <w:rPr>
          <w:rFonts w:ascii="Arial" w:hAnsi="Arial" w:cs="Arial"/>
          <w:bCs/>
          <w:highlight w:val="yellow"/>
        </w:rPr>
        <w:t>Система</w:t>
      </w:r>
    </w:p>
    <w:p w:rsidR="00A71AF6" w:rsidRPr="00E15ACB" w:rsidRDefault="00A71AF6" w:rsidP="00507141">
      <w:pPr>
        <w:pStyle w:val="30"/>
        <w:numPr>
          <w:ilvl w:val="2"/>
          <w:numId w:val="27"/>
        </w:numPr>
        <w:rPr>
          <w:rFonts w:cs="Arial"/>
          <w:sz w:val="22"/>
          <w:highlight w:val="yellow"/>
        </w:rPr>
      </w:pPr>
      <w:bookmarkStart w:id="197" w:name="_Toc490483181"/>
      <w:r w:rsidRPr="00E15ACB">
        <w:rPr>
          <w:rFonts w:cs="Arial"/>
          <w:sz w:val="22"/>
          <w:highlight w:val="yellow"/>
        </w:rPr>
        <w:t>Описание основного сценария</w:t>
      </w:r>
      <w:bookmarkEnd w:id="197"/>
    </w:p>
    <w:p w:rsidR="00ED73B2" w:rsidRPr="00E15ACB" w:rsidRDefault="00ED73B2" w:rsidP="00507141">
      <w:pPr>
        <w:pStyle w:val="afff2"/>
        <w:numPr>
          <w:ilvl w:val="0"/>
          <w:numId w:val="28"/>
        </w:numPr>
        <w:rPr>
          <w:rFonts w:eastAsia="Arial Unicode MS" w:cs="Arial"/>
          <w:sz w:val="20"/>
          <w:szCs w:val="20"/>
          <w:highlight w:val="yellow"/>
        </w:rPr>
      </w:pPr>
      <w:r w:rsidRPr="00E15ACB">
        <w:rPr>
          <w:rFonts w:eastAsia="Arial Unicode MS" w:cs="Arial"/>
          <w:sz w:val="20"/>
          <w:szCs w:val="20"/>
          <w:highlight w:val="yellow"/>
        </w:rPr>
        <w:t>Система находит сообщение Email.</w:t>
      </w:r>
    </w:p>
    <w:p w:rsidR="00ED73B2" w:rsidRPr="00E15ACB" w:rsidRDefault="00ED73B2" w:rsidP="00507141">
      <w:pPr>
        <w:pStyle w:val="afff2"/>
        <w:numPr>
          <w:ilvl w:val="0"/>
          <w:numId w:val="28"/>
        </w:numPr>
        <w:rPr>
          <w:rFonts w:eastAsia="Arial Unicode MS" w:cs="Arial"/>
          <w:sz w:val="20"/>
          <w:szCs w:val="20"/>
          <w:highlight w:val="yellow"/>
        </w:rPr>
      </w:pPr>
      <w:r w:rsidRPr="00E15ACB">
        <w:rPr>
          <w:rFonts w:eastAsia="Arial Unicode MS" w:cs="Arial"/>
          <w:sz w:val="20"/>
          <w:szCs w:val="20"/>
          <w:highlight w:val="yellow"/>
        </w:rPr>
        <w:t>Получение дат запусков всех волн, где использовалось данное сообщение.</w:t>
      </w:r>
    </w:p>
    <w:p w:rsidR="00ED73B2" w:rsidRPr="00E15ACB" w:rsidRDefault="00ED73B2" w:rsidP="00507141">
      <w:pPr>
        <w:pStyle w:val="afff2"/>
        <w:numPr>
          <w:ilvl w:val="0"/>
          <w:numId w:val="28"/>
        </w:numPr>
        <w:rPr>
          <w:rFonts w:eastAsia="Arial Unicode MS" w:cs="Arial"/>
          <w:sz w:val="20"/>
          <w:szCs w:val="20"/>
          <w:highlight w:val="yellow"/>
        </w:rPr>
      </w:pPr>
      <w:r w:rsidRPr="00E15ACB">
        <w:rPr>
          <w:rFonts w:eastAsia="Arial Unicode MS" w:cs="Arial"/>
          <w:sz w:val="20"/>
          <w:szCs w:val="20"/>
          <w:highlight w:val="yellow"/>
        </w:rPr>
        <w:t>Если нет результата в п.2, то, если [Текущая дата] – [Дата создания вложения]&gt;N (далее N – администрируемый параметр), переходим к п. 5, иначе переход к следующему сообщению Email.</w:t>
      </w:r>
    </w:p>
    <w:p w:rsidR="00ED73B2" w:rsidRPr="00E15ACB" w:rsidRDefault="00ED73B2" w:rsidP="00507141">
      <w:pPr>
        <w:pStyle w:val="afff2"/>
        <w:numPr>
          <w:ilvl w:val="0"/>
          <w:numId w:val="28"/>
        </w:numPr>
        <w:rPr>
          <w:rFonts w:eastAsia="Arial Unicode MS" w:cs="Arial"/>
          <w:sz w:val="20"/>
          <w:szCs w:val="20"/>
          <w:highlight w:val="yellow"/>
        </w:rPr>
      </w:pPr>
      <w:r w:rsidRPr="00E15ACB">
        <w:rPr>
          <w:rFonts w:eastAsia="Arial Unicode MS" w:cs="Arial"/>
          <w:sz w:val="20"/>
          <w:szCs w:val="20"/>
          <w:highlight w:val="yellow"/>
        </w:rPr>
        <w:t xml:space="preserve">Есть </w:t>
      </w:r>
      <w:proofErr w:type="spellStart"/>
      <w:r w:rsidRPr="00E15ACB">
        <w:rPr>
          <w:rFonts w:eastAsia="Arial Unicode MS" w:cs="Arial"/>
          <w:sz w:val="20"/>
          <w:szCs w:val="20"/>
          <w:highlight w:val="yellow"/>
        </w:rPr>
        <w:t>есть</w:t>
      </w:r>
      <w:proofErr w:type="spellEnd"/>
      <w:r w:rsidRPr="00E15ACB">
        <w:rPr>
          <w:rFonts w:eastAsia="Arial Unicode MS" w:cs="Arial"/>
          <w:sz w:val="20"/>
          <w:szCs w:val="20"/>
          <w:highlight w:val="yellow"/>
        </w:rPr>
        <w:t xml:space="preserve"> результат в п.2, то если [Текущая дата] – [Максимальная дата из п.2]&gt;N, переходим к п. 5, иначе переход к следующему сообщению Email</w:t>
      </w:r>
    </w:p>
    <w:p w:rsidR="00ED73B2" w:rsidRPr="00E15ACB" w:rsidRDefault="00ED73B2" w:rsidP="00507141">
      <w:pPr>
        <w:pStyle w:val="afff2"/>
        <w:numPr>
          <w:ilvl w:val="0"/>
          <w:numId w:val="28"/>
        </w:numPr>
        <w:rPr>
          <w:rFonts w:eastAsia="Arial Unicode MS" w:cs="Arial"/>
          <w:sz w:val="20"/>
          <w:szCs w:val="20"/>
          <w:highlight w:val="yellow"/>
        </w:rPr>
      </w:pPr>
      <w:r w:rsidRPr="00E15ACB">
        <w:rPr>
          <w:rFonts w:eastAsia="Arial Unicode MS" w:cs="Arial"/>
          <w:sz w:val="20"/>
          <w:szCs w:val="20"/>
          <w:highlight w:val="yellow"/>
        </w:rPr>
        <w:t>Удаление всех вложений и макетов данного сообщения Email.</w:t>
      </w:r>
    </w:p>
    <w:p w:rsidR="00ED73B2" w:rsidRPr="00E15ACB" w:rsidRDefault="00ED73B2" w:rsidP="00507141">
      <w:pPr>
        <w:pStyle w:val="afff2"/>
        <w:numPr>
          <w:ilvl w:val="0"/>
          <w:numId w:val="28"/>
        </w:numPr>
        <w:rPr>
          <w:rFonts w:eastAsia="Arial Unicode MS" w:cs="Arial"/>
          <w:sz w:val="20"/>
          <w:szCs w:val="20"/>
          <w:highlight w:val="yellow"/>
        </w:rPr>
      </w:pPr>
      <w:r w:rsidRPr="00E15ACB">
        <w:rPr>
          <w:rFonts w:eastAsia="Arial Unicode MS" w:cs="Arial"/>
          <w:sz w:val="20"/>
          <w:szCs w:val="20"/>
          <w:highlight w:val="yellow"/>
        </w:rPr>
        <w:t>Статус данного сообщения меняется на «Новое».</w:t>
      </w:r>
    </w:p>
    <w:p w:rsidR="00ED73B2" w:rsidRDefault="00ED73B2" w:rsidP="00507141">
      <w:pPr>
        <w:pStyle w:val="afff2"/>
        <w:numPr>
          <w:ilvl w:val="0"/>
          <w:numId w:val="28"/>
        </w:numPr>
        <w:rPr>
          <w:rFonts w:eastAsia="Arial Unicode MS" w:cs="Arial"/>
          <w:sz w:val="20"/>
          <w:szCs w:val="20"/>
        </w:rPr>
      </w:pPr>
      <w:r w:rsidRPr="00E15ACB">
        <w:rPr>
          <w:rFonts w:eastAsia="Arial Unicode MS" w:cs="Arial"/>
          <w:sz w:val="20"/>
          <w:szCs w:val="20"/>
          <w:highlight w:val="yellow"/>
        </w:rPr>
        <w:t>Переход к следующему сообщению Email.</w:t>
      </w:r>
    </w:p>
    <w:p w:rsidR="00BB2432" w:rsidRPr="00BB2432" w:rsidRDefault="00BB2432" w:rsidP="00BB2432">
      <w:pPr>
        <w:ind w:left="0"/>
        <w:rPr>
          <w:rFonts w:eastAsia="Arial Unicode MS" w:cs="Arial"/>
          <w:szCs w:val="20"/>
        </w:rPr>
      </w:pPr>
    </w:p>
    <w:p w:rsidR="0084179C" w:rsidRPr="00752DFC" w:rsidRDefault="0084179C" w:rsidP="0084179C">
      <w:pPr>
        <w:pStyle w:val="20"/>
        <w:rPr>
          <w:highlight w:val="yellow"/>
        </w:rPr>
      </w:pPr>
      <w:bookmarkStart w:id="198" w:name="_Toc490483182"/>
      <w:r w:rsidRPr="00752DFC">
        <w:rPr>
          <w:highlight w:val="yellow"/>
        </w:rPr>
        <w:t>Администрирование системных параметров</w:t>
      </w:r>
      <w:bookmarkEnd w:id="198"/>
    </w:p>
    <w:p w:rsidR="0084179C" w:rsidRPr="00752DFC" w:rsidRDefault="0084179C" w:rsidP="007D19C0">
      <w:pPr>
        <w:pStyle w:val="-30"/>
        <w:rPr>
          <w:highlight w:val="yellow"/>
        </w:rPr>
      </w:pPr>
      <w:bookmarkStart w:id="199" w:name="_Toc490483183"/>
      <w:r w:rsidRPr="00752DFC">
        <w:rPr>
          <w:highlight w:val="yellow"/>
        </w:rPr>
        <w:t>Описание требования</w:t>
      </w:r>
      <w:bookmarkEnd w:id="199"/>
    </w:p>
    <w:p w:rsidR="0084179C" w:rsidRPr="00752DFC" w:rsidRDefault="0084179C" w:rsidP="0084179C">
      <w:pPr>
        <w:rPr>
          <w:highlight w:val="yellow"/>
        </w:rPr>
      </w:pPr>
      <w:r w:rsidRPr="00752DFC">
        <w:rPr>
          <w:rFonts w:ascii="Arial" w:eastAsia="Arial Unicode MS" w:hAnsi="Arial" w:cs="Arial"/>
          <w:szCs w:val="20"/>
          <w:highlight w:val="yellow"/>
        </w:rPr>
        <w:t>Необходимо добавить возможность изменения параметра системы: время существования не использу</w:t>
      </w:r>
      <w:r w:rsidR="00346DB6">
        <w:rPr>
          <w:rFonts w:ascii="Arial" w:eastAsia="Arial Unicode MS" w:hAnsi="Arial" w:cs="Arial"/>
          <w:szCs w:val="20"/>
          <w:highlight w:val="yellow"/>
        </w:rPr>
        <w:t>емых</w:t>
      </w:r>
      <w:r w:rsidRPr="00752DFC">
        <w:rPr>
          <w:rFonts w:ascii="Arial" w:eastAsia="Arial Unicode MS" w:hAnsi="Arial" w:cs="Arial"/>
          <w:szCs w:val="20"/>
          <w:highlight w:val="yellow"/>
        </w:rPr>
        <w:t xml:space="preserve"> в работе вложений Email сообщений (дни)</w:t>
      </w:r>
    </w:p>
    <w:p w:rsidR="0084179C" w:rsidRPr="00752DFC" w:rsidRDefault="0084179C" w:rsidP="00043628">
      <w:pPr>
        <w:pStyle w:val="-30"/>
        <w:rPr>
          <w:highlight w:val="yellow"/>
        </w:rPr>
      </w:pPr>
      <w:bookmarkStart w:id="200" w:name="_Toc490483184"/>
      <w:r w:rsidRPr="00752DFC">
        <w:rPr>
          <w:highlight w:val="yellow"/>
        </w:rPr>
        <w:t>Предусловие</w:t>
      </w:r>
      <w:bookmarkEnd w:id="200"/>
    </w:p>
    <w:p w:rsidR="00187534" w:rsidRPr="00752DFC" w:rsidRDefault="0084179C" w:rsidP="0084179C">
      <w:pPr>
        <w:rPr>
          <w:rFonts w:ascii="Arial" w:eastAsia="Arial Unicode MS" w:hAnsi="Arial" w:cs="Arial"/>
          <w:szCs w:val="20"/>
          <w:highlight w:val="yellow"/>
        </w:rPr>
      </w:pPr>
      <w:r w:rsidRPr="00752DFC">
        <w:rPr>
          <w:rFonts w:ascii="Arial" w:eastAsia="Arial Unicode MS" w:hAnsi="Arial" w:cs="Arial"/>
          <w:szCs w:val="20"/>
          <w:highlight w:val="yellow"/>
        </w:rPr>
        <w:t>Необходимость изменения параметров системы:</w:t>
      </w:r>
    </w:p>
    <w:p w:rsidR="00EA14E7" w:rsidRPr="00752DFC" w:rsidRDefault="009D48B1" w:rsidP="00187534">
      <w:pPr>
        <w:pStyle w:val="afff2"/>
        <w:numPr>
          <w:ilvl w:val="0"/>
          <w:numId w:val="13"/>
        </w:numPr>
        <w:rPr>
          <w:highlight w:val="yellow"/>
        </w:rPr>
      </w:pPr>
      <w:r w:rsidRPr="00752DFC">
        <w:rPr>
          <w:rFonts w:eastAsia="Arial Unicode MS" w:cs="Arial"/>
          <w:sz w:val="20"/>
          <w:szCs w:val="20"/>
          <w:highlight w:val="yellow"/>
        </w:rPr>
        <w:t>время существования не использу</w:t>
      </w:r>
      <w:r w:rsidR="00346DB6">
        <w:rPr>
          <w:rFonts w:eastAsia="Arial Unicode MS" w:cs="Arial"/>
          <w:sz w:val="20"/>
          <w:szCs w:val="20"/>
          <w:highlight w:val="yellow"/>
        </w:rPr>
        <w:t>емых</w:t>
      </w:r>
      <w:r w:rsidRPr="00752DFC">
        <w:rPr>
          <w:rFonts w:eastAsia="Arial Unicode MS" w:cs="Arial"/>
          <w:sz w:val="20"/>
          <w:szCs w:val="20"/>
          <w:highlight w:val="yellow"/>
        </w:rPr>
        <w:t xml:space="preserve"> в работе вложений Email сообщений (дни)</w:t>
      </w:r>
    </w:p>
    <w:p w:rsidR="00EA14E7" w:rsidRPr="00752DFC" w:rsidRDefault="00EA14E7" w:rsidP="0084179C">
      <w:pPr>
        <w:rPr>
          <w:highlight w:val="yellow"/>
        </w:rPr>
      </w:pPr>
      <w:r w:rsidRPr="00752DFC">
        <w:rPr>
          <w:rStyle w:val="ad"/>
          <w:rFonts w:ascii="Arial" w:hAnsi="Arial" w:cs="Arial"/>
          <w:b/>
          <w:szCs w:val="20"/>
          <w:highlight w:val="yellow"/>
        </w:rPr>
        <w:t>Процессные роли:</w:t>
      </w:r>
    </w:p>
    <w:p w:rsidR="00EA14E7" w:rsidRPr="00752DFC" w:rsidRDefault="00EA14E7" w:rsidP="00187534">
      <w:pPr>
        <w:pStyle w:val="afff2"/>
        <w:numPr>
          <w:ilvl w:val="0"/>
          <w:numId w:val="13"/>
        </w:numPr>
        <w:rPr>
          <w:rFonts w:eastAsia="Arial Unicode MS" w:cs="Arial"/>
          <w:sz w:val="20"/>
          <w:szCs w:val="20"/>
          <w:highlight w:val="yellow"/>
        </w:rPr>
      </w:pPr>
      <w:r w:rsidRPr="00752DFC">
        <w:rPr>
          <w:rFonts w:eastAsia="Arial Unicode MS" w:cs="Arial"/>
          <w:sz w:val="20"/>
          <w:szCs w:val="20"/>
          <w:highlight w:val="yellow"/>
        </w:rPr>
        <w:t>Администратор АП</w:t>
      </w:r>
    </w:p>
    <w:p w:rsidR="00EA14E7" w:rsidRPr="00752DFC" w:rsidRDefault="00EA14E7" w:rsidP="00187534">
      <w:pPr>
        <w:pStyle w:val="-30"/>
        <w:rPr>
          <w:highlight w:val="yellow"/>
        </w:rPr>
      </w:pPr>
      <w:bookmarkStart w:id="201" w:name="_Toc490483185"/>
      <w:r w:rsidRPr="00752DFC">
        <w:rPr>
          <w:highlight w:val="yellow"/>
        </w:rPr>
        <w:t>Описание основного сценария</w:t>
      </w:r>
      <w:bookmarkEnd w:id="201"/>
    </w:p>
    <w:p w:rsidR="00EA14E7" w:rsidRPr="00752DFC" w:rsidRDefault="00EA14E7" w:rsidP="00EA14E7">
      <w:pPr>
        <w:numPr>
          <w:ilvl w:val="0"/>
          <w:numId w:val="36"/>
        </w:numPr>
        <w:spacing w:before="0"/>
        <w:rPr>
          <w:rFonts w:ascii="Arial" w:eastAsia="Arial Unicode MS" w:hAnsi="Arial" w:cs="Arial"/>
          <w:szCs w:val="20"/>
          <w:highlight w:val="yellow"/>
        </w:rPr>
      </w:pPr>
      <w:r w:rsidRPr="00752DFC">
        <w:rPr>
          <w:rFonts w:ascii="Arial" w:eastAsia="Arial Unicode MS" w:hAnsi="Arial" w:cs="Arial"/>
          <w:szCs w:val="20"/>
          <w:highlight w:val="yellow"/>
        </w:rPr>
        <w:t>В рамках выполнения процесса администрирования системных параметров исполнителю сценария необходимо выполнить следующие действия:</w:t>
      </w:r>
    </w:p>
    <w:p w:rsidR="00EA14E7" w:rsidRPr="00752DFC" w:rsidRDefault="00EA14E7" w:rsidP="00EA14E7">
      <w:pPr>
        <w:numPr>
          <w:ilvl w:val="1"/>
          <w:numId w:val="36"/>
        </w:numPr>
        <w:spacing w:before="40" w:after="40"/>
        <w:rPr>
          <w:rFonts w:ascii="Arial" w:eastAsia="Arial Unicode MS" w:hAnsi="Arial" w:cs="Arial"/>
          <w:szCs w:val="20"/>
          <w:highlight w:val="yellow"/>
        </w:rPr>
      </w:pPr>
      <w:r w:rsidRPr="00752DFC">
        <w:rPr>
          <w:rFonts w:ascii="Arial" w:eastAsia="Arial Unicode MS" w:hAnsi="Arial" w:cs="Arial"/>
          <w:szCs w:val="20"/>
          <w:highlight w:val="yellow"/>
        </w:rPr>
        <w:t>Перейти на экран «Администрирование – приложение – Системные параметры» (</w:t>
      </w:r>
      <w:r w:rsidR="00BE2695">
        <w:rPr>
          <w:rFonts w:ascii="Arial" w:eastAsia="Arial Unicode MS" w:hAnsi="Arial" w:cs="Arial"/>
          <w:szCs w:val="20"/>
          <w:highlight w:val="yellow"/>
        </w:rPr>
        <w:t xml:space="preserve">ФД </w:t>
      </w:r>
      <w:r w:rsidR="00BE2695" w:rsidRPr="00BE2695">
        <w:rPr>
          <w:rFonts w:ascii="Arial" w:eastAsia="Arial Unicode MS" w:hAnsi="Arial" w:cs="Arial"/>
          <w:szCs w:val="20"/>
          <w:highlight w:val="yellow"/>
        </w:rPr>
        <w:t>Администрирование КАП 17C</w:t>
      </w:r>
      <w:r w:rsidR="00BE2695">
        <w:t xml:space="preserve"> </w:t>
      </w:r>
      <w:r w:rsidRPr="00752DFC">
        <w:rPr>
          <w:rFonts w:ascii="Arial" w:eastAsia="Arial Unicode MS" w:hAnsi="Arial" w:cs="Arial"/>
          <w:szCs w:val="20"/>
          <w:highlight w:val="yellow"/>
        </w:rPr>
        <w:fldChar w:fldCharType="begin"/>
      </w:r>
      <w:r w:rsidRPr="00752DFC">
        <w:rPr>
          <w:rFonts w:ascii="Arial" w:eastAsia="Arial Unicode MS" w:hAnsi="Arial" w:cs="Arial"/>
          <w:szCs w:val="20"/>
          <w:highlight w:val="yellow"/>
        </w:rPr>
        <w:instrText xml:space="preserve"> REF _Ref341106436 \h  \* MERGEFORMAT </w:instrText>
      </w:r>
      <w:r w:rsidRPr="00752DFC">
        <w:rPr>
          <w:rFonts w:ascii="Arial" w:eastAsia="Arial Unicode MS" w:hAnsi="Arial" w:cs="Arial"/>
          <w:szCs w:val="20"/>
          <w:highlight w:val="yellow"/>
        </w:rPr>
      </w:r>
      <w:r w:rsidRPr="00752DFC">
        <w:rPr>
          <w:rFonts w:ascii="Arial" w:eastAsia="Arial Unicode MS" w:hAnsi="Arial" w:cs="Arial"/>
          <w:szCs w:val="20"/>
          <w:highlight w:val="yellow"/>
        </w:rPr>
        <w:fldChar w:fldCharType="separate"/>
      </w:r>
      <w:r w:rsidRPr="00752DFC">
        <w:rPr>
          <w:rFonts w:ascii="Arial" w:eastAsia="Arial Unicode MS" w:hAnsi="Arial" w:cs="Arial"/>
          <w:szCs w:val="20"/>
          <w:highlight w:val="yellow"/>
        </w:rPr>
        <w:t>Рис. 1</w:t>
      </w:r>
      <w:r w:rsidRPr="00752DFC">
        <w:rPr>
          <w:rFonts w:ascii="Arial" w:eastAsia="Arial Unicode MS" w:hAnsi="Arial" w:cs="Arial"/>
          <w:szCs w:val="20"/>
          <w:highlight w:val="yellow"/>
        </w:rPr>
        <w:fldChar w:fldCharType="end"/>
      </w:r>
      <w:r w:rsidRPr="00752DFC">
        <w:rPr>
          <w:rFonts w:ascii="Arial" w:eastAsia="Arial Unicode MS" w:hAnsi="Arial" w:cs="Arial"/>
          <w:szCs w:val="20"/>
          <w:highlight w:val="yellow"/>
        </w:rPr>
        <w:t>);</w:t>
      </w:r>
    </w:p>
    <w:p w:rsidR="00EA14E7" w:rsidRPr="00752DFC" w:rsidRDefault="00EA14E7" w:rsidP="00EA14E7">
      <w:pPr>
        <w:numPr>
          <w:ilvl w:val="1"/>
          <w:numId w:val="36"/>
        </w:numPr>
        <w:spacing w:before="40" w:after="40"/>
        <w:rPr>
          <w:rFonts w:ascii="Arial" w:eastAsia="Arial Unicode MS" w:hAnsi="Arial" w:cs="Arial"/>
          <w:szCs w:val="20"/>
          <w:highlight w:val="yellow"/>
        </w:rPr>
      </w:pPr>
      <w:r w:rsidRPr="00752DFC">
        <w:rPr>
          <w:rFonts w:ascii="Arial" w:eastAsia="Arial Unicode MS" w:hAnsi="Arial" w:cs="Arial"/>
          <w:szCs w:val="20"/>
          <w:highlight w:val="yellow"/>
        </w:rPr>
        <w:t>В поле «Значение системного параметра» изменить значение (</w:t>
      </w:r>
      <w:r w:rsidR="00F25B99">
        <w:rPr>
          <w:rFonts w:ascii="Arial" w:eastAsia="Arial Unicode MS" w:hAnsi="Arial" w:cs="Arial"/>
          <w:szCs w:val="20"/>
          <w:highlight w:val="yellow"/>
        </w:rPr>
        <w:t xml:space="preserve">ФД </w:t>
      </w:r>
      <w:hyperlink w:anchor="Адм_кап_т2" w:history="1">
        <w:r w:rsidRPr="00F25B99">
          <w:rPr>
            <w:rStyle w:val="af1"/>
            <w:rFonts w:ascii="Arial" w:eastAsia="Arial Unicode MS" w:hAnsi="Arial" w:cs="Arial"/>
            <w:szCs w:val="20"/>
            <w:highlight w:val="yellow"/>
          </w:rPr>
          <w:fldChar w:fldCharType="begin"/>
        </w:r>
        <w:r w:rsidRPr="00F25B99">
          <w:rPr>
            <w:rStyle w:val="af1"/>
            <w:rFonts w:ascii="Arial" w:eastAsia="Arial Unicode MS" w:hAnsi="Arial" w:cs="Arial"/>
            <w:szCs w:val="20"/>
            <w:highlight w:val="yellow"/>
          </w:rPr>
          <w:instrText xml:space="preserve"> REF _Ref341106384 \h  \* MERGEFORMAT </w:instrText>
        </w:r>
        <w:r w:rsidRPr="00F25B99">
          <w:rPr>
            <w:rStyle w:val="af1"/>
            <w:rFonts w:ascii="Arial" w:eastAsia="Arial Unicode MS" w:hAnsi="Arial" w:cs="Arial"/>
            <w:szCs w:val="20"/>
            <w:highlight w:val="yellow"/>
          </w:rPr>
        </w:r>
        <w:r w:rsidRPr="00F25B99">
          <w:rPr>
            <w:rStyle w:val="af1"/>
            <w:rFonts w:ascii="Arial" w:eastAsia="Arial Unicode MS" w:hAnsi="Arial" w:cs="Arial"/>
            <w:szCs w:val="20"/>
            <w:highlight w:val="yellow"/>
          </w:rPr>
          <w:fldChar w:fldCharType="separate"/>
        </w:r>
        <w:r w:rsidR="00F25B99" w:rsidRPr="00F25B99">
          <w:rPr>
            <w:rStyle w:val="af1"/>
            <w:rFonts w:ascii="Arial" w:eastAsia="Arial Unicode MS" w:hAnsi="Arial" w:cs="Arial"/>
            <w:szCs w:val="20"/>
            <w:highlight w:val="yellow"/>
          </w:rPr>
          <w:t xml:space="preserve">Администрирование КАП </w:t>
        </w:r>
        <w:r w:rsidR="00F25B99" w:rsidRPr="00F25B99">
          <w:rPr>
            <w:highlight w:val="yellow"/>
          </w:rPr>
          <w:t xml:space="preserve">17C Табл. </w:t>
        </w:r>
        <w:r w:rsidR="00F25B99" w:rsidRPr="00F25B99">
          <w:rPr>
            <w:noProof/>
            <w:highlight w:val="yellow"/>
          </w:rPr>
          <w:t>2</w:t>
        </w:r>
        <w:r w:rsidRPr="00F25B99">
          <w:rPr>
            <w:rStyle w:val="af1"/>
            <w:rFonts w:ascii="Arial" w:eastAsia="Arial Unicode MS" w:hAnsi="Arial" w:cs="Arial"/>
            <w:szCs w:val="20"/>
            <w:highlight w:val="yellow"/>
          </w:rPr>
          <w:fldChar w:fldCharType="end"/>
        </w:r>
      </w:hyperlink>
      <w:r w:rsidRPr="00F25B99">
        <w:rPr>
          <w:rFonts w:ascii="Arial" w:eastAsia="Arial Unicode MS" w:hAnsi="Arial" w:cs="Arial"/>
          <w:szCs w:val="20"/>
          <w:highlight w:val="yellow"/>
        </w:rPr>
        <w:t>):</w:t>
      </w:r>
    </w:p>
    <w:p w:rsidR="00EA14E7" w:rsidRPr="00752DFC" w:rsidRDefault="00EA14E7" w:rsidP="0084179C">
      <w:pPr>
        <w:rPr>
          <w:rFonts w:ascii="Arial" w:eastAsia="Arial Unicode MS" w:hAnsi="Arial" w:cs="Arial"/>
          <w:szCs w:val="20"/>
          <w:highlight w:val="yellow"/>
          <w:u w:val="single"/>
        </w:rPr>
      </w:pPr>
      <w:r w:rsidRPr="00752DFC">
        <w:rPr>
          <w:rFonts w:ascii="Arial" w:eastAsia="Arial Unicode MS" w:hAnsi="Arial" w:cs="Arial"/>
          <w:szCs w:val="20"/>
          <w:highlight w:val="yellow"/>
          <w:u w:val="single"/>
        </w:rPr>
        <w:lastRenderedPageBreak/>
        <w:t>При необходимости изменения времени существования не использующихся в работе вложений Email сообщений:</w:t>
      </w:r>
    </w:p>
    <w:p w:rsidR="00EA14E7" w:rsidRPr="00752DFC" w:rsidRDefault="00EA14E7" w:rsidP="00187534">
      <w:pPr>
        <w:pStyle w:val="afff2"/>
        <w:numPr>
          <w:ilvl w:val="0"/>
          <w:numId w:val="13"/>
        </w:numPr>
        <w:rPr>
          <w:rFonts w:eastAsia="Arial Unicode MS" w:cs="Arial"/>
          <w:sz w:val="20"/>
          <w:szCs w:val="20"/>
          <w:highlight w:val="yellow"/>
        </w:rPr>
      </w:pPr>
      <w:r w:rsidRPr="00752DFC">
        <w:rPr>
          <w:rFonts w:eastAsia="Arial Unicode MS" w:cs="Arial"/>
          <w:sz w:val="20"/>
          <w:szCs w:val="20"/>
          <w:highlight w:val="yellow"/>
        </w:rPr>
        <w:t xml:space="preserve">Изменить значение параметра: </w:t>
      </w:r>
      <w:r w:rsidRPr="00752DFC">
        <w:rPr>
          <w:rFonts w:eastAsia="Arial Unicode MS" w:cs="Arial"/>
          <w:b/>
          <w:sz w:val="20"/>
          <w:szCs w:val="20"/>
          <w:highlight w:val="yellow"/>
        </w:rPr>
        <w:t>Время существования не использу</w:t>
      </w:r>
      <w:r w:rsidR="00346DB6">
        <w:rPr>
          <w:rFonts w:eastAsia="Arial Unicode MS" w:cs="Arial"/>
          <w:b/>
          <w:sz w:val="20"/>
          <w:szCs w:val="20"/>
          <w:highlight w:val="yellow"/>
        </w:rPr>
        <w:t>емых</w:t>
      </w:r>
      <w:r w:rsidRPr="00752DFC">
        <w:rPr>
          <w:rFonts w:eastAsia="Arial Unicode MS" w:cs="Arial"/>
          <w:b/>
          <w:sz w:val="20"/>
          <w:szCs w:val="20"/>
          <w:highlight w:val="yellow"/>
        </w:rPr>
        <w:t xml:space="preserve"> в работе вложений Email сообщений (дни)</w:t>
      </w:r>
    </w:p>
    <w:p w:rsidR="00C96247" w:rsidRPr="00752DFC" w:rsidRDefault="00EA14E7" w:rsidP="00187534">
      <w:pPr>
        <w:pStyle w:val="afff2"/>
        <w:numPr>
          <w:ilvl w:val="0"/>
          <w:numId w:val="13"/>
        </w:numPr>
        <w:rPr>
          <w:rFonts w:eastAsia="Arial Unicode MS" w:cs="Arial"/>
          <w:sz w:val="20"/>
          <w:szCs w:val="20"/>
          <w:highlight w:val="yellow"/>
        </w:rPr>
      </w:pPr>
      <w:r w:rsidRPr="00752DFC">
        <w:rPr>
          <w:rFonts w:eastAsia="Arial Unicode MS" w:cs="Arial"/>
          <w:sz w:val="20"/>
          <w:szCs w:val="20"/>
          <w:highlight w:val="yellow"/>
        </w:rPr>
        <w:t xml:space="preserve">Признак </w:t>
      </w:r>
      <w:r w:rsidRPr="00752DFC">
        <w:rPr>
          <w:rFonts w:eastAsia="Arial Unicode MS" w:cs="Arial"/>
          <w:b/>
          <w:sz w:val="20"/>
          <w:szCs w:val="20"/>
          <w:highlight w:val="yellow"/>
        </w:rPr>
        <w:t>«Время существования не использу</w:t>
      </w:r>
      <w:r w:rsidR="00346DB6">
        <w:rPr>
          <w:rFonts w:eastAsia="Arial Unicode MS" w:cs="Arial"/>
          <w:b/>
          <w:sz w:val="20"/>
          <w:szCs w:val="20"/>
          <w:highlight w:val="yellow"/>
        </w:rPr>
        <w:t>емых</w:t>
      </w:r>
      <w:r w:rsidRPr="00752DFC">
        <w:rPr>
          <w:rFonts w:eastAsia="Arial Unicode MS" w:cs="Arial"/>
          <w:b/>
          <w:sz w:val="20"/>
          <w:szCs w:val="20"/>
          <w:highlight w:val="yellow"/>
        </w:rPr>
        <w:t xml:space="preserve"> в работе вложений Email сообщений»</w:t>
      </w:r>
      <w:r w:rsidRPr="00752DFC">
        <w:rPr>
          <w:rFonts w:eastAsia="Arial Unicode MS" w:cs="Arial"/>
          <w:sz w:val="20"/>
          <w:szCs w:val="20"/>
          <w:highlight w:val="yellow"/>
        </w:rPr>
        <w:t>, значение по умолчанию = 90</w:t>
      </w:r>
    </w:p>
    <w:p w:rsidR="00C96247" w:rsidRPr="00752DFC" w:rsidRDefault="00C96247" w:rsidP="003F5D17">
      <w:pPr>
        <w:pStyle w:val="afff2"/>
        <w:numPr>
          <w:ilvl w:val="1"/>
          <w:numId w:val="36"/>
        </w:numPr>
        <w:rPr>
          <w:rFonts w:eastAsia="Arial Unicode MS" w:cs="Arial"/>
          <w:szCs w:val="20"/>
          <w:highlight w:val="yellow"/>
        </w:rPr>
      </w:pPr>
      <w:r w:rsidRPr="00752DFC">
        <w:rPr>
          <w:rFonts w:eastAsia="Arial Unicode MS" w:cs="Arial"/>
          <w:szCs w:val="20"/>
          <w:highlight w:val="yellow"/>
        </w:rPr>
        <w:t>Нажать кнопку «Очистить кэш» для применения внесенных изменений.</w:t>
      </w:r>
    </w:p>
    <w:p w:rsidR="00361EF2" w:rsidRDefault="00361EF2" w:rsidP="0084179C">
      <w:r>
        <w:br w:type="page"/>
      </w:r>
    </w:p>
    <w:p w:rsidR="00A87AE5" w:rsidRPr="00F143FC" w:rsidRDefault="00A87AE5" w:rsidP="00C734FE">
      <w:pPr>
        <w:pStyle w:val="12"/>
        <w:tabs>
          <w:tab w:val="left" w:pos="284"/>
        </w:tabs>
        <w:rPr>
          <w:rFonts w:ascii="Arial" w:hAnsi="Arial" w:cs="Arial"/>
        </w:rPr>
      </w:pPr>
      <w:bookmarkStart w:id="202" w:name="_Toc277085161"/>
      <w:bookmarkStart w:id="203" w:name="_Toc490483186"/>
      <w:bookmarkEnd w:id="27"/>
      <w:r w:rsidRPr="00F143FC">
        <w:rPr>
          <w:rFonts w:ascii="Arial" w:hAnsi="Arial" w:cs="Arial"/>
        </w:rPr>
        <w:lastRenderedPageBreak/>
        <w:t>Требования к интерфейсам</w:t>
      </w:r>
      <w:bookmarkEnd w:id="202"/>
      <w:bookmarkEnd w:id="203"/>
    </w:p>
    <w:p w:rsidR="00D3114A" w:rsidRPr="00F143FC" w:rsidRDefault="00A87AE5" w:rsidP="00242482">
      <w:pPr>
        <w:pStyle w:val="20"/>
        <w:rPr>
          <w:rFonts w:ascii="Arial" w:hAnsi="Arial" w:cs="Arial"/>
        </w:rPr>
      </w:pPr>
      <w:bookmarkStart w:id="204" w:name="_Toc277085162"/>
      <w:bookmarkStart w:id="205" w:name="_Toc490483187"/>
      <w:r w:rsidRPr="00F143FC">
        <w:rPr>
          <w:rFonts w:ascii="Arial" w:hAnsi="Arial" w:cs="Arial"/>
        </w:rPr>
        <w:t>Требования к пользовательскому интерфейсу</w:t>
      </w:r>
      <w:bookmarkEnd w:id="204"/>
      <w:bookmarkEnd w:id="205"/>
    </w:p>
    <w:p w:rsidR="00124CEE" w:rsidRPr="00F143FC" w:rsidRDefault="00A13A0B" w:rsidP="001E361C">
      <w:pPr>
        <w:pStyle w:val="aff4"/>
        <w:rPr>
          <w:rFonts w:cs="Arial"/>
        </w:rPr>
      </w:pPr>
      <w:bookmarkStart w:id="206" w:name="_Ref440904924"/>
      <w:bookmarkStart w:id="207" w:name="_Ref467260815"/>
      <w:bookmarkStart w:id="208" w:name="_Ref467260810"/>
      <w:r>
        <w:rPr>
          <w:rFonts w:cs="Arial"/>
          <w:noProof/>
        </w:rPr>
        <w:drawing>
          <wp:inline distT="0" distB="0" distL="0" distR="0" wp14:anchorId="42E2A4A1" wp14:editId="0BD28A82">
            <wp:extent cx="7399655" cy="3479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D1" w:rsidRDefault="007C3292" w:rsidP="006A23D1">
      <w:pPr>
        <w:pStyle w:val="aff4"/>
        <w:rPr>
          <w:rFonts w:cs="Arial"/>
        </w:rPr>
      </w:pPr>
      <w:bookmarkStart w:id="209" w:name="Рис_41"/>
      <w:bookmarkEnd w:id="206"/>
      <w:bookmarkEnd w:id="207"/>
      <w:bookmarkEnd w:id="208"/>
      <w:r w:rsidRPr="007C3292">
        <w:rPr>
          <w:rFonts w:cs="Arial"/>
          <w:szCs w:val="20"/>
        </w:rPr>
        <w:t xml:space="preserve">Управление КАП </w:t>
      </w:r>
      <w:proofErr w:type="spellStart"/>
      <w:r w:rsidRPr="007C3292">
        <w:rPr>
          <w:rFonts w:cs="Arial"/>
          <w:szCs w:val="20"/>
        </w:rPr>
        <w:t>Кроссканальность</w:t>
      </w:r>
      <w:proofErr w:type="spellEnd"/>
      <w:r w:rsidRPr="007C3292">
        <w:rPr>
          <w:rFonts w:cs="Arial"/>
          <w:szCs w:val="20"/>
        </w:rPr>
        <w:t xml:space="preserve"> 17С </w:t>
      </w:r>
      <w:r w:rsidR="006F07DC" w:rsidRPr="006F07DC">
        <w:rPr>
          <w:rFonts w:cs="Arial"/>
          <w:szCs w:val="20"/>
        </w:rPr>
        <w:t xml:space="preserve">Рис. </w:t>
      </w:r>
      <w:r w:rsidR="006F07DC" w:rsidRPr="006F07DC">
        <w:rPr>
          <w:rFonts w:cs="Arial"/>
          <w:b w:val="0"/>
          <w:bCs w:val="0"/>
          <w:szCs w:val="20"/>
        </w:rPr>
        <w:fldChar w:fldCharType="begin"/>
      </w:r>
      <w:r w:rsidR="006F07DC" w:rsidRPr="006F07DC">
        <w:rPr>
          <w:rFonts w:cs="Arial"/>
          <w:szCs w:val="20"/>
        </w:rPr>
        <w:instrText xml:space="preserve"> SEQ Рисунок \* ARABIC </w:instrText>
      </w:r>
      <w:r w:rsidR="006F07DC" w:rsidRPr="006F07DC">
        <w:rPr>
          <w:rFonts w:cs="Arial"/>
          <w:b w:val="0"/>
          <w:bCs w:val="0"/>
          <w:szCs w:val="20"/>
        </w:rPr>
        <w:fldChar w:fldCharType="separate"/>
      </w:r>
      <w:r w:rsidR="006F07DC" w:rsidRPr="006F07DC">
        <w:rPr>
          <w:rFonts w:cs="Arial"/>
          <w:noProof/>
          <w:szCs w:val="20"/>
        </w:rPr>
        <w:t>41</w:t>
      </w:r>
      <w:r w:rsidR="006F07DC" w:rsidRPr="006F07DC">
        <w:rPr>
          <w:rFonts w:cs="Arial"/>
          <w:b w:val="0"/>
          <w:bCs w:val="0"/>
          <w:szCs w:val="20"/>
        </w:rPr>
        <w:fldChar w:fldCharType="end"/>
      </w:r>
      <w:bookmarkEnd w:id="209"/>
      <w:r w:rsidR="006F07DC" w:rsidRPr="006F07DC">
        <w:rPr>
          <w:rFonts w:cs="Arial"/>
          <w:szCs w:val="20"/>
        </w:rPr>
        <w:t>. Экран «Предложения (</w:t>
      </w:r>
      <w:proofErr w:type="spellStart"/>
      <w:proofErr w:type="gramStart"/>
      <w:r w:rsidR="006F07DC" w:rsidRPr="006F07DC">
        <w:rPr>
          <w:rFonts w:cs="Arial"/>
          <w:szCs w:val="20"/>
        </w:rPr>
        <w:t>Кр</w:t>
      </w:r>
      <w:proofErr w:type="spellEnd"/>
      <w:proofErr w:type="gramEnd"/>
      <w:r w:rsidR="006F07DC" w:rsidRPr="006F07DC">
        <w:rPr>
          <w:rFonts w:cs="Arial"/>
          <w:szCs w:val="20"/>
        </w:rPr>
        <w:t xml:space="preserve">) – Сообщения </w:t>
      </w:r>
      <w:r w:rsidR="006F07DC" w:rsidRPr="006F07DC">
        <w:rPr>
          <w:rFonts w:cs="Arial"/>
          <w:szCs w:val="20"/>
          <w:lang w:val="en-US"/>
        </w:rPr>
        <w:t>E</w:t>
      </w:r>
      <w:r w:rsidR="006F07DC" w:rsidRPr="006F07DC">
        <w:rPr>
          <w:rFonts w:cs="Arial"/>
          <w:szCs w:val="20"/>
        </w:rPr>
        <w:t>-</w:t>
      </w:r>
      <w:r w:rsidR="006F07DC" w:rsidRPr="006F07DC">
        <w:rPr>
          <w:rFonts w:cs="Arial"/>
          <w:szCs w:val="20"/>
          <w:lang w:val="en-US"/>
        </w:rPr>
        <w:t>mail</w:t>
      </w:r>
      <w:r w:rsidR="006F07DC" w:rsidRPr="006F07DC">
        <w:rPr>
          <w:rFonts w:cs="Arial"/>
          <w:szCs w:val="20"/>
        </w:rPr>
        <w:t xml:space="preserve"> – Макет</w:t>
      </w:r>
      <w:ins w:id="210" w:author="Задубинин Игорь Сергеевич" w:date="2017-06-22T10:10:00Z">
        <w:r w:rsidR="00200A92">
          <w:rPr>
            <w:rFonts w:cs="Arial"/>
            <w:szCs w:val="20"/>
          </w:rPr>
          <w:t xml:space="preserve"> </w:t>
        </w:r>
        <w:r w:rsidR="00200A92" w:rsidRPr="00DC3FB7">
          <w:rPr>
            <w:rFonts w:cs="Arial"/>
            <w:szCs w:val="20"/>
            <w:highlight w:val="yellow"/>
            <w:rPrChange w:id="211" w:author="Гордиенко Людмила Андреевна" w:date="2017-08-08T15:53:00Z">
              <w:rPr>
                <w:rFonts w:cs="Arial"/>
                <w:szCs w:val="20"/>
              </w:rPr>
            </w:rPrChange>
          </w:rPr>
          <w:t>и вложения</w:t>
        </w:r>
      </w:ins>
      <w:r w:rsidR="006F07DC" w:rsidRPr="006F07DC">
        <w:rPr>
          <w:rFonts w:cs="Arial"/>
          <w:szCs w:val="20"/>
        </w:rPr>
        <w:t>»</w:t>
      </w:r>
    </w:p>
    <w:p w:rsidR="009B52CF" w:rsidRPr="00497DA2" w:rsidRDefault="007C3292" w:rsidP="009B52CF">
      <w:pPr>
        <w:pStyle w:val="-8"/>
        <w:tabs>
          <w:tab w:val="left" w:pos="5245"/>
        </w:tabs>
        <w:rPr>
          <w:rFonts w:cs="Arial"/>
        </w:rPr>
      </w:pPr>
      <w:bookmarkStart w:id="212" w:name="_Ref470685437"/>
      <w:r w:rsidRPr="007C3292">
        <w:rPr>
          <w:rFonts w:cs="Arial"/>
        </w:rPr>
        <w:lastRenderedPageBreak/>
        <w:t xml:space="preserve">Управление КАП </w:t>
      </w:r>
      <w:proofErr w:type="spellStart"/>
      <w:r w:rsidRPr="007C3292">
        <w:rPr>
          <w:rFonts w:cs="Arial"/>
        </w:rPr>
        <w:t>Кроссканальность</w:t>
      </w:r>
      <w:proofErr w:type="spellEnd"/>
      <w:r w:rsidRPr="007C3292">
        <w:rPr>
          <w:rFonts w:cs="Arial"/>
        </w:rPr>
        <w:t xml:space="preserve"> 17С </w:t>
      </w:r>
      <w:r w:rsidR="009B52CF" w:rsidRPr="00497DA2">
        <w:rPr>
          <w:rFonts w:cs="Arial"/>
        </w:rPr>
        <w:t xml:space="preserve">Таблица. </w:t>
      </w:r>
      <w:r w:rsidR="009B52CF" w:rsidRPr="00497DA2">
        <w:rPr>
          <w:rFonts w:cs="Arial"/>
        </w:rPr>
        <w:fldChar w:fldCharType="begin"/>
      </w:r>
      <w:r w:rsidR="009B52CF" w:rsidRPr="00497DA2">
        <w:rPr>
          <w:rFonts w:cs="Arial"/>
        </w:rPr>
        <w:instrText xml:space="preserve"> SEQ Таблица \* ARABIC </w:instrText>
      </w:r>
      <w:r w:rsidR="009B52CF" w:rsidRPr="00497DA2">
        <w:rPr>
          <w:rFonts w:cs="Arial"/>
        </w:rPr>
        <w:fldChar w:fldCharType="separate"/>
      </w:r>
      <w:r w:rsidR="009B52CF">
        <w:rPr>
          <w:rFonts w:cs="Arial"/>
          <w:noProof/>
        </w:rPr>
        <w:t>108</w:t>
      </w:r>
      <w:r w:rsidR="009B52CF" w:rsidRPr="00497DA2">
        <w:rPr>
          <w:rFonts w:cs="Arial"/>
          <w:noProof/>
        </w:rPr>
        <w:fldChar w:fldCharType="end"/>
      </w:r>
      <w:bookmarkEnd w:id="212"/>
      <w:r w:rsidR="009B52CF" w:rsidRPr="00497DA2">
        <w:rPr>
          <w:rFonts w:cs="Arial"/>
        </w:rPr>
        <w:t>. Описание экрана «Предложения (</w:t>
      </w:r>
      <w:proofErr w:type="spellStart"/>
      <w:proofErr w:type="gramStart"/>
      <w:r w:rsidR="009B52CF" w:rsidRPr="00497DA2">
        <w:rPr>
          <w:rFonts w:cs="Arial"/>
        </w:rPr>
        <w:t>Кр</w:t>
      </w:r>
      <w:proofErr w:type="spellEnd"/>
      <w:proofErr w:type="gramEnd"/>
      <w:r w:rsidR="009B52CF" w:rsidRPr="00497DA2">
        <w:rPr>
          <w:rFonts w:cs="Arial"/>
        </w:rPr>
        <w:t xml:space="preserve">) – Сообщения </w:t>
      </w:r>
      <w:r w:rsidR="009B52CF" w:rsidRPr="00497DA2">
        <w:rPr>
          <w:rFonts w:cs="Arial"/>
          <w:lang w:val="en-US"/>
        </w:rPr>
        <w:t>E</w:t>
      </w:r>
      <w:r w:rsidR="009B52CF" w:rsidRPr="00497DA2">
        <w:rPr>
          <w:rFonts w:cs="Arial"/>
        </w:rPr>
        <w:t>-</w:t>
      </w:r>
      <w:r w:rsidR="009B52CF" w:rsidRPr="00497DA2">
        <w:rPr>
          <w:rFonts w:cs="Arial"/>
          <w:lang w:val="en-US"/>
        </w:rPr>
        <w:t>mail</w:t>
      </w:r>
      <w:r w:rsidR="009B52CF" w:rsidRPr="00497DA2" w:rsidDel="00B22224">
        <w:rPr>
          <w:rFonts w:cs="Arial"/>
        </w:rPr>
        <w:t xml:space="preserve"> </w:t>
      </w:r>
      <w:r w:rsidR="009B52CF" w:rsidRPr="00497DA2">
        <w:rPr>
          <w:rFonts w:cs="Arial"/>
        </w:rPr>
        <w:t xml:space="preserve"> – Макет</w:t>
      </w:r>
      <w:ins w:id="213" w:author="Задубинин Игорь Сергеевич" w:date="2017-06-22T10:10:00Z">
        <w:r w:rsidR="00200A92">
          <w:rPr>
            <w:rFonts w:cs="Arial"/>
          </w:rPr>
          <w:t xml:space="preserve"> и вложения</w:t>
        </w:r>
      </w:ins>
      <w:r w:rsidR="009B52CF" w:rsidRPr="00497DA2">
        <w:rPr>
          <w:rFonts w:cs="Arial"/>
        </w:rPr>
        <w:t>»</w:t>
      </w:r>
    </w:p>
    <w:tbl>
      <w:tblPr>
        <w:tblW w:w="14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489"/>
        <w:gridCol w:w="2903"/>
        <w:gridCol w:w="2760"/>
        <w:gridCol w:w="4651"/>
        <w:gridCol w:w="1310"/>
      </w:tblGrid>
      <w:tr w:rsidR="009B52CF" w:rsidRPr="00497DA2" w:rsidTr="00177631">
        <w:trPr>
          <w:cantSplit/>
        </w:trPr>
        <w:tc>
          <w:tcPr>
            <w:tcW w:w="8640" w:type="dxa"/>
            <w:gridSpan w:val="4"/>
            <w:shd w:val="clear" w:color="auto" w:fill="008000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Путь к экрану</w:t>
            </w:r>
          </w:p>
        </w:tc>
        <w:tc>
          <w:tcPr>
            <w:tcW w:w="4651" w:type="dxa"/>
            <w:shd w:val="clear" w:color="auto" w:fill="008000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 xml:space="preserve">Название 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View</w:t>
            </w:r>
            <w:proofErr w:type="spellEnd"/>
          </w:p>
        </w:tc>
        <w:tc>
          <w:tcPr>
            <w:tcW w:w="1310" w:type="dxa"/>
            <w:shd w:val="clear" w:color="auto" w:fill="008000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Рисунок</w:t>
            </w:r>
          </w:p>
        </w:tc>
      </w:tr>
      <w:tr w:rsidR="009B52CF" w:rsidRPr="006A20C5" w:rsidTr="00177631">
        <w:trPr>
          <w:cantSplit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B52CF" w:rsidRPr="00200A92" w:rsidRDefault="009B52CF" w:rsidP="00177631">
            <w:pPr>
              <w:pStyle w:val="-5"/>
              <w:rPr>
                <w:rFonts w:cs="Arial"/>
                <w:color w:val="000000"/>
                <w:lang w:val="ru-RU"/>
                <w:rPrChange w:id="214" w:author="Задубинин Игорь Сергеевич" w:date="2017-06-22T10:11:00Z">
                  <w:rPr>
                    <w:rFonts w:cs="Arial"/>
                    <w:color w:val="000000"/>
                  </w:rPr>
                </w:rPrChange>
              </w:rPr>
            </w:pPr>
            <w:r w:rsidRPr="00497DA2">
              <w:rPr>
                <w:rFonts w:cs="Arial"/>
              </w:rPr>
              <w:t>Предложения(</w:t>
            </w:r>
            <w:proofErr w:type="spellStart"/>
            <w:r w:rsidRPr="00497DA2">
              <w:rPr>
                <w:rFonts w:cs="Arial"/>
              </w:rPr>
              <w:t>Кр</w:t>
            </w:r>
            <w:proofErr w:type="spellEnd"/>
            <w:r w:rsidRPr="00497DA2">
              <w:rPr>
                <w:rFonts w:cs="Arial"/>
              </w:rPr>
              <w:t xml:space="preserve">) – </w:t>
            </w:r>
            <w:r w:rsidRPr="009B52CF">
              <w:rPr>
                <w:rFonts w:cs="Arial"/>
              </w:rPr>
              <w:t>Сообщения</w:t>
            </w:r>
            <w:r>
              <w:rPr>
                <w:rFonts w:cs="Arial"/>
              </w:rPr>
              <w:t xml:space="preserve"> </w:t>
            </w:r>
            <w:r w:rsidRPr="00497DA2">
              <w:rPr>
                <w:rFonts w:cs="Arial"/>
              </w:rPr>
              <w:t>E-</w:t>
            </w:r>
            <w:proofErr w:type="spellStart"/>
            <w:r w:rsidRPr="00497DA2">
              <w:rPr>
                <w:rFonts w:cs="Arial"/>
              </w:rPr>
              <w:t>mail</w:t>
            </w:r>
            <w:proofErr w:type="spellEnd"/>
            <w:r w:rsidRPr="00497DA2">
              <w:rPr>
                <w:rFonts w:cs="Arial"/>
              </w:rPr>
              <w:t xml:space="preserve"> – Макет</w:t>
            </w:r>
            <w:ins w:id="215" w:author="Задубинин Игорь Сергеевич" w:date="2017-06-22T10:11:00Z">
              <w:r w:rsidR="00200A92">
                <w:rPr>
                  <w:rFonts w:cs="Arial"/>
                  <w:lang w:val="ru-RU"/>
                </w:rPr>
                <w:t xml:space="preserve"> </w:t>
              </w:r>
              <w:r w:rsidR="00200A92" w:rsidRPr="00DC3FB7">
                <w:rPr>
                  <w:rFonts w:cs="Arial"/>
                  <w:highlight w:val="yellow"/>
                  <w:lang w:val="ru-RU"/>
                  <w:rPrChange w:id="216" w:author="Гордиенко Людмила Андреевна" w:date="2017-08-08T15:53:00Z">
                    <w:rPr>
                      <w:rFonts w:cs="Arial"/>
                      <w:lang w:val="ru-RU"/>
                    </w:rPr>
                  </w:rPrChange>
                </w:rPr>
                <w:t>и вложения</w:t>
              </w:r>
            </w:ins>
          </w:p>
        </w:tc>
        <w:tc>
          <w:tcPr>
            <w:tcW w:w="4651" w:type="dxa"/>
            <w:tcBorders>
              <w:bottom w:val="single" w:sz="4" w:space="0" w:color="auto"/>
            </w:tcBorders>
            <w:shd w:val="clear" w:color="auto" w:fill="auto"/>
          </w:tcPr>
          <w:p w:rsidR="009B52CF" w:rsidRPr="00A853C3" w:rsidRDefault="009B52CF" w:rsidP="00177631">
            <w:pPr>
              <w:pStyle w:val="-5"/>
              <w:rPr>
                <w:rFonts w:cs="Arial"/>
                <w:color w:val="000000"/>
                <w:lang w:val="en-US"/>
              </w:rPr>
            </w:pPr>
            <w:r w:rsidRPr="00497DA2">
              <w:rPr>
                <w:rFonts w:cs="Arial"/>
                <w:lang w:val="en-US"/>
              </w:rPr>
              <w:t>SBRF Cross Offer Template Attachment View</w:t>
            </w:r>
            <w:r w:rsidRPr="00A853C3"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</w:tcPr>
          <w:p w:rsidR="009B52CF" w:rsidRPr="00200A92" w:rsidRDefault="009B52CF" w:rsidP="00200A92">
            <w:pPr>
              <w:pStyle w:val="-5"/>
              <w:rPr>
                <w:rFonts w:cs="Arial"/>
                <w:color w:val="4F81BD"/>
                <w:lang w:val="ru-RU"/>
                <w:rPrChange w:id="217" w:author="Задубинин Игорь Сергеевич" w:date="2017-06-22T10:11:00Z">
                  <w:rPr>
                    <w:rFonts w:cs="Arial"/>
                    <w:color w:val="4F81BD"/>
                    <w:lang w:val="en-US"/>
                  </w:rPr>
                </w:rPrChange>
              </w:rPr>
            </w:pPr>
            <w:r w:rsidRPr="009B52CF">
              <w:rPr>
                <w:rFonts w:cs="Arial"/>
              </w:rPr>
              <w:fldChar w:fldCharType="begin"/>
            </w:r>
            <w:r w:rsidRPr="009B52CF">
              <w:rPr>
                <w:rFonts w:cs="Arial"/>
              </w:rPr>
              <w:instrText xml:space="preserve"> REF _Ref485224410 \h </w:instrText>
            </w:r>
            <w:r>
              <w:rPr>
                <w:rFonts w:cs="Arial"/>
              </w:rPr>
              <w:instrText xml:space="preserve"> \* MERGEFORMAT </w:instrText>
            </w:r>
            <w:r w:rsidRPr="009B52CF">
              <w:rPr>
                <w:rFonts w:cs="Arial"/>
              </w:rPr>
            </w:r>
            <w:r w:rsidRPr="009B52CF">
              <w:rPr>
                <w:rFonts w:cs="Arial"/>
              </w:rPr>
              <w:fldChar w:fldCharType="separate"/>
            </w:r>
            <w:r w:rsidRPr="009B52CF">
              <w:rPr>
                <w:rFonts w:cs="Arial"/>
                <w:b/>
                <w:bCs/>
                <w:sz w:val="20"/>
                <w:szCs w:val="20"/>
              </w:rPr>
              <w:t xml:space="preserve">Рис. </w:t>
            </w:r>
            <w:del w:id="218" w:author="Задубинин Игорь Сергеевич" w:date="2017-06-22T10:11:00Z">
              <w:r w:rsidRPr="009B52CF" w:rsidDel="00200A92">
                <w:rPr>
                  <w:rFonts w:cs="Arial"/>
                  <w:b/>
                  <w:bCs/>
                  <w:noProof/>
                  <w:sz w:val="20"/>
                  <w:szCs w:val="20"/>
                </w:rPr>
                <w:delText>37</w:delText>
              </w:r>
            </w:del>
            <w:r w:rsidRPr="009B52CF">
              <w:rPr>
                <w:rFonts w:cs="Arial"/>
              </w:rPr>
              <w:fldChar w:fldCharType="end"/>
            </w:r>
            <w:ins w:id="219" w:author="Задубинин Игорь Сергеевич" w:date="2017-06-22T10:11:00Z">
              <w:r w:rsidR="00200A92">
                <w:rPr>
                  <w:rFonts w:cs="Arial"/>
                  <w:lang w:val="ru-RU"/>
                </w:rPr>
                <w:t>41</w:t>
              </w:r>
            </w:ins>
          </w:p>
        </w:tc>
      </w:tr>
      <w:tr w:rsidR="009B52CF" w:rsidRPr="00497DA2" w:rsidTr="00177631">
        <w:trPr>
          <w:cantSplit/>
        </w:trPr>
        <w:tc>
          <w:tcPr>
            <w:tcW w:w="14601" w:type="dxa"/>
            <w:gridSpan w:val="6"/>
            <w:shd w:val="clear" w:color="auto" w:fill="008000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Информация об Апплетах</w:t>
            </w:r>
          </w:p>
        </w:tc>
      </w:tr>
      <w:tr w:rsidR="009B52CF" w:rsidRPr="00497DA2" w:rsidTr="00177631">
        <w:trPr>
          <w:cantSplit/>
        </w:trPr>
        <w:tc>
          <w:tcPr>
            <w:tcW w:w="1488" w:type="dxa"/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proofErr w:type="spellStart"/>
            <w:r w:rsidRPr="00497DA2">
              <w:rPr>
                <w:rFonts w:cs="Arial"/>
                <w:szCs w:val="18"/>
                <w:lang w:val="ru-RU"/>
              </w:rPr>
              <w:t>Applet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 xml:space="preserve"> 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Name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 xml:space="preserve"> </w:t>
            </w:r>
          </w:p>
        </w:tc>
        <w:tc>
          <w:tcPr>
            <w:tcW w:w="1489" w:type="dxa"/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Название на интерфейсе</w:t>
            </w:r>
          </w:p>
        </w:tc>
        <w:tc>
          <w:tcPr>
            <w:tcW w:w="2903" w:type="dxa"/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Описание</w:t>
            </w:r>
          </w:p>
        </w:tc>
        <w:tc>
          <w:tcPr>
            <w:tcW w:w="2760" w:type="dxa"/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Режим доступа к Апплету</w:t>
            </w:r>
          </w:p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(Редактирование с услов</w:t>
            </w:r>
            <w:r w:rsidRPr="00497DA2">
              <w:rPr>
                <w:rFonts w:cs="Arial"/>
                <w:szCs w:val="18"/>
                <w:lang w:val="ru-RU"/>
              </w:rPr>
              <w:t>и</w:t>
            </w:r>
            <w:r w:rsidRPr="00497DA2">
              <w:rPr>
                <w:rFonts w:cs="Arial"/>
                <w:szCs w:val="18"/>
                <w:lang w:val="ru-RU"/>
              </w:rPr>
              <w:t>ем или RO)</w:t>
            </w:r>
          </w:p>
        </w:tc>
        <w:tc>
          <w:tcPr>
            <w:tcW w:w="4651" w:type="dxa"/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Фильтр видимости (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Visibility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 xml:space="preserve"> 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Type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>), Дополн</w:t>
            </w:r>
            <w:r w:rsidRPr="00497DA2">
              <w:rPr>
                <w:rFonts w:cs="Arial"/>
                <w:szCs w:val="18"/>
                <w:lang w:val="ru-RU"/>
              </w:rPr>
              <w:t>и</w:t>
            </w:r>
            <w:r w:rsidRPr="00497DA2">
              <w:rPr>
                <w:rFonts w:cs="Arial"/>
                <w:szCs w:val="18"/>
                <w:lang w:val="ru-RU"/>
              </w:rPr>
              <w:t>тельный фильтр (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search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 xml:space="preserve"> 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spec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>), Сортировка по умолчанию (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sort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 xml:space="preserve"> 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spec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>)</w:t>
            </w:r>
          </w:p>
        </w:tc>
        <w:tc>
          <w:tcPr>
            <w:tcW w:w="1310" w:type="dxa"/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Специф</w:t>
            </w:r>
            <w:r w:rsidRPr="00497DA2">
              <w:rPr>
                <w:rFonts w:cs="Arial"/>
                <w:szCs w:val="18"/>
                <w:lang w:val="ru-RU"/>
              </w:rPr>
              <w:t>и</w:t>
            </w:r>
            <w:r w:rsidRPr="00497DA2">
              <w:rPr>
                <w:rFonts w:cs="Arial"/>
                <w:szCs w:val="18"/>
                <w:lang w:val="ru-RU"/>
              </w:rPr>
              <w:t>кация п</w:t>
            </w:r>
            <w:r w:rsidRPr="00497DA2">
              <w:rPr>
                <w:rFonts w:cs="Arial"/>
                <w:szCs w:val="18"/>
                <w:lang w:val="ru-RU"/>
              </w:rPr>
              <w:t>о</w:t>
            </w:r>
            <w:r w:rsidRPr="00497DA2">
              <w:rPr>
                <w:rFonts w:cs="Arial"/>
                <w:szCs w:val="18"/>
                <w:lang w:val="ru-RU"/>
              </w:rPr>
              <w:t>лей</w:t>
            </w:r>
          </w:p>
        </w:tc>
      </w:tr>
      <w:tr w:rsidR="009B52CF" w:rsidRPr="00497DA2" w:rsidTr="00177631">
        <w:trPr>
          <w:cantSplit/>
        </w:trPr>
        <w:tc>
          <w:tcPr>
            <w:tcW w:w="1488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  <w:color w:val="000000"/>
                <w:lang w:val="en-US"/>
              </w:rPr>
            </w:pPr>
            <w:r w:rsidRPr="00497DA2">
              <w:rPr>
                <w:rFonts w:cs="Arial"/>
                <w:lang w:val="en-US"/>
              </w:rPr>
              <w:t>SBRF Cross Email Offer Detail Form Applet</w:t>
            </w:r>
          </w:p>
        </w:tc>
        <w:tc>
          <w:tcPr>
            <w:tcW w:w="1489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  <w:b/>
              </w:rPr>
            </w:pPr>
            <w:r w:rsidRPr="00497DA2">
              <w:rPr>
                <w:rFonts w:cs="Arial"/>
                <w:b/>
                <w:color w:val="000000"/>
              </w:rPr>
              <w:t>Сведения о сообщении</w:t>
            </w:r>
          </w:p>
        </w:tc>
        <w:tc>
          <w:tcPr>
            <w:tcW w:w="2903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  <w:color w:val="000000"/>
              </w:rPr>
              <w:t>Форма с детальной информацией сообщения</w:t>
            </w:r>
          </w:p>
        </w:tc>
        <w:tc>
          <w:tcPr>
            <w:tcW w:w="2760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  <w:color w:val="000000"/>
              </w:rPr>
            </w:pPr>
            <w:r w:rsidRPr="00497DA2">
              <w:rPr>
                <w:rFonts w:cs="Arial"/>
                <w:lang w:val="en-US"/>
              </w:rPr>
              <w:t>FA</w:t>
            </w:r>
          </w:p>
        </w:tc>
        <w:tc>
          <w:tcPr>
            <w:tcW w:w="4651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  <w:bCs/>
                <w:color w:val="000000" w:themeColor="text1"/>
              </w:rPr>
            </w:pPr>
            <w:proofErr w:type="spellStart"/>
            <w:r w:rsidRPr="00497DA2">
              <w:rPr>
                <w:rFonts w:cs="Arial"/>
                <w:b/>
              </w:rPr>
              <w:t>Search</w:t>
            </w:r>
            <w:proofErr w:type="spellEnd"/>
            <w:r w:rsidRPr="00497DA2">
              <w:rPr>
                <w:rFonts w:cs="Arial"/>
                <w:b/>
              </w:rPr>
              <w:t xml:space="preserve"> </w:t>
            </w:r>
            <w:proofErr w:type="spellStart"/>
            <w:r w:rsidRPr="00497DA2">
              <w:rPr>
                <w:rFonts w:cs="Arial"/>
                <w:b/>
              </w:rPr>
              <w:t>spec</w:t>
            </w:r>
            <w:proofErr w:type="spellEnd"/>
            <w:r w:rsidRPr="00497DA2">
              <w:rPr>
                <w:rFonts w:cs="Arial"/>
                <w:b/>
              </w:rPr>
              <w:t>.</w:t>
            </w:r>
            <w:r w:rsidRPr="00497DA2">
              <w:rPr>
                <w:rFonts w:cs="Arial"/>
              </w:rPr>
              <w:t xml:space="preserve">: только сообщения по каналу </w:t>
            </w:r>
            <w:r w:rsidRPr="00497DA2">
              <w:rPr>
                <w:rFonts w:cs="Arial"/>
                <w:lang w:val="en-US"/>
              </w:rPr>
              <w:t>Email</w:t>
            </w:r>
            <w:r w:rsidRPr="00497DA2">
              <w:rPr>
                <w:rFonts w:cs="Arial"/>
              </w:rPr>
              <w:t xml:space="preserve"> , </w:t>
            </w:r>
            <w:r w:rsidRPr="00497DA2">
              <w:rPr>
                <w:rFonts w:cs="Arial"/>
                <w:bCs/>
                <w:color w:val="000000" w:themeColor="text1"/>
              </w:rPr>
              <w:t>у которых у родительского предложения установлен признак «Кроссканальность»</w:t>
            </w:r>
          </w:p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>(</w:t>
            </w:r>
            <w:r w:rsidRPr="00497DA2">
              <w:rPr>
                <w:rFonts w:cs="Arial"/>
                <w:b/>
              </w:rPr>
              <w:t>Примечание:</w:t>
            </w:r>
            <w:r w:rsidRPr="00497DA2">
              <w:rPr>
                <w:rFonts w:cs="Arial"/>
              </w:rPr>
              <w:t xml:space="preserve"> проверка должна быть </w:t>
            </w:r>
            <w:commentRangeStart w:id="220"/>
            <w:proofErr w:type="spellStart"/>
            <w:r w:rsidRPr="00497DA2">
              <w:rPr>
                <w:rFonts w:cs="Arial"/>
              </w:rPr>
              <w:t>реал</w:t>
            </w:r>
            <w:r w:rsidR="00814C45">
              <w:rPr>
                <w:rFonts w:cs="Arial"/>
                <w:lang w:val="ru-RU"/>
              </w:rPr>
              <w:t>из</w:t>
            </w:r>
            <w:r w:rsidRPr="00497DA2">
              <w:rPr>
                <w:rFonts w:cs="Arial"/>
              </w:rPr>
              <w:t>ована</w:t>
            </w:r>
            <w:proofErr w:type="spellEnd"/>
            <w:r w:rsidRPr="00497DA2">
              <w:rPr>
                <w:rFonts w:cs="Arial"/>
              </w:rPr>
              <w:t xml:space="preserve"> </w:t>
            </w:r>
            <w:commentRangeEnd w:id="220"/>
            <w:r w:rsidR="00DF6693">
              <w:rPr>
                <w:rStyle w:val="afb"/>
                <w:rFonts w:ascii="Times New Roman" w:hAnsi="Times New Roman"/>
                <w:lang w:val="ru-RU" w:eastAsia="ru-RU"/>
              </w:rPr>
              <w:commentReference w:id="220"/>
            </w:r>
            <w:r w:rsidRPr="00497DA2">
              <w:rPr>
                <w:rFonts w:cs="Arial"/>
              </w:rPr>
              <w:t>на уровне бизнес – компонент, чтобы через поиск  на новых экранах мы не смогли выйти на старые сущности и наоборот – на старых экранах на новые сущности)</w:t>
            </w:r>
          </w:p>
        </w:tc>
        <w:commentRangeStart w:id="221"/>
        <w:commentRangeStart w:id="222"/>
        <w:tc>
          <w:tcPr>
            <w:tcW w:w="131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  <w:color w:val="4F81BD"/>
                <w:u w:val="single"/>
              </w:rPr>
              <w:fldChar w:fldCharType="begin"/>
            </w:r>
            <w:r w:rsidRPr="00497DA2">
              <w:rPr>
                <w:rFonts w:cs="Arial"/>
                <w:color w:val="4F81BD"/>
                <w:u w:val="single"/>
              </w:rPr>
              <w:instrText xml:space="preserve"> REF _Ref438135131 \h  \* MERGEFORMAT </w:instrText>
            </w:r>
            <w:r w:rsidRPr="00497DA2">
              <w:rPr>
                <w:rFonts w:cs="Arial"/>
                <w:color w:val="4F81BD"/>
                <w:u w:val="single"/>
              </w:rPr>
            </w:r>
            <w:r w:rsidRPr="00497DA2">
              <w:rPr>
                <w:rFonts w:cs="Arial"/>
                <w:color w:val="4F81BD"/>
                <w:u w:val="single"/>
              </w:rPr>
              <w:fldChar w:fldCharType="separate"/>
            </w:r>
          </w:p>
          <w:p w:rsidR="009B52CF" w:rsidRPr="00497DA2" w:rsidRDefault="00200A92" w:rsidP="00177631">
            <w:pPr>
              <w:pStyle w:val="-5"/>
              <w:rPr>
                <w:rFonts w:cs="Arial"/>
                <w:color w:val="4F81BD"/>
                <w:u w:val="single"/>
              </w:rPr>
            </w:pPr>
            <w:r>
              <w:rPr>
                <w:rFonts w:cs="Arial"/>
                <w:lang w:val="ru-RU"/>
              </w:rPr>
              <w:t>Управление КАП</w:t>
            </w:r>
            <w:r w:rsidR="00814C45">
              <w:rPr>
                <w:rFonts w:cs="Arial"/>
                <w:lang w:val="ru-RU"/>
              </w:rPr>
              <w:t xml:space="preserve"> </w:t>
            </w:r>
            <w:proofErr w:type="spellStart"/>
            <w:r w:rsidR="00814C45">
              <w:rPr>
                <w:rFonts w:cs="Arial"/>
                <w:lang w:val="ru-RU"/>
              </w:rPr>
              <w:t>Кро</w:t>
            </w:r>
            <w:r w:rsidR="00814C45">
              <w:rPr>
                <w:rFonts w:cs="Arial"/>
                <w:lang w:val="ru-RU"/>
              </w:rPr>
              <w:t>с</w:t>
            </w:r>
            <w:r w:rsidR="00814C45">
              <w:rPr>
                <w:rFonts w:cs="Arial"/>
                <w:lang w:val="ru-RU"/>
              </w:rPr>
              <w:t>сканал</w:t>
            </w:r>
            <w:r w:rsidR="00814C45">
              <w:rPr>
                <w:rFonts w:cs="Arial"/>
                <w:lang w:val="ru-RU"/>
              </w:rPr>
              <w:t>ь</w:t>
            </w:r>
            <w:r w:rsidR="00814C45">
              <w:rPr>
                <w:rFonts w:cs="Arial"/>
                <w:lang w:val="ru-RU"/>
              </w:rPr>
              <w:t>ность</w:t>
            </w:r>
            <w:proofErr w:type="spellEnd"/>
            <w:r>
              <w:rPr>
                <w:rFonts w:cs="Arial"/>
                <w:lang w:val="ru-RU"/>
              </w:rPr>
              <w:t xml:space="preserve"> 17С </w:t>
            </w:r>
            <w:r w:rsidR="009B52CF" w:rsidRPr="00497DA2">
              <w:rPr>
                <w:rFonts w:cs="Arial"/>
              </w:rPr>
              <w:t>Таблица.</w:t>
            </w:r>
            <w:r w:rsidR="009B52CF" w:rsidRPr="00497DA2">
              <w:rPr>
                <w:rFonts w:cs="Arial"/>
                <w:noProof/>
              </w:rPr>
              <w:t xml:space="preserve"> </w:t>
            </w:r>
            <w:r w:rsidR="009B52CF">
              <w:rPr>
                <w:rFonts w:cs="Arial"/>
                <w:noProof/>
              </w:rPr>
              <w:t>96</w:t>
            </w:r>
            <w:r w:rsidR="009B52CF" w:rsidRPr="00497DA2">
              <w:rPr>
                <w:rFonts w:cs="Arial"/>
                <w:color w:val="4F81BD"/>
                <w:u w:val="single"/>
              </w:rPr>
              <w:fldChar w:fldCharType="end"/>
            </w:r>
            <w:commentRangeEnd w:id="221"/>
            <w:r w:rsidR="00DF6693">
              <w:rPr>
                <w:rStyle w:val="afb"/>
                <w:rFonts w:ascii="Times New Roman" w:hAnsi="Times New Roman"/>
                <w:lang w:val="ru-RU" w:eastAsia="ru-RU"/>
              </w:rPr>
              <w:commentReference w:id="221"/>
            </w:r>
            <w:commentRangeEnd w:id="222"/>
            <w:r w:rsidR="00814C45">
              <w:rPr>
                <w:rStyle w:val="afb"/>
                <w:rFonts w:ascii="Times New Roman" w:hAnsi="Times New Roman"/>
                <w:lang w:val="ru-RU" w:eastAsia="ru-RU"/>
              </w:rPr>
              <w:commentReference w:id="222"/>
            </w:r>
          </w:p>
        </w:tc>
      </w:tr>
      <w:tr w:rsidR="009B52CF" w:rsidRPr="00497DA2" w:rsidTr="00177631">
        <w:trPr>
          <w:cantSplit/>
        </w:trPr>
        <w:tc>
          <w:tcPr>
            <w:tcW w:w="1488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  <w:color w:val="000000"/>
                <w:lang w:val="en-US"/>
              </w:rPr>
            </w:pPr>
            <w:r w:rsidRPr="00497DA2">
              <w:rPr>
                <w:rFonts w:cs="Arial"/>
                <w:lang w:val="en-US"/>
              </w:rPr>
              <w:t>SBRF Cross Offer Template File Attachment List Applet</w:t>
            </w:r>
          </w:p>
        </w:tc>
        <w:tc>
          <w:tcPr>
            <w:tcW w:w="1489" w:type="dxa"/>
            <w:shd w:val="clear" w:color="auto" w:fill="auto"/>
          </w:tcPr>
          <w:p w:rsidR="009B52CF" w:rsidRPr="005D5586" w:rsidRDefault="009B52CF" w:rsidP="00177631">
            <w:pPr>
              <w:pStyle w:val="-5"/>
              <w:rPr>
                <w:rFonts w:cs="Arial"/>
                <w:b/>
                <w:lang w:val="ru-RU"/>
                <w:rPrChange w:id="223" w:author="Задубинин Игорь Сергеевич" w:date="2017-06-22T10:21:00Z">
                  <w:rPr>
                    <w:rFonts w:cs="Arial"/>
                    <w:b/>
                  </w:rPr>
                </w:rPrChange>
              </w:rPr>
            </w:pPr>
            <w:r w:rsidRPr="00497DA2">
              <w:rPr>
                <w:rFonts w:cs="Arial"/>
                <w:b/>
              </w:rPr>
              <w:t>Макет</w:t>
            </w:r>
            <w:ins w:id="224" w:author="Задубинин Игорь Сергеевич" w:date="2017-06-22T10:21:00Z">
              <w:r w:rsidR="005D5586">
                <w:rPr>
                  <w:rFonts w:cs="Arial"/>
                  <w:b/>
                  <w:lang w:val="ru-RU"/>
                </w:rPr>
                <w:t xml:space="preserve"> </w:t>
              </w:r>
              <w:r w:rsidR="005D5586" w:rsidRPr="00DC3FB7">
                <w:rPr>
                  <w:rFonts w:cs="Arial"/>
                  <w:b/>
                  <w:highlight w:val="yellow"/>
                  <w:lang w:val="ru-RU"/>
                  <w:rPrChange w:id="225" w:author="Гордиенко Людмила Андреевна" w:date="2017-08-08T15:53:00Z">
                    <w:rPr>
                      <w:rFonts w:cs="Arial"/>
                      <w:b/>
                      <w:lang w:val="ru-RU"/>
                    </w:rPr>
                  </w:rPrChange>
                </w:rPr>
                <w:t>и вл</w:t>
              </w:r>
              <w:r w:rsidR="005D5586" w:rsidRPr="00DC3FB7">
                <w:rPr>
                  <w:rFonts w:cs="Arial"/>
                  <w:b/>
                  <w:highlight w:val="yellow"/>
                  <w:lang w:val="ru-RU"/>
                  <w:rPrChange w:id="226" w:author="Гордиенко Людмила Андреевна" w:date="2017-08-08T15:53:00Z">
                    <w:rPr>
                      <w:rFonts w:cs="Arial"/>
                      <w:b/>
                      <w:lang w:val="ru-RU"/>
                    </w:rPr>
                  </w:rPrChange>
                </w:rPr>
                <w:t>о</w:t>
              </w:r>
              <w:r w:rsidR="005D5586" w:rsidRPr="00DC3FB7">
                <w:rPr>
                  <w:rFonts w:cs="Arial"/>
                  <w:b/>
                  <w:highlight w:val="yellow"/>
                  <w:lang w:val="ru-RU"/>
                  <w:rPrChange w:id="227" w:author="Гордиенко Людмила Андреевна" w:date="2017-08-08T15:53:00Z">
                    <w:rPr>
                      <w:rFonts w:cs="Arial"/>
                      <w:b/>
                      <w:lang w:val="ru-RU"/>
                    </w:rPr>
                  </w:rPrChange>
                </w:rPr>
                <w:t>жения</w:t>
              </w:r>
            </w:ins>
          </w:p>
        </w:tc>
        <w:tc>
          <w:tcPr>
            <w:tcW w:w="2903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 xml:space="preserve">Форма добавления файла макета к сообщению электронной </w:t>
            </w:r>
            <w:proofErr w:type="spellStart"/>
            <w:r w:rsidRPr="00497DA2">
              <w:rPr>
                <w:rFonts w:cs="Arial"/>
              </w:rPr>
              <w:t>расссылки</w:t>
            </w:r>
            <w:proofErr w:type="spellEnd"/>
          </w:p>
        </w:tc>
        <w:tc>
          <w:tcPr>
            <w:tcW w:w="2760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  <w:color w:val="000000"/>
              </w:rPr>
            </w:pPr>
            <w:r w:rsidRPr="00497DA2">
              <w:rPr>
                <w:rFonts w:cs="Arial"/>
                <w:lang w:val="en-US"/>
              </w:rPr>
              <w:t>FA</w:t>
            </w:r>
            <w:r w:rsidRPr="00497DA2">
              <w:rPr>
                <w:rFonts w:cs="Arial"/>
              </w:rPr>
              <w:t xml:space="preserve">, если </w:t>
            </w:r>
            <w:proofErr w:type="spellStart"/>
            <w:r w:rsidRPr="00497DA2">
              <w:rPr>
                <w:rFonts w:cs="Arial"/>
              </w:rPr>
              <w:t>Сообщение.Редактирование</w:t>
            </w:r>
            <w:proofErr w:type="spellEnd"/>
            <w:r w:rsidRPr="00497DA2">
              <w:rPr>
                <w:rFonts w:cs="Arial"/>
              </w:rPr>
              <w:t xml:space="preserve"> запрещено=</w:t>
            </w:r>
            <w:r w:rsidRPr="00497DA2">
              <w:rPr>
                <w:rFonts w:cs="Arial"/>
                <w:lang w:val="en-US"/>
              </w:rPr>
              <w:t>N</w:t>
            </w:r>
          </w:p>
        </w:tc>
        <w:tc>
          <w:tcPr>
            <w:tcW w:w="4651" w:type="dxa"/>
            <w:shd w:val="clear" w:color="auto" w:fill="auto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rPr>
                <w:rFonts w:cs="Arial"/>
                <w:color w:val="4F81BD"/>
                <w:u w:val="single"/>
              </w:rPr>
            </w:pPr>
            <w:r w:rsidRPr="00497DA2">
              <w:rPr>
                <w:rFonts w:cs="Arial"/>
                <w:color w:val="4F81BD"/>
                <w:u w:val="single"/>
              </w:rPr>
              <w:fldChar w:fldCharType="begin"/>
            </w:r>
            <w:r w:rsidRPr="00497DA2">
              <w:rPr>
                <w:rFonts w:cs="Arial"/>
                <w:color w:val="4F81BD"/>
                <w:u w:val="single"/>
              </w:rPr>
              <w:instrText xml:space="preserve"> REF _Ref438136401 \h  \* MERGEFORMAT </w:instrText>
            </w:r>
            <w:r w:rsidRPr="00497DA2">
              <w:rPr>
                <w:rFonts w:cs="Arial"/>
                <w:color w:val="4F81BD"/>
                <w:u w:val="single"/>
              </w:rPr>
            </w:r>
            <w:r w:rsidRPr="00497DA2">
              <w:rPr>
                <w:rFonts w:cs="Arial"/>
                <w:color w:val="4F81BD"/>
                <w:u w:val="single"/>
              </w:rPr>
              <w:fldChar w:fldCharType="separate"/>
            </w:r>
            <w:r w:rsidRPr="00497DA2">
              <w:rPr>
                <w:rFonts w:cs="Arial"/>
              </w:rPr>
              <w:t xml:space="preserve">Таблица </w:t>
            </w:r>
            <w:r>
              <w:rPr>
                <w:rFonts w:cs="Arial"/>
                <w:noProof/>
              </w:rPr>
              <w:t>109</w:t>
            </w:r>
            <w:r w:rsidRPr="00497DA2">
              <w:rPr>
                <w:rFonts w:cs="Arial"/>
                <w:color w:val="4F81BD"/>
                <w:u w:val="single"/>
              </w:rPr>
              <w:fldChar w:fldCharType="end"/>
            </w:r>
          </w:p>
        </w:tc>
      </w:tr>
    </w:tbl>
    <w:p w:rsidR="009B52CF" w:rsidRPr="00497DA2" w:rsidRDefault="007C3292" w:rsidP="009B52CF">
      <w:pPr>
        <w:pStyle w:val="-8"/>
        <w:spacing w:before="240"/>
        <w:rPr>
          <w:rFonts w:cs="Arial"/>
        </w:rPr>
      </w:pPr>
      <w:bookmarkStart w:id="228" w:name="_Ref438136401"/>
      <w:r w:rsidRPr="007C3292">
        <w:rPr>
          <w:rFonts w:cs="Arial"/>
        </w:rPr>
        <w:t xml:space="preserve">Управление КАП </w:t>
      </w:r>
      <w:proofErr w:type="spellStart"/>
      <w:r w:rsidRPr="007C3292">
        <w:rPr>
          <w:rFonts w:cs="Arial"/>
        </w:rPr>
        <w:t>Кроссканальность</w:t>
      </w:r>
      <w:proofErr w:type="spellEnd"/>
      <w:r w:rsidRPr="007C3292">
        <w:rPr>
          <w:rFonts w:cs="Arial"/>
        </w:rPr>
        <w:t xml:space="preserve"> 17С </w:t>
      </w:r>
      <w:r w:rsidR="009B52CF" w:rsidRPr="00497DA2">
        <w:rPr>
          <w:rFonts w:cs="Arial"/>
        </w:rPr>
        <w:t xml:space="preserve">Таблица </w:t>
      </w:r>
      <w:r w:rsidR="009B52CF" w:rsidRPr="00497DA2">
        <w:rPr>
          <w:rFonts w:cs="Arial"/>
        </w:rPr>
        <w:fldChar w:fldCharType="begin"/>
      </w:r>
      <w:r w:rsidR="009B52CF" w:rsidRPr="00497DA2">
        <w:rPr>
          <w:rFonts w:cs="Arial"/>
        </w:rPr>
        <w:instrText xml:space="preserve"> SEQ Таблица \* ARABIC </w:instrText>
      </w:r>
      <w:r w:rsidR="009B52CF" w:rsidRPr="00497DA2">
        <w:rPr>
          <w:rFonts w:cs="Arial"/>
        </w:rPr>
        <w:fldChar w:fldCharType="separate"/>
      </w:r>
      <w:r w:rsidR="009B52CF">
        <w:rPr>
          <w:rFonts w:cs="Arial"/>
          <w:noProof/>
        </w:rPr>
        <w:t>109</w:t>
      </w:r>
      <w:r w:rsidR="009B52CF" w:rsidRPr="00497DA2">
        <w:rPr>
          <w:rFonts w:cs="Arial"/>
          <w:noProof/>
        </w:rPr>
        <w:fldChar w:fldCharType="end"/>
      </w:r>
      <w:bookmarkEnd w:id="228"/>
      <w:r w:rsidR="009B52CF" w:rsidRPr="00497DA2">
        <w:rPr>
          <w:rFonts w:cs="Arial"/>
        </w:rPr>
        <w:t xml:space="preserve"> Спецификация полей апплета «Макет</w:t>
      </w:r>
      <w:ins w:id="229" w:author="Задубинин Игорь Сергеевич" w:date="2017-06-22T10:44:00Z">
        <w:r w:rsidR="00D851E0">
          <w:rPr>
            <w:rFonts w:cs="Arial"/>
          </w:rPr>
          <w:t xml:space="preserve"> и вложения</w:t>
        </w:r>
      </w:ins>
      <w:r w:rsidR="009B52CF" w:rsidRPr="00497DA2">
        <w:rPr>
          <w:rFonts w:cs="Arial"/>
        </w:rPr>
        <w:t>»</w:t>
      </w:r>
    </w:p>
    <w:tbl>
      <w:tblPr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8"/>
        <w:gridCol w:w="2127"/>
        <w:gridCol w:w="1134"/>
        <w:gridCol w:w="1984"/>
        <w:gridCol w:w="567"/>
        <w:gridCol w:w="5670"/>
        <w:gridCol w:w="1400"/>
      </w:tblGrid>
      <w:tr w:rsidR="009B52CF" w:rsidRPr="00497DA2" w:rsidTr="00177631">
        <w:trPr>
          <w:trHeight w:val="764"/>
          <w:tblHeader/>
        </w:trPr>
        <w:tc>
          <w:tcPr>
            <w:tcW w:w="1758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 xml:space="preserve">Название </w:t>
            </w:r>
            <w:proofErr w:type="spellStart"/>
            <w:r w:rsidRPr="00497DA2">
              <w:rPr>
                <w:rFonts w:cs="Arial"/>
                <w:szCs w:val="18"/>
                <w:lang w:val="ru-RU"/>
              </w:rPr>
              <w:t>контр</w:t>
            </w:r>
            <w:r w:rsidRPr="00497DA2">
              <w:rPr>
                <w:rFonts w:cs="Arial"/>
                <w:szCs w:val="18"/>
                <w:lang w:val="ru-RU"/>
              </w:rPr>
              <w:t>о</w:t>
            </w:r>
            <w:r w:rsidRPr="00497DA2">
              <w:rPr>
                <w:rFonts w:cs="Arial"/>
                <w:szCs w:val="18"/>
                <w:lang w:val="ru-RU"/>
              </w:rPr>
              <w:t>ла</w:t>
            </w:r>
            <w:proofErr w:type="spellEnd"/>
            <w:r w:rsidRPr="00497DA2">
              <w:rPr>
                <w:rFonts w:cs="Arial"/>
                <w:szCs w:val="18"/>
                <w:lang w:val="ru-RU"/>
              </w:rPr>
              <w:t xml:space="preserve"> в интерфейсе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C273EF" w:rsidP="00177631">
            <w:pPr>
              <w:pStyle w:val="-3"/>
              <w:rPr>
                <w:rFonts w:cs="Arial"/>
                <w:szCs w:val="18"/>
                <w:lang w:val="ru-RU"/>
              </w:rPr>
            </w:pPr>
            <w:hyperlink w:anchor="_top" w:tooltip="Строка (50); Текст (min250); Дата; Дата-время; Число; Флаг (да/нет); Список (LOV+название типа+ссылка); Справочник (PickApplet, MVG)+ ссылка; Ссылка(URL); Индикатор (Bitmap); Изображение (Image); Radiobutton  + маска для ввода (Display Format)" w:history="1">
              <w:r w:rsidR="009B52CF" w:rsidRPr="00497DA2">
                <w:rPr>
                  <w:rFonts w:cs="Arial"/>
                  <w:szCs w:val="18"/>
                  <w:lang w:val="ru-RU"/>
                </w:rPr>
                <w:t>Тип</w:t>
              </w:r>
            </w:hyperlink>
            <w:r w:rsidR="009B52CF" w:rsidRPr="00497DA2">
              <w:rPr>
                <w:rFonts w:cs="Arial"/>
                <w:szCs w:val="18"/>
                <w:lang w:val="ru-RU"/>
              </w:rPr>
              <w:t xml:space="preserve">/формат поля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C273EF" w:rsidP="00177631">
            <w:pPr>
              <w:pStyle w:val="-3"/>
              <w:rPr>
                <w:rFonts w:cs="Arial"/>
                <w:szCs w:val="18"/>
                <w:lang w:val="ru-RU"/>
              </w:rPr>
            </w:pPr>
            <w:hyperlink w:anchor="_top" w:tooltip="FA / RO + условие (FROF)" w:history="1">
              <w:r w:rsidR="009B52CF" w:rsidRPr="00497DA2">
                <w:rPr>
                  <w:rFonts w:cs="Arial"/>
                  <w:szCs w:val="18"/>
                  <w:lang w:val="ru-RU"/>
                </w:rPr>
                <w:t>Режим д</w:t>
              </w:r>
              <w:r w:rsidR="009B52CF" w:rsidRPr="00497DA2">
                <w:rPr>
                  <w:rFonts w:cs="Arial"/>
                  <w:szCs w:val="18"/>
                  <w:lang w:val="ru-RU"/>
                </w:rPr>
                <w:t>о</w:t>
              </w:r>
              <w:r w:rsidR="009B52CF" w:rsidRPr="00497DA2">
                <w:rPr>
                  <w:rFonts w:cs="Arial"/>
                  <w:szCs w:val="18"/>
                  <w:lang w:val="ru-RU"/>
                </w:rPr>
                <w:t>ступа (на апплете)</w:t>
              </w:r>
            </w:hyperlink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C273EF" w:rsidP="00177631">
            <w:pPr>
              <w:pStyle w:val="-3"/>
              <w:rPr>
                <w:rFonts w:cs="Arial"/>
                <w:szCs w:val="18"/>
                <w:lang w:val="ru-RU"/>
              </w:rPr>
            </w:pPr>
            <w:hyperlink w:anchor="_top" w:tooltip="1) Экран перехода; 2) visibility type dd; + логика динамического dd" w:history="1">
              <w:proofErr w:type="spellStart"/>
              <w:r w:rsidR="009B52CF" w:rsidRPr="00497DA2">
                <w:rPr>
                  <w:rFonts w:cs="Arial"/>
                  <w:szCs w:val="18"/>
                  <w:lang w:val="ru-RU"/>
                </w:rPr>
                <w:t>Дриллдаун</w:t>
              </w:r>
              <w:proofErr w:type="spellEnd"/>
            </w:hyperlink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C273EF" w:rsidP="00177631">
            <w:pPr>
              <w:pStyle w:val="-3"/>
              <w:rPr>
                <w:rFonts w:cs="Arial"/>
                <w:szCs w:val="18"/>
                <w:lang w:val="ru-RU"/>
              </w:rPr>
            </w:pPr>
            <w:hyperlink w:anchor="_top" w:tooltip="Входной / Выходной" w:history="1">
              <w:r w:rsidR="009B52CF" w:rsidRPr="00497DA2">
                <w:rPr>
                  <w:rFonts w:cs="Arial"/>
                  <w:szCs w:val="18"/>
                  <w:lang w:val="ru-RU"/>
                </w:rPr>
                <w:t>ТИ</w:t>
              </w:r>
            </w:hyperlink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C273EF" w:rsidP="00177631">
            <w:pPr>
              <w:pStyle w:val="-3"/>
              <w:rPr>
                <w:rFonts w:cs="Arial"/>
                <w:szCs w:val="18"/>
                <w:lang w:val="ru-RU"/>
              </w:rPr>
            </w:pPr>
            <w:hyperlink w:anchor="_top" w:tooltip="1) Бизнес-определение параметра;  2) Формула калькуляции параметра; 3) Логика проверок (Validation); 4) Запретить поиск по параметру (ЗАПРЕЩАТЬ НА ВСЕХ FA, где поиск не требуется) (Disable Search); 5) запретить сортировку по параметру (Disable Sort)" w:history="1">
              <w:r w:rsidR="009B52CF" w:rsidRPr="00497DA2">
                <w:rPr>
                  <w:rFonts w:cs="Arial"/>
                  <w:szCs w:val="18"/>
                  <w:lang w:val="ru-RU"/>
                </w:rPr>
                <w:t>Комментарий</w:t>
              </w:r>
            </w:hyperlink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C273EF" w:rsidP="00177631">
            <w:pPr>
              <w:pStyle w:val="-3"/>
              <w:rPr>
                <w:rFonts w:cs="Arial"/>
                <w:szCs w:val="18"/>
                <w:lang w:val="ru-RU"/>
              </w:rPr>
            </w:pPr>
            <w:hyperlink w:anchor="_top" w:tooltip="FA:Да / Нет; LA:Да / Нет; //порядок следования на LA совпадает с порядком параметров в таблице; Порядок табуляции в FA совпадает с порядком параметров в таблице" w:history="1">
              <w:r w:rsidR="009B52CF" w:rsidRPr="00497DA2">
                <w:rPr>
                  <w:rFonts w:cs="Arial"/>
                  <w:szCs w:val="18"/>
                  <w:lang w:val="ru-RU"/>
                </w:rPr>
                <w:t xml:space="preserve">По </w:t>
              </w:r>
              <w:proofErr w:type="spellStart"/>
              <w:r w:rsidR="009B52CF" w:rsidRPr="00497DA2">
                <w:rPr>
                  <w:rFonts w:cs="Arial"/>
                  <w:szCs w:val="18"/>
                  <w:lang w:val="ru-RU"/>
                </w:rPr>
                <w:t>умолч</w:t>
              </w:r>
              <w:proofErr w:type="spellEnd"/>
              <w:r w:rsidR="009B52CF" w:rsidRPr="00497DA2">
                <w:rPr>
                  <w:rFonts w:cs="Arial"/>
                  <w:szCs w:val="18"/>
                  <w:lang w:val="ru-RU"/>
                </w:rPr>
                <w:t xml:space="preserve">. </w:t>
              </w:r>
              <w:proofErr w:type="spellStart"/>
              <w:r w:rsidR="009B52CF" w:rsidRPr="00497DA2">
                <w:rPr>
                  <w:rFonts w:cs="Arial"/>
                  <w:szCs w:val="18"/>
                  <w:lang w:val="ru-RU"/>
                </w:rPr>
                <w:t>отобр-ся</w:t>
              </w:r>
              <w:proofErr w:type="spellEnd"/>
            </w:hyperlink>
          </w:p>
        </w:tc>
      </w:tr>
      <w:tr w:rsidR="009B52CF" w:rsidRPr="00497DA2" w:rsidTr="00177631">
        <w:tc>
          <w:tcPr>
            <w:tcW w:w="1758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>Имя файла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rPr>
                <w:rFonts w:cs="Arial"/>
                <w:color w:val="000000"/>
              </w:rPr>
            </w:pPr>
            <w:r w:rsidRPr="00497DA2">
              <w:rPr>
                <w:rFonts w:cs="Arial"/>
                <w:color w:val="000000"/>
              </w:rPr>
              <w:t xml:space="preserve">Динамический справочник </w:t>
            </w:r>
          </w:p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proofErr w:type="spellStart"/>
            <w:r w:rsidRPr="00497DA2">
              <w:rPr>
                <w:rFonts w:cs="Arial"/>
                <w:color w:val="669900"/>
              </w:rPr>
              <w:t>File</w:t>
            </w:r>
            <w:proofErr w:type="spellEnd"/>
            <w:r w:rsidRPr="00497DA2">
              <w:rPr>
                <w:rFonts w:cs="Arial"/>
                <w:color w:val="669900"/>
              </w:rPr>
              <w:t xml:space="preserve"> </w:t>
            </w:r>
            <w:proofErr w:type="spellStart"/>
            <w:r w:rsidRPr="00497DA2">
              <w:rPr>
                <w:rFonts w:cs="Arial"/>
                <w:color w:val="669900"/>
              </w:rPr>
              <w:t>Popup</w:t>
            </w:r>
            <w:proofErr w:type="spellEnd"/>
            <w:r w:rsidRPr="00497DA2">
              <w:rPr>
                <w:rFonts w:cs="Arial"/>
                <w:color w:val="669900"/>
              </w:rPr>
              <w:t xml:space="preserve"> </w:t>
            </w:r>
            <w:proofErr w:type="spellStart"/>
            <w:r w:rsidRPr="00497DA2">
              <w:rPr>
                <w:rFonts w:cs="Arial"/>
                <w:color w:val="669900"/>
              </w:rPr>
              <w:t>Applet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>FA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>Да</w:t>
            </w:r>
          </w:p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>окно сохранение файла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>-</w:t>
            </w:r>
          </w:p>
        </w:tc>
        <w:tc>
          <w:tcPr>
            <w:tcW w:w="5670" w:type="dxa"/>
            <w:shd w:val="clear" w:color="auto" w:fill="auto"/>
          </w:tcPr>
          <w:p w:rsidR="009B52CF" w:rsidRPr="00497DA2" w:rsidRDefault="009B52CF" w:rsidP="00507141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 xml:space="preserve">Поле для указания имени файла и перехода на него. 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>Да</w:t>
            </w:r>
          </w:p>
        </w:tc>
      </w:tr>
      <w:tr w:rsidR="009B52CF" w:rsidRPr="00497DA2" w:rsidTr="00177631">
        <w:tc>
          <w:tcPr>
            <w:tcW w:w="1758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Размер ( в байтах)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  <w:color w:val="000000"/>
              </w:rPr>
              <w:t>Числовое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RO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52CF" w:rsidRPr="00497DA2" w:rsidRDefault="009B52CF" w:rsidP="00177631">
            <w:pPr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5670" w:type="dxa"/>
            <w:shd w:val="clear" w:color="auto" w:fill="auto"/>
          </w:tcPr>
          <w:p w:rsidR="009B52CF" w:rsidRPr="00497DA2" w:rsidRDefault="009B52CF" w:rsidP="00507141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Размер файла в байтах в файловой системе Siebel CRM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Да</w:t>
            </w:r>
          </w:p>
        </w:tc>
      </w:tr>
      <w:tr w:rsidR="009B52CF" w:rsidRPr="00497DA2" w:rsidTr="00177631">
        <w:tc>
          <w:tcPr>
            <w:tcW w:w="1758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Тип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  <w:color w:val="000000"/>
              </w:rPr>
            </w:pPr>
            <w:r w:rsidRPr="00497DA2">
              <w:rPr>
                <w:rFonts w:cs="Arial"/>
                <w:color w:val="000000"/>
              </w:rPr>
              <w:t>Текстовое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RO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52CF" w:rsidRPr="00497DA2" w:rsidRDefault="009B52CF" w:rsidP="00177631">
            <w:pPr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5670" w:type="dxa"/>
            <w:shd w:val="clear" w:color="auto" w:fill="auto"/>
          </w:tcPr>
          <w:p w:rsidR="009B52CF" w:rsidRPr="00497DA2" w:rsidRDefault="009B52CF" w:rsidP="00507141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Формат загруженного файла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Да</w:t>
            </w:r>
          </w:p>
        </w:tc>
      </w:tr>
      <w:tr w:rsidR="009B52CF" w:rsidRPr="00497DA2" w:rsidTr="00177631">
        <w:tc>
          <w:tcPr>
            <w:tcW w:w="1758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Комментарии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  <w:color w:val="000000"/>
              </w:rPr>
            </w:pPr>
            <w:r w:rsidRPr="00497DA2">
              <w:rPr>
                <w:rFonts w:cs="Arial"/>
                <w:color w:val="000000"/>
              </w:rPr>
              <w:t>Текстовое (250 символов)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FA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52CF" w:rsidRPr="00497DA2" w:rsidRDefault="009B52CF" w:rsidP="00177631">
            <w:pPr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5670" w:type="dxa"/>
            <w:shd w:val="clear" w:color="auto" w:fill="auto"/>
          </w:tcPr>
          <w:p w:rsidR="009B52CF" w:rsidRPr="00497DA2" w:rsidRDefault="009B52CF" w:rsidP="00507141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Текстовый комментарий к документу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Да</w:t>
            </w:r>
          </w:p>
        </w:tc>
      </w:tr>
      <w:tr w:rsidR="009B52CF" w:rsidRPr="00497DA2" w:rsidTr="00177631">
        <w:tc>
          <w:tcPr>
            <w:tcW w:w="1758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Используется как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  <w:color w:val="669900"/>
              </w:rPr>
            </w:pPr>
            <w:r w:rsidRPr="00497DA2">
              <w:rPr>
                <w:rFonts w:cs="Arial"/>
                <w:color w:val="000000"/>
              </w:rPr>
              <w:t xml:space="preserve">Статический справочник </w:t>
            </w:r>
            <w:r w:rsidRPr="00497DA2">
              <w:rPr>
                <w:rFonts w:cs="Arial"/>
                <w:color w:val="669900"/>
              </w:rPr>
              <w:t>(LOV)</w:t>
            </w:r>
          </w:p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  <w:color w:val="000000"/>
              </w:rPr>
            </w:pPr>
            <w:r w:rsidRPr="00497DA2">
              <w:rPr>
                <w:rFonts w:cs="Arial"/>
                <w:color w:val="669900"/>
              </w:rPr>
              <w:t>SBRF_DOC_USED_FO</w:t>
            </w:r>
            <w:r w:rsidRPr="00497DA2">
              <w:rPr>
                <w:rFonts w:cs="Arial"/>
                <w:color w:val="669900"/>
              </w:rPr>
              <w:lastRenderedPageBreak/>
              <w:t>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  <w:lang w:val="en-US"/>
              </w:rPr>
            </w:pPr>
            <w:del w:id="230" w:author="Задубинин Игорь Сергеевич" w:date="2017-08-07T15:25:00Z">
              <w:r w:rsidRPr="00DC3FB7" w:rsidDel="006809CA">
                <w:rPr>
                  <w:rFonts w:cs="Arial"/>
                  <w:highlight w:val="yellow"/>
                  <w:lang w:val="en-US"/>
                  <w:rPrChange w:id="231" w:author="Гордиенко Людмила Андреевна" w:date="2017-08-08T15:54:00Z">
                    <w:rPr>
                      <w:rFonts w:cs="Arial"/>
                      <w:lang w:val="en-US"/>
                    </w:rPr>
                  </w:rPrChange>
                </w:rPr>
                <w:lastRenderedPageBreak/>
                <w:delText>RO</w:delText>
              </w:r>
            </w:del>
            <w:ins w:id="232" w:author="Задубинин Игорь Сергеевич" w:date="2017-08-07T15:25:00Z">
              <w:r w:rsidR="006809CA" w:rsidRPr="00DC3FB7">
                <w:rPr>
                  <w:rFonts w:cs="Arial"/>
                  <w:highlight w:val="yellow"/>
                  <w:lang w:val="en-US"/>
                  <w:rPrChange w:id="233" w:author="Гордиенко Людмила Андреевна" w:date="2017-08-08T15:54:00Z">
                    <w:rPr>
                      <w:rFonts w:cs="Arial"/>
                      <w:lang w:val="en-US"/>
                    </w:rPr>
                  </w:rPrChange>
                </w:rPr>
                <w:t>FA</w:t>
              </w:r>
            </w:ins>
          </w:p>
        </w:tc>
        <w:tc>
          <w:tcPr>
            <w:tcW w:w="198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52CF" w:rsidRPr="00497DA2" w:rsidRDefault="009B52CF" w:rsidP="00177631">
            <w:pPr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5670" w:type="dxa"/>
            <w:shd w:val="clear" w:color="auto" w:fill="auto"/>
          </w:tcPr>
          <w:p w:rsidR="009B52CF" w:rsidRPr="00497DA2" w:rsidDel="00DC3FB7" w:rsidRDefault="009B52CF" w:rsidP="00507141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del w:id="234" w:author="Гордиенко Людмила Андреевна" w:date="2017-08-08T15:54:00Z"/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 xml:space="preserve">Поле для указания назначения </w:t>
            </w:r>
            <w:proofErr w:type="spellStart"/>
            <w:r w:rsidRPr="00497DA2">
              <w:rPr>
                <w:rFonts w:cs="Arial"/>
                <w:sz w:val="18"/>
                <w:szCs w:val="18"/>
              </w:rPr>
              <w:t>документа</w:t>
            </w:r>
          </w:p>
          <w:p w:rsidR="009B52CF" w:rsidRPr="00DC3FB7" w:rsidRDefault="009B52CF" w:rsidP="00DC3FB7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ins w:id="235" w:author="Задубинин Игорь Сергеевич" w:date="2017-08-07T15:55:00Z"/>
                <w:rFonts w:cs="Arial"/>
                <w:sz w:val="18"/>
                <w:szCs w:val="18"/>
              </w:rPr>
            </w:pPr>
            <w:r w:rsidRPr="00DC3FB7">
              <w:rPr>
                <w:rFonts w:cs="Arial"/>
                <w:sz w:val="18"/>
                <w:szCs w:val="18"/>
              </w:rPr>
              <w:t>При</w:t>
            </w:r>
            <w:proofErr w:type="spellEnd"/>
            <w:r w:rsidRPr="00DC3FB7">
              <w:rPr>
                <w:rFonts w:cs="Arial"/>
                <w:sz w:val="18"/>
                <w:szCs w:val="18"/>
              </w:rPr>
              <w:t xml:space="preserve"> добавлении файла автоматически выбирается значение «Макет»</w:t>
            </w:r>
          </w:p>
          <w:p w:rsidR="00842638" w:rsidRPr="00497DA2" w:rsidRDefault="00711A28" w:rsidP="00711A28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Д</w:t>
            </w:r>
            <w:ins w:id="236" w:author="Задубинин Игорь Сергеевич" w:date="2017-08-08T10:49:00Z">
              <w:r w:rsidR="00624C66" w:rsidRPr="00DC3FB7">
                <w:rPr>
                  <w:rFonts w:cs="Arial"/>
                  <w:sz w:val="18"/>
                  <w:szCs w:val="18"/>
                  <w:highlight w:val="yellow"/>
                  <w:rPrChange w:id="237" w:author="Гордиенко Людмила Андреевна" w:date="2017-08-08T15:54:00Z">
                    <w:rPr>
                      <w:rFonts w:cs="Arial"/>
                    </w:rPr>
                  </w:rPrChange>
                </w:rPr>
                <w:t>оступные значения для выбора: «Макет», «Вложения»</w:t>
              </w:r>
            </w:ins>
          </w:p>
        </w:tc>
        <w:tc>
          <w:tcPr>
            <w:tcW w:w="140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Да</w:t>
            </w:r>
          </w:p>
        </w:tc>
      </w:tr>
      <w:tr w:rsidR="009B52CF" w:rsidRPr="00497DA2" w:rsidTr="00177631">
        <w:tc>
          <w:tcPr>
            <w:tcW w:w="1758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lastRenderedPageBreak/>
              <w:t>Дата создания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  <w:color w:val="000000"/>
              </w:rPr>
            </w:pPr>
            <w:r w:rsidRPr="00497DA2">
              <w:rPr>
                <w:rFonts w:cs="Arial"/>
                <w:color w:val="000000"/>
              </w:rPr>
              <w:t>Дата-Время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RO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52CF" w:rsidRPr="00497DA2" w:rsidRDefault="009B52CF" w:rsidP="00177631">
            <w:pPr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5670" w:type="dxa"/>
            <w:shd w:val="clear" w:color="auto" w:fill="auto"/>
          </w:tcPr>
          <w:p w:rsidR="009B52CF" w:rsidRPr="00497DA2" w:rsidRDefault="009B52CF" w:rsidP="00507141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Дата и время создания записи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-</w:t>
            </w:r>
          </w:p>
        </w:tc>
      </w:tr>
      <w:tr w:rsidR="009B52CF" w:rsidRPr="00497DA2" w:rsidTr="00177631">
        <w:tc>
          <w:tcPr>
            <w:tcW w:w="1758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Создатель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  <w:color w:val="000000"/>
              </w:rPr>
            </w:pPr>
            <w:r w:rsidRPr="00497DA2">
              <w:rPr>
                <w:rFonts w:cs="Arial"/>
                <w:color w:val="000000"/>
              </w:rPr>
              <w:t>Текстовое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RO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52CF" w:rsidRPr="00497DA2" w:rsidRDefault="009B52CF" w:rsidP="00177631">
            <w:pPr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5670" w:type="dxa"/>
            <w:shd w:val="clear" w:color="auto" w:fill="auto"/>
          </w:tcPr>
          <w:p w:rsidR="009B52CF" w:rsidRPr="00497DA2" w:rsidRDefault="009B52CF" w:rsidP="00507141">
            <w:pPr>
              <w:numPr>
                <w:ilvl w:val="0"/>
                <w:numId w:val="20"/>
              </w:numPr>
              <w:tabs>
                <w:tab w:val="num" w:pos="196"/>
              </w:tabs>
              <w:spacing w:before="60" w:after="60"/>
              <w:ind w:left="198" w:hanging="198"/>
              <w:rPr>
                <w:rFonts w:cs="Arial"/>
                <w:sz w:val="18"/>
                <w:szCs w:val="18"/>
              </w:rPr>
            </w:pPr>
            <w:r w:rsidRPr="00497DA2">
              <w:rPr>
                <w:rFonts w:cs="Arial"/>
                <w:sz w:val="18"/>
                <w:szCs w:val="18"/>
              </w:rPr>
              <w:t>ФИО сотрудника, создавшего запись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-5"/>
              <w:keepNext w:val="0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-</w:t>
            </w:r>
          </w:p>
        </w:tc>
      </w:tr>
    </w:tbl>
    <w:p w:rsidR="009B52CF" w:rsidRPr="00497DA2" w:rsidRDefault="007C3292" w:rsidP="009B52CF">
      <w:pPr>
        <w:pStyle w:val="-8"/>
        <w:keepNext w:val="0"/>
        <w:spacing w:before="240"/>
        <w:rPr>
          <w:rFonts w:cs="Arial"/>
        </w:rPr>
      </w:pPr>
      <w:bookmarkStart w:id="238" w:name="_Ref461475660"/>
      <w:r w:rsidRPr="007C3292">
        <w:rPr>
          <w:rFonts w:cs="Arial"/>
        </w:rPr>
        <w:t xml:space="preserve">Управление КАП </w:t>
      </w:r>
      <w:proofErr w:type="spellStart"/>
      <w:r w:rsidRPr="007C3292">
        <w:rPr>
          <w:rFonts w:cs="Arial"/>
        </w:rPr>
        <w:t>Кроссканальность</w:t>
      </w:r>
      <w:proofErr w:type="spellEnd"/>
      <w:r w:rsidRPr="007C3292">
        <w:rPr>
          <w:rFonts w:cs="Arial"/>
        </w:rPr>
        <w:t xml:space="preserve"> 17С </w:t>
      </w:r>
      <w:r w:rsidR="009B52CF" w:rsidRPr="00497DA2">
        <w:rPr>
          <w:rFonts w:cs="Arial"/>
        </w:rPr>
        <w:t xml:space="preserve">Таблица </w:t>
      </w:r>
      <w:r w:rsidR="009B52CF" w:rsidRPr="00497DA2">
        <w:rPr>
          <w:rFonts w:cs="Arial"/>
        </w:rPr>
        <w:fldChar w:fldCharType="begin"/>
      </w:r>
      <w:r w:rsidR="009B52CF" w:rsidRPr="00497DA2">
        <w:rPr>
          <w:rFonts w:cs="Arial"/>
        </w:rPr>
        <w:instrText xml:space="preserve"> SEQ Таблица \* ARABIC </w:instrText>
      </w:r>
      <w:r w:rsidR="009B52CF" w:rsidRPr="00497DA2">
        <w:rPr>
          <w:rFonts w:cs="Arial"/>
        </w:rPr>
        <w:fldChar w:fldCharType="separate"/>
      </w:r>
      <w:r w:rsidR="009B52CF">
        <w:rPr>
          <w:rFonts w:cs="Arial"/>
          <w:noProof/>
        </w:rPr>
        <w:t>110</w:t>
      </w:r>
      <w:r w:rsidR="009B52CF" w:rsidRPr="00497DA2">
        <w:rPr>
          <w:rFonts w:cs="Arial"/>
          <w:noProof/>
        </w:rPr>
        <w:fldChar w:fldCharType="end"/>
      </w:r>
      <w:bookmarkEnd w:id="238"/>
      <w:r w:rsidR="009B52CF" w:rsidRPr="00497DA2">
        <w:rPr>
          <w:rFonts w:cs="Arial"/>
        </w:rPr>
        <w:t xml:space="preserve"> Кнопки и процедуры апплета «Макет</w:t>
      </w:r>
      <w:ins w:id="239" w:author="Задубинин Игорь Сергеевич" w:date="2017-06-22T10:44:00Z">
        <w:r w:rsidR="00681A42">
          <w:rPr>
            <w:rFonts w:cs="Arial"/>
          </w:rPr>
          <w:t xml:space="preserve"> </w:t>
        </w:r>
        <w:r w:rsidR="00681A42" w:rsidRPr="00DC3FB7">
          <w:rPr>
            <w:rFonts w:cs="Arial"/>
            <w:highlight w:val="yellow"/>
            <w:rPrChange w:id="240" w:author="Гордиенко Людмила Андреевна" w:date="2017-08-08T15:54:00Z">
              <w:rPr>
                <w:rFonts w:cs="Arial"/>
              </w:rPr>
            </w:rPrChange>
          </w:rPr>
          <w:t>и вложения</w:t>
        </w:r>
      </w:ins>
      <w:r w:rsidR="009B52CF" w:rsidRPr="00497DA2">
        <w:rPr>
          <w:rFonts w:cs="Arial"/>
        </w:rPr>
        <w:t>»</w:t>
      </w:r>
    </w:p>
    <w:tbl>
      <w:tblPr>
        <w:tblW w:w="14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3134"/>
        <w:gridCol w:w="2304"/>
        <w:gridCol w:w="3575"/>
        <w:gridCol w:w="3333"/>
      </w:tblGrid>
      <w:tr w:rsidR="009B52CF" w:rsidRPr="00497DA2" w:rsidTr="00C5755C">
        <w:trPr>
          <w:cantSplit/>
          <w:trHeight w:val="135"/>
          <w:tblHeader/>
        </w:trPr>
        <w:tc>
          <w:tcPr>
            <w:tcW w:w="2304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keepNext w:val="0"/>
              <w:keepLines w:val="0"/>
              <w:suppressLineNumbers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Кнопка / Триггер пр</w:t>
            </w:r>
            <w:r w:rsidRPr="00497DA2">
              <w:rPr>
                <w:rFonts w:cs="Arial"/>
                <w:szCs w:val="18"/>
                <w:lang w:val="ru-RU"/>
              </w:rPr>
              <w:t>о</w:t>
            </w:r>
            <w:r w:rsidRPr="00497DA2">
              <w:rPr>
                <w:rFonts w:cs="Arial"/>
                <w:szCs w:val="18"/>
                <w:lang w:val="ru-RU"/>
              </w:rPr>
              <w:t>цедуры</w:t>
            </w:r>
          </w:p>
        </w:tc>
        <w:tc>
          <w:tcPr>
            <w:tcW w:w="3134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keepNext w:val="0"/>
              <w:keepLines w:val="0"/>
              <w:suppressLineNumbers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Доступность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keepNext w:val="0"/>
              <w:keepLines w:val="0"/>
              <w:suppressLineNumbers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Тип реакции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keepNext w:val="0"/>
              <w:keepLines w:val="0"/>
              <w:suppressLineNumbers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Логика исполнения</w:t>
            </w:r>
          </w:p>
        </w:tc>
        <w:tc>
          <w:tcPr>
            <w:tcW w:w="3333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9B52CF" w:rsidRPr="00497DA2" w:rsidRDefault="009B52CF" w:rsidP="00177631">
            <w:pPr>
              <w:pStyle w:val="-3"/>
              <w:keepNext w:val="0"/>
              <w:keepLines w:val="0"/>
              <w:suppressLineNumbers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Результат / текст сообщения в случае ошибки</w:t>
            </w:r>
          </w:p>
        </w:tc>
      </w:tr>
      <w:tr w:rsidR="009B52CF" w:rsidRPr="00497DA2" w:rsidTr="00C5755C">
        <w:trPr>
          <w:trHeight w:val="463"/>
        </w:trPr>
        <w:tc>
          <w:tcPr>
            <w:tcW w:w="2304" w:type="dxa"/>
            <w:vMerge w:val="restart"/>
            <w:shd w:val="clear" w:color="auto" w:fill="auto"/>
          </w:tcPr>
          <w:p w:rsidR="009B52CF" w:rsidRPr="00497DA2" w:rsidRDefault="009B52CF" w:rsidP="00177631">
            <w:pPr>
              <w:pStyle w:val="-a"/>
              <w:suppressLineNumbers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Новый файл</w:t>
            </w:r>
          </w:p>
        </w:tc>
        <w:tc>
          <w:tcPr>
            <w:tcW w:w="3134" w:type="dxa"/>
            <w:vMerge w:val="restart"/>
            <w:shd w:val="clear" w:color="auto" w:fill="auto"/>
          </w:tcPr>
          <w:p w:rsidR="009B52CF" w:rsidRPr="00497DA2" w:rsidRDefault="009B52CF" w:rsidP="00177631">
            <w:pPr>
              <w:pStyle w:val="-5"/>
              <w:keepNext w:val="0"/>
              <w:keepLines w:val="0"/>
              <w:suppressLineNumbers/>
              <w:rPr>
                <w:rFonts w:cs="Arial"/>
                <w:strike/>
              </w:rPr>
            </w:pPr>
            <w:r w:rsidRPr="00497DA2">
              <w:rPr>
                <w:rFonts w:cs="Arial"/>
                <w:lang w:val="en-US"/>
              </w:rPr>
              <w:t>FA</w:t>
            </w:r>
            <w:r w:rsidRPr="00497DA2">
              <w:rPr>
                <w:rFonts w:cs="Arial"/>
              </w:rPr>
              <w:t>, если</w:t>
            </w:r>
            <w:r w:rsidRPr="00497DA2">
              <w:rPr>
                <w:rFonts w:cs="Arial"/>
                <w:strike/>
              </w:rPr>
              <w:t xml:space="preserve"> </w:t>
            </w:r>
          </w:p>
          <w:p w:rsidR="009B52CF" w:rsidRPr="00497DA2" w:rsidRDefault="009B52CF" w:rsidP="00177631">
            <w:pPr>
              <w:pStyle w:val="-5"/>
              <w:keepNext w:val="0"/>
              <w:keepLines w:val="0"/>
              <w:suppressLineNumbers/>
              <w:rPr>
                <w:rFonts w:cs="Arial"/>
              </w:rPr>
            </w:pPr>
            <w:proofErr w:type="spellStart"/>
            <w:r w:rsidRPr="00497DA2">
              <w:rPr>
                <w:rFonts w:cs="Arial"/>
              </w:rPr>
              <w:t>Сообщение.Редактирование</w:t>
            </w:r>
            <w:proofErr w:type="spellEnd"/>
            <w:r w:rsidRPr="00497DA2">
              <w:rPr>
                <w:rFonts w:cs="Arial"/>
              </w:rPr>
              <w:t xml:space="preserve"> запрещено=</w:t>
            </w:r>
            <w:r w:rsidRPr="00497DA2">
              <w:rPr>
                <w:rFonts w:cs="Arial"/>
                <w:lang w:val="en-US"/>
              </w:rPr>
              <w:t>N</w:t>
            </w:r>
          </w:p>
        </w:tc>
        <w:tc>
          <w:tcPr>
            <w:tcW w:w="2304" w:type="dxa"/>
            <w:shd w:val="clear" w:color="auto" w:fill="auto"/>
          </w:tcPr>
          <w:p w:rsidR="009B52CF" w:rsidRPr="00DC3FB7" w:rsidRDefault="009B52CF" w:rsidP="00177631">
            <w:pPr>
              <w:pStyle w:val="-a"/>
              <w:rPr>
                <w:rFonts w:cs="Arial"/>
                <w:color w:val="auto"/>
                <w:highlight w:val="yellow"/>
                <w:rPrChange w:id="241" w:author="Гордиенко Людмила Андреевна" w:date="2017-08-08T15:54:00Z">
                  <w:rPr>
                    <w:rFonts w:cs="Arial"/>
                    <w:color w:val="auto"/>
                  </w:rPr>
                </w:rPrChange>
              </w:rPr>
            </w:pPr>
            <w:del w:id="242" w:author="Задубинин Игорь Сергеевич" w:date="2017-06-22T10:27:00Z">
              <w:r w:rsidRPr="00DC3FB7" w:rsidDel="00937BCA">
                <w:rPr>
                  <w:rFonts w:cs="Arial"/>
                  <w:color w:val="auto"/>
                  <w:highlight w:val="yellow"/>
                  <w:rPrChange w:id="243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delText>Проверка</w:delText>
              </w:r>
            </w:del>
          </w:p>
        </w:tc>
        <w:tc>
          <w:tcPr>
            <w:tcW w:w="3575" w:type="dxa"/>
            <w:shd w:val="clear" w:color="auto" w:fill="auto"/>
          </w:tcPr>
          <w:p w:rsidR="009B52CF" w:rsidRPr="00DC3FB7" w:rsidRDefault="009B52CF" w:rsidP="00177631">
            <w:pPr>
              <w:pStyle w:val="-a"/>
              <w:keepLines/>
              <w:rPr>
                <w:rFonts w:cs="Arial"/>
                <w:color w:val="auto"/>
                <w:highlight w:val="yellow"/>
                <w:rPrChange w:id="244" w:author="Гордиенко Людмила Андреевна" w:date="2017-08-08T15:54:00Z">
                  <w:rPr>
                    <w:rFonts w:cs="Arial"/>
                    <w:color w:val="auto"/>
                  </w:rPr>
                </w:rPrChange>
              </w:rPr>
            </w:pPr>
            <w:del w:id="245" w:author="Задубинин Игорь Сергеевич" w:date="2017-06-22T10:27:00Z">
              <w:r w:rsidRPr="00DC3FB7" w:rsidDel="00937BCA">
                <w:rPr>
                  <w:rFonts w:cs="Arial"/>
                  <w:color w:val="auto"/>
                  <w:highlight w:val="yellow"/>
                  <w:rPrChange w:id="246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delText>Проверка отсутствия записей на а</w:delText>
              </w:r>
              <w:r w:rsidRPr="00DC3FB7" w:rsidDel="00937BCA">
                <w:rPr>
                  <w:rFonts w:cs="Arial"/>
                  <w:color w:val="auto"/>
                  <w:highlight w:val="yellow"/>
                  <w:rPrChange w:id="247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delText>п</w:delText>
              </w:r>
              <w:r w:rsidRPr="00DC3FB7" w:rsidDel="00937BCA">
                <w:rPr>
                  <w:rFonts w:cs="Arial"/>
                  <w:color w:val="auto"/>
                  <w:highlight w:val="yellow"/>
                  <w:rPrChange w:id="248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delText>плете</w:delText>
              </w:r>
            </w:del>
          </w:p>
        </w:tc>
        <w:tc>
          <w:tcPr>
            <w:tcW w:w="3333" w:type="dxa"/>
            <w:shd w:val="clear" w:color="auto" w:fill="auto"/>
          </w:tcPr>
          <w:p w:rsidR="009B52CF" w:rsidRPr="00DC3FB7" w:rsidRDefault="009B52CF" w:rsidP="00177631">
            <w:pPr>
              <w:pStyle w:val="-a"/>
              <w:rPr>
                <w:rFonts w:cs="Arial"/>
                <w:color w:val="auto"/>
                <w:highlight w:val="yellow"/>
                <w:rPrChange w:id="249" w:author="Гордиенко Людмила Андреевна" w:date="2017-08-08T15:54:00Z">
                  <w:rPr>
                    <w:rFonts w:cs="Arial"/>
                    <w:color w:val="auto"/>
                  </w:rPr>
                </w:rPrChange>
              </w:rPr>
            </w:pPr>
            <w:del w:id="250" w:author="Задубинин Игорь Сергеевич" w:date="2017-06-22T10:27:00Z">
              <w:r w:rsidRPr="00DC3FB7" w:rsidDel="00937BCA">
                <w:rPr>
                  <w:rFonts w:cs="Arial"/>
                  <w:color w:val="auto"/>
                  <w:highlight w:val="yellow"/>
                  <w:rPrChange w:id="251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delText>Проверка пройдена/</w:delText>
              </w:r>
              <w:r w:rsidRPr="00DC3FB7" w:rsidDel="00937BCA">
                <w:rPr>
                  <w:rFonts w:cs="Arial"/>
                  <w:highlight w:val="yellow"/>
                  <w:rPrChange w:id="252" w:author="Гордиенко Людмила Андреевна" w:date="2017-08-08T15:54:00Z">
                    <w:rPr>
                      <w:rFonts w:cs="Arial"/>
                    </w:rPr>
                  </w:rPrChange>
                </w:rPr>
                <w:delText xml:space="preserve"> </w:delText>
              </w:r>
              <w:r w:rsidRPr="00DC3FB7" w:rsidDel="00937BCA">
                <w:rPr>
                  <w:rFonts w:cs="Arial"/>
                  <w:color w:val="auto"/>
                  <w:highlight w:val="yellow"/>
                  <w:rPrChange w:id="253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delText>Добавление невозможно. К сообщению может быть прикреплен только 1 макет</w:delText>
              </w:r>
            </w:del>
          </w:p>
        </w:tc>
      </w:tr>
      <w:tr w:rsidR="009B52CF" w:rsidRPr="00497DA2" w:rsidTr="00C5755C">
        <w:trPr>
          <w:trHeight w:val="463"/>
        </w:trPr>
        <w:tc>
          <w:tcPr>
            <w:tcW w:w="2304" w:type="dxa"/>
            <w:vMerge/>
            <w:shd w:val="clear" w:color="auto" w:fill="auto"/>
          </w:tcPr>
          <w:p w:rsidR="009B52CF" w:rsidRPr="00497DA2" w:rsidRDefault="009B52CF" w:rsidP="00177631">
            <w:pPr>
              <w:pStyle w:val="-a"/>
              <w:suppressLineNumbers/>
              <w:rPr>
                <w:rFonts w:cs="Arial"/>
                <w:color w:val="auto"/>
              </w:rPr>
            </w:pPr>
          </w:p>
        </w:tc>
        <w:tc>
          <w:tcPr>
            <w:tcW w:w="3134" w:type="dxa"/>
            <w:vMerge/>
            <w:shd w:val="clear" w:color="auto" w:fill="auto"/>
          </w:tcPr>
          <w:p w:rsidR="009B52CF" w:rsidRPr="00497DA2" w:rsidRDefault="009B52CF" w:rsidP="00177631">
            <w:pPr>
              <w:pStyle w:val="-5"/>
              <w:keepNext w:val="0"/>
              <w:keepLines w:val="0"/>
              <w:suppressLineNumbers/>
              <w:rPr>
                <w:rFonts w:cs="Arial"/>
              </w:rPr>
            </w:pPr>
          </w:p>
        </w:tc>
        <w:tc>
          <w:tcPr>
            <w:tcW w:w="2304" w:type="dxa"/>
            <w:shd w:val="clear" w:color="auto" w:fill="auto"/>
          </w:tcPr>
          <w:p w:rsidR="009B52CF" w:rsidRPr="00497DA2" w:rsidRDefault="009B52CF" w:rsidP="00177631">
            <w:pPr>
              <w:pStyle w:val="-a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Вызов всплывающего окна для выбора файла.</w:t>
            </w:r>
          </w:p>
        </w:tc>
        <w:tc>
          <w:tcPr>
            <w:tcW w:w="3575" w:type="dxa"/>
            <w:shd w:val="clear" w:color="auto" w:fill="auto"/>
          </w:tcPr>
          <w:p w:rsidR="009B52CF" w:rsidRPr="00497DA2" w:rsidRDefault="009B52CF" w:rsidP="00507141">
            <w:pPr>
              <w:pStyle w:val="-a"/>
              <w:keepLines/>
              <w:numPr>
                <w:ilvl w:val="0"/>
                <w:numId w:val="19"/>
              </w:numPr>
              <w:ind w:left="360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Открывается всплывающее окно для выбора файла  пользоват</w:t>
            </w:r>
            <w:r w:rsidRPr="00497DA2">
              <w:rPr>
                <w:rFonts w:cs="Arial"/>
                <w:color w:val="auto"/>
              </w:rPr>
              <w:t>е</w:t>
            </w:r>
            <w:r w:rsidRPr="00497DA2">
              <w:rPr>
                <w:rFonts w:cs="Arial"/>
                <w:color w:val="auto"/>
              </w:rPr>
              <w:t>лем.</w:t>
            </w:r>
          </w:p>
        </w:tc>
        <w:tc>
          <w:tcPr>
            <w:tcW w:w="3333" w:type="dxa"/>
            <w:vMerge w:val="restart"/>
            <w:shd w:val="clear" w:color="auto" w:fill="auto"/>
          </w:tcPr>
          <w:p w:rsidR="009B52CF" w:rsidRPr="00497DA2" w:rsidRDefault="009B52CF" w:rsidP="00507141">
            <w:pPr>
              <w:pStyle w:val="-a"/>
              <w:numPr>
                <w:ilvl w:val="0"/>
                <w:numId w:val="19"/>
              </w:numPr>
              <w:ind w:left="360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В Siebel загружен файл и с</w:t>
            </w:r>
            <w:r w:rsidRPr="00497DA2">
              <w:rPr>
                <w:rFonts w:cs="Arial"/>
                <w:color w:val="auto"/>
              </w:rPr>
              <w:t>о</w:t>
            </w:r>
            <w:r w:rsidRPr="00497DA2">
              <w:rPr>
                <w:rFonts w:cs="Arial"/>
                <w:color w:val="auto"/>
              </w:rPr>
              <w:t>здана новая запись в списке.</w:t>
            </w:r>
          </w:p>
        </w:tc>
      </w:tr>
      <w:tr w:rsidR="009B52CF" w:rsidRPr="00497DA2" w:rsidTr="00C5755C">
        <w:trPr>
          <w:trHeight w:val="463"/>
        </w:trPr>
        <w:tc>
          <w:tcPr>
            <w:tcW w:w="2304" w:type="dxa"/>
            <w:vMerge/>
            <w:shd w:val="clear" w:color="auto" w:fill="auto"/>
          </w:tcPr>
          <w:p w:rsidR="009B52CF" w:rsidRPr="00497DA2" w:rsidRDefault="009B52CF" w:rsidP="00177631">
            <w:pPr>
              <w:pStyle w:val="-a"/>
              <w:suppressLineNumbers/>
              <w:rPr>
                <w:rFonts w:cs="Arial"/>
                <w:color w:val="auto"/>
              </w:rPr>
            </w:pPr>
          </w:p>
        </w:tc>
        <w:tc>
          <w:tcPr>
            <w:tcW w:w="3134" w:type="dxa"/>
            <w:vMerge/>
            <w:shd w:val="clear" w:color="auto" w:fill="auto"/>
          </w:tcPr>
          <w:p w:rsidR="009B52CF" w:rsidRPr="00497DA2" w:rsidRDefault="009B52CF" w:rsidP="00177631">
            <w:pPr>
              <w:pStyle w:val="-5"/>
              <w:keepNext w:val="0"/>
              <w:keepLines w:val="0"/>
              <w:suppressLineNumbers/>
              <w:rPr>
                <w:rFonts w:cs="Arial"/>
              </w:rPr>
            </w:pPr>
          </w:p>
        </w:tc>
        <w:tc>
          <w:tcPr>
            <w:tcW w:w="2304" w:type="dxa"/>
            <w:shd w:val="clear" w:color="auto" w:fill="auto"/>
          </w:tcPr>
          <w:p w:rsidR="009B52CF" w:rsidRPr="00497DA2" w:rsidRDefault="009B52CF" w:rsidP="00177631">
            <w:pPr>
              <w:pStyle w:val="-a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Создание записи и з</w:t>
            </w:r>
            <w:r w:rsidRPr="00497DA2">
              <w:rPr>
                <w:rFonts w:cs="Arial"/>
                <w:color w:val="auto"/>
              </w:rPr>
              <w:t>а</w:t>
            </w:r>
            <w:r w:rsidRPr="00497DA2">
              <w:rPr>
                <w:rFonts w:cs="Arial"/>
                <w:color w:val="auto"/>
              </w:rPr>
              <w:t>полнение полей по умолчанию</w:t>
            </w:r>
          </w:p>
        </w:tc>
        <w:tc>
          <w:tcPr>
            <w:tcW w:w="3575" w:type="dxa"/>
            <w:shd w:val="clear" w:color="auto" w:fill="auto"/>
          </w:tcPr>
          <w:p w:rsidR="009B52CF" w:rsidRPr="00497DA2" w:rsidRDefault="009B52CF" w:rsidP="00507141">
            <w:pPr>
              <w:pStyle w:val="-a"/>
              <w:keepLines/>
              <w:numPr>
                <w:ilvl w:val="0"/>
                <w:numId w:val="19"/>
              </w:numPr>
              <w:ind w:left="360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 xml:space="preserve">Создается </w:t>
            </w:r>
            <w:proofErr w:type="gramStart"/>
            <w:r w:rsidRPr="00497DA2">
              <w:rPr>
                <w:rFonts w:cs="Arial"/>
                <w:color w:val="auto"/>
              </w:rPr>
              <w:t>запись</w:t>
            </w:r>
            <w:proofErr w:type="gramEnd"/>
            <w:r w:rsidRPr="00497DA2">
              <w:rPr>
                <w:rFonts w:cs="Arial"/>
                <w:color w:val="auto"/>
              </w:rPr>
              <w:t xml:space="preserve"> и заполняются поля по умолчанию:</w:t>
            </w:r>
          </w:p>
          <w:p w:rsidR="009B52CF" w:rsidRPr="00497DA2" w:rsidRDefault="009B52CF" w:rsidP="00507141">
            <w:pPr>
              <w:pStyle w:val="-a"/>
              <w:keepLines/>
              <w:numPr>
                <w:ilvl w:val="1"/>
                <w:numId w:val="19"/>
              </w:numPr>
              <w:ind w:left="806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Имя файла</w:t>
            </w:r>
          </w:p>
          <w:p w:rsidR="009B52CF" w:rsidRPr="00497DA2" w:rsidRDefault="009B52CF" w:rsidP="00507141">
            <w:pPr>
              <w:pStyle w:val="-a"/>
              <w:keepLines/>
              <w:numPr>
                <w:ilvl w:val="1"/>
                <w:numId w:val="19"/>
              </w:numPr>
              <w:ind w:left="806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 xml:space="preserve">Размер в байтах </w:t>
            </w:r>
          </w:p>
          <w:p w:rsidR="009B52CF" w:rsidRDefault="009B52CF" w:rsidP="00507141">
            <w:pPr>
              <w:pStyle w:val="-a"/>
              <w:keepLines/>
              <w:numPr>
                <w:ilvl w:val="1"/>
                <w:numId w:val="19"/>
              </w:numPr>
              <w:ind w:left="806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Тип</w:t>
            </w:r>
          </w:p>
          <w:p w:rsidR="009B52CF" w:rsidRPr="00C5602C" w:rsidRDefault="00C5602C" w:rsidP="00C5602C">
            <w:pPr>
              <w:pStyle w:val="-a"/>
              <w:keepLines/>
              <w:numPr>
                <w:ilvl w:val="1"/>
                <w:numId w:val="19"/>
              </w:numPr>
              <w:ind w:left="806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Используется как = Макет</w:t>
            </w:r>
            <w:ins w:id="254" w:author="Задубинин Игорь Сергеевич" w:date="2017-08-07T15:57:00Z">
              <w:r>
                <w:rPr>
                  <w:rFonts w:cs="Arial"/>
                  <w:color w:val="auto"/>
                </w:rPr>
                <w:t>.</w:t>
              </w:r>
            </w:ins>
          </w:p>
          <w:p w:rsidR="009B52CF" w:rsidRPr="00497DA2" w:rsidRDefault="009B52CF" w:rsidP="00507141">
            <w:pPr>
              <w:pStyle w:val="-a"/>
              <w:keepLines/>
              <w:numPr>
                <w:ilvl w:val="1"/>
                <w:numId w:val="19"/>
              </w:numPr>
              <w:ind w:left="806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 xml:space="preserve">Дата создания </w:t>
            </w:r>
          </w:p>
          <w:p w:rsidR="009B52CF" w:rsidRPr="00497DA2" w:rsidRDefault="009B52CF" w:rsidP="00507141">
            <w:pPr>
              <w:pStyle w:val="-a"/>
              <w:keepLines/>
              <w:numPr>
                <w:ilvl w:val="1"/>
                <w:numId w:val="19"/>
              </w:numPr>
              <w:ind w:left="806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Создатель</w:t>
            </w:r>
          </w:p>
        </w:tc>
        <w:tc>
          <w:tcPr>
            <w:tcW w:w="3333" w:type="dxa"/>
            <w:vMerge/>
            <w:shd w:val="clear" w:color="auto" w:fill="auto"/>
          </w:tcPr>
          <w:p w:rsidR="009B52CF" w:rsidRPr="00497DA2" w:rsidRDefault="009B52CF" w:rsidP="00507141">
            <w:pPr>
              <w:pStyle w:val="-a"/>
              <w:numPr>
                <w:ilvl w:val="0"/>
                <w:numId w:val="19"/>
              </w:numPr>
              <w:ind w:left="360"/>
              <w:rPr>
                <w:rFonts w:cs="Arial"/>
                <w:color w:val="auto"/>
              </w:rPr>
            </w:pPr>
          </w:p>
        </w:tc>
      </w:tr>
      <w:tr w:rsidR="009B52CF" w:rsidRPr="00497DA2" w:rsidTr="00C5755C">
        <w:trPr>
          <w:trHeight w:val="463"/>
        </w:trPr>
        <w:tc>
          <w:tcPr>
            <w:tcW w:w="2304" w:type="dxa"/>
            <w:vMerge w:val="restart"/>
            <w:shd w:val="clear" w:color="auto" w:fill="auto"/>
          </w:tcPr>
          <w:p w:rsidR="009B52CF" w:rsidRPr="00497DA2" w:rsidRDefault="009B52CF" w:rsidP="00177631">
            <w:pPr>
              <w:pStyle w:val="-a"/>
              <w:keepNext/>
              <w:keepLines/>
              <w:suppressLineNumbers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lastRenderedPageBreak/>
              <w:t>Удалить</w:t>
            </w:r>
          </w:p>
        </w:tc>
        <w:tc>
          <w:tcPr>
            <w:tcW w:w="3134" w:type="dxa"/>
            <w:vMerge w:val="restart"/>
            <w:shd w:val="clear" w:color="auto" w:fill="auto"/>
          </w:tcPr>
          <w:p w:rsidR="009B52CF" w:rsidRPr="00497DA2" w:rsidRDefault="009B52CF" w:rsidP="00177631">
            <w:pPr>
              <w:pStyle w:val="-5"/>
              <w:suppressLineNumbers/>
              <w:rPr>
                <w:rFonts w:cs="Arial"/>
                <w:strike/>
              </w:rPr>
            </w:pPr>
            <w:r w:rsidRPr="00497DA2">
              <w:rPr>
                <w:rFonts w:cs="Arial"/>
                <w:lang w:val="en-US"/>
              </w:rPr>
              <w:t>FA</w:t>
            </w:r>
            <w:r w:rsidRPr="00497DA2">
              <w:rPr>
                <w:rFonts w:cs="Arial"/>
              </w:rPr>
              <w:t xml:space="preserve">, если </w:t>
            </w:r>
          </w:p>
          <w:p w:rsidR="009B52CF" w:rsidRPr="00497DA2" w:rsidRDefault="009B52CF" w:rsidP="00177631">
            <w:pPr>
              <w:pStyle w:val="-5"/>
              <w:suppressLineNumbers/>
              <w:rPr>
                <w:rFonts w:cs="Arial"/>
              </w:rPr>
            </w:pPr>
            <w:proofErr w:type="spellStart"/>
            <w:r w:rsidRPr="00497DA2">
              <w:rPr>
                <w:rFonts w:cs="Arial"/>
              </w:rPr>
              <w:t>Сообщение.Редактирование</w:t>
            </w:r>
            <w:proofErr w:type="spellEnd"/>
            <w:r w:rsidRPr="00497DA2">
              <w:rPr>
                <w:rFonts w:cs="Arial"/>
              </w:rPr>
              <w:t xml:space="preserve"> запрещено=</w:t>
            </w:r>
            <w:r w:rsidRPr="00497DA2">
              <w:rPr>
                <w:rFonts w:cs="Arial"/>
                <w:lang w:val="en-US"/>
              </w:rPr>
              <w:t>N</w:t>
            </w:r>
          </w:p>
        </w:tc>
        <w:tc>
          <w:tcPr>
            <w:tcW w:w="2304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affc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7DA2">
              <w:rPr>
                <w:rFonts w:ascii="Arial" w:hAnsi="Arial" w:cs="Arial"/>
                <w:sz w:val="18"/>
                <w:szCs w:val="18"/>
              </w:rPr>
              <w:t>Подтверждение (да/нет)</w:t>
            </w:r>
          </w:p>
        </w:tc>
        <w:tc>
          <w:tcPr>
            <w:tcW w:w="3575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affc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97DA2">
              <w:rPr>
                <w:rFonts w:ascii="Arial" w:hAnsi="Arial" w:cs="Arial"/>
                <w:sz w:val="18"/>
                <w:szCs w:val="18"/>
              </w:rPr>
              <w:t>Вывод диалогового окна для подтве</w:t>
            </w:r>
            <w:r w:rsidRPr="00497DA2">
              <w:rPr>
                <w:rFonts w:ascii="Arial" w:hAnsi="Arial" w:cs="Arial"/>
                <w:sz w:val="18"/>
                <w:szCs w:val="18"/>
              </w:rPr>
              <w:t>р</w:t>
            </w:r>
            <w:r w:rsidRPr="00497DA2">
              <w:rPr>
                <w:rFonts w:ascii="Arial" w:hAnsi="Arial" w:cs="Arial"/>
                <w:sz w:val="18"/>
                <w:szCs w:val="18"/>
              </w:rPr>
              <w:t>ждения со стороны пользователя</w:t>
            </w:r>
          </w:p>
        </w:tc>
        <w:tc>
          <w:tcPr>
            <w:tcW w:w="3333" w:type="dxa"/>
            <w:shd w:val="clear" w:color="auto" w:fill="auto"/>
            <w:vAlign w:val="center"/>
          </w:tcPr>
          <w:p w:rsidR="009B52CF" w:rsidRPr="00497DA2" w:rsidRDefault="009B52CF" w:rsidP="00177631">
            <w:pPr>
              <w:pStyle w:val="affc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97DA2">
              <w:rPr>
                <w:rFonts w:ascii="Arial" w:hAnsi="Arial" w:cs="Arial"/>
                <w:sz w:val="18"/>
                <w:szCs w:val="18"/>
              </w:rPr>
              <w:t>«Подтвердите удаление выбранной записи»</w:t>
            </w:r>
          </w:p>
        </w:tc>
      </w:tr>
      <w:tr w:rsidR="009B52CF" w:rsidRPr="00497DA2" w:rsidTr="00C5755C">
        <w:trPr>
          <w:trHeight w:val="463"/>
        </w:trPr>
        <w:tc>
          <w:tcPr>
            <w:tcW w:w="2304" w:type="dxa"/>
            <w:vMerge/>
            <w:shd w:val="clear" w:color="auto" w:fill="auto"/>
          </w:tcPr>
          <w:p w:rsidR="009B52CF" w:rsidRPr="00497DA2" w:rsidRDefault="009B52CF" w:rsidP="00177631">
            <w:pPr>
              <w:pStyle w:val="-a"/>
              <w:keepNext/>
              <w:keepLines/>
              <w:suppressLineNumbers/>
              <w:rPr>
                <w:rFonts w:cs="Arial"/>
                <w:color w:val="auto"/>
              </w:rPr>
            </w:pPr>
          </w:p>
        </w:tc>
        <w:tc>
          <w:tcPr>
            <w:tcW w:w="3134" w:type="dxa"/>
            <w:vMerge/>
            <w:shd w:val="clear" w:color="auto" w:fill="auto"/>
          </w:tcPr>
          <w:p w:rsidR="009B52CF" w:rsidRPr="00497DA2" w:rsidRDefault="009B52CF" w:rsidP="00177631">
            <w:pPr>
              <w:pStyle w:val="-5"/>
              <w:keepNext w:val="0"/>
              <w:keepLines w:val="0"/>
              <w:suppressLineNumbers/>
              <w:rPr>
                <w:rFonts w:cs="Arial"/>
              </w:rPr>
            </w:pPr>
          </w:p>
        </w:tc>
        <w:tc>
          <w:tcPr>
            <w:tcW w:w="2304" w:type="dxa"/>
            <w:shd w:val="clear" w:color="auto" w:fill="auto"/>
          </w:tcPr>
          <w:p w:rsidR="009B52CF" w:rsidRPr="00497DA2" w:rsidRDefault="009B52CF" w:rsidP="00177631">
            <w:pPr>
              <w:pStyle w:val="-a"/>
              <w:keepLines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Удаление выбранной записи</w:t>
            </w:r>
          </w:p>
        </w:tc>
        <w:tc>
          <w:tcPr>
            <w:tcW w:w="3575" w:type="dxa"/>
            <w:shd w:val="clear" w:color="auto" w:fill="auto"/>
          </w:tcPr>
          <w:p w:rsidR="009B52CF" w:rsidRPr="00497DA2" w:rsidRDefault="009B52CF" w:rsidP="00507141">
            <w:pPr>
              <w:pStyle w:val="-a"/>
              <w:keepLines/>
              <w:numPr>
                <w:ilvl w:val="0"/>
                <w:numId w:val="19"/>
              </w:numPr>
              <w:ind w:left="360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 xml:space="preserve"> Выбранная запись удаляется</w:t>
            </w:r>
          </w:p>
        </w:tc>
        <w:tc>
          <w:tcPr>
            <w:tcW w:w="3333" w:type="dxa"/>
            <w:shd w:val="clear" w:color="auto" w:fill="auto"/>
          </w:tcPr>
          <w:p w:rsidR="009B52CF" w:rsidRPr="00497DA2" w:rsidRDefault="009B52CF" w:rsidP="00507141">
            <w:pPr>
              <w:pStyle w:val="-a"/>
              <w:keepLines/>
              <w:numPr>
                <w:ilvl w:val="0"/>
                <w:numId w:val="19"/>
              </w:numPr>
              <w:ind w:left="360"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Удалена выбранная запись</w:t>
            </w:r>
          </w:p>
        </w:tc>
      </w:tr>
      <w:tr w:rsidR="00C5755C" w:rsidRPr="00497DA2" w:rsidTr="00C5755C">
        <w:trPr>
          <w:trHeight w:val="463"/>
          <w:ins w:id="255" w:author="Задубинин Игорь Сергеевич" w:date="2017-08-07T15:32:00Z"/>
        </w:trPr>
        <w:tc>
          <w:tcPr>
            <w:tcW w:w="2304" w:type="dxa"/>
            <w:vMerge w:val="restart"/>
            <w:shd w:val="clear" w:color="auto" w:fill="auto"/>
          </w:tcPr>
          <w:p w:rsidR="00C5755C" w:rsidRPr="00497DA2" w:rsidRDefault="00C5755C" w:rsidP="00177631">
            <w:pPr>
              <w:pStyle w:val="-a"/>
              <w:keepNext/>
              <w:keepLines/>
              <w:suppressLineNumbers/>
              <w:rPr>
                <w:ins w:id="256" w:author="Задубинин Игорь Сергеевич" w:date="2017-08-07T15:32:00Z"/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Сохранение</w:t>
            </w:r>
          </w:p>
        </w:tc>
        <w:tc>
          <w:tcPr>
            <w:tcW w:w="3134" w:type="dxa"/>
            <w:vMerge w:val="restart"/>
            <w:shd w:val="clear" w:color="auto" w:fill="auto"/>
          </w:tcPr>
          <w:p w:rsidR="00C5755C" w:rsidRPr="00497DA2" w:rsidRDefault="00C5755C" w:rsidP="00177631">
            <w:pPr>
              <w:pStyle w:val="-5"/>
              <w:suppressLineNumbers/>
              <w:rPr>
                <w:ins w:id="257" w:author="Задубинин Игорь Сергеевич" w:date="2017-08-07T15:32:00Z"/>
                <w:rFonts w:cs="Arial"/>
              </w:rPr>
            </w:pPr>
            <w:r w:rsidRPr="00497DA2">
              <w:rPr>
                <w:rFonts w:cs="Arial"/>
              </w:rPr>
              <w:t>Всегда</w:t>
            </w:r>
          </w:p>
        </w:tc>
        <w:tc>
          <w:tcPr>
            <w:tcW w:w="2304" w:type="dxa"/>
            <w:shd w:val="clear" w:color="auto" w:fill="auto"/>
          </w:tcPr>
          <w:p w:rsidR="00C5755C" w:rsidRPr="00DC3FB7" w:rsidRDefault="00C5755C" w:rsidP="00177631">
            <w:pPr>
              <w:pStyle w:val="-a"/>
              <w:keepLines/>
              <w:rPr>
                <w:ins w:id="258" w:author="Задубинин Игорь Сергеевич" w:date="2017-08-07T15:32:00Z"/>
                <w:rFonts w:cs="Arial"/>
                <w:color w:val="auto"/>
                <w:highlight w:val="yellow"/>
                <w:rPrChange w:id="259" w:author="Гордиенко Людмила Андреевна" w:date="2017-08-08T15:54:00Z">
                  <w:rPr>
                    <w:ins w:id="260" w:author="Задубинин Игорь Сергеевич" w:date="2017-08-07T15:32:00Z"/>
                    <w:rFonts w:cs="Arial"/>
                    <w:color w:val="auto"/>
                  </w:rPr>
                </w:rPrChange>
              </w:rPr>
            </w:pPr>
            <w:ins w:id="261" w:author="Задубинин Игорь Сергеевич" w:date="2017-08-07T15:33:00Z">
              <w:r w:rsidRPr="00DC3FB7">
                <w:rPr>
                  <w:rFonts w:cs="Arial"/>
                  <w:color w:val="auto"/>
                  <w:highlight w:val="yellow"/>
                  <w:rPrChange w:id="262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Проверка</w:t>
              </w:r>
            </w:ins>
          </w:p>
        </w:tc>
        <w:tc>
          <w:tcPr>
            <w:tcW w:w="3575" w:type="dxa"/>
            <w:shd w:val="clear" w:color="auto" w:fill="auto"/>
          </w:tcPr>
          <w:p w:rsidR="00C5755C" w:rsidRPr="00DC3FB7" w:rsidRDefault="00780B4E" w:rsidP="00177631">
            <w:pPr>
              <w:pStyle w:val="-a"/>
              <w:keepLines/>
              <w:rPr>
                <w:ins w:id="263" w:author="Задубинин Игорь Сергеевич" w:date="2017-08-07T15:32:00Z"/>
                <w:rFonts w:cs="Arial"/>
                <w:color w:val="auto"/>
                <w:highlight w:val="yellow"/>
                <w:rPrChange w:id="264" w:author="Гордиенко Людмила Андреевна" w:date="2017-08-08T15:54:00Z">
                  <w:rPr>
                    <w:ins w:id="265" w:author="Задубинин Игорь Сергеевич" w:date="2017-08-07T15:32:00Z"/>
                    <w:rFonts w:cs="Arial"/>
                    <w:color w:val="auto"/>
                  </w:rPr>
                </w:rPrChange>
              </w:rPr>
            </w:pPr>
            <w:ins w:id="266" w:author="Задубинин Игорь Сергеевич" w:date="2017-08-07T15:34:00Z">
              <w:r w:rsidRPr="00DC3FB7">
                <w:rPr>
                  <w:rFonts w:cs="Arial"/>
                  <w:color w:val="auto"/>
                  <w:highlight w:val="yellow"/>
                  <w:rPrChange w:id="267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Поле «Используется как» не пустое</w:t>
              </w:r>
            </w:ins>
          </w:p>
        </w:tc>
        <w:tc>
          <w:tcPr>
            <w:tcW w:w="3333" w:type="dxa"/>
            <w:shd w:val="clear" w:color="auto" w:fill="auto"/>
          </w:tcPr>
          <w:p w:rsidR="00C5755C" w:rsidRPr="00DC3FB7" w:rsidRDefault="00780B4E" w:rsidP="00177631">
            <w:pPr>
              <w:pStyle w:val="-a"/>
              <w:keepLines/>
              <w:rPr>
                <w:ins w:id="268" w:author="Задубинин Игорь Сергеевич" w:date="2017-08-07T15:32:00Z"/>
                <w:rFonts w:cs="Arial"/>
                <w:color w:val="auto"/>
                <w:highlight w:val="yellow"/>
                <w:rPrChange w:id="269" w:author="Гордиенко Людмила Андреевна" w:date="2017-08-08T15:54:00Z">
                  <w:rPr>
                    <w:ins w:id="270" w:author="Задубинин Игорь Сергеевич" w:date="2017-08-07T15:32:00Z"/>
                    <w:rFonts w:cs="Arial"/>
                    <w:color w:val="auto"/>
                  </w:rPr>
                </w:rPrChange>
              </w:rPr>
            </w:pPr>
            <w:ins w:id="271" w:author="Задубинин Игорь Сергеевич" w:date="2017-08-07T15:34:00Z">
              <w:r w:rsidRPr="00DC3FB7">
                <w:rPr>
                  <w:rFonts w:cs="Arial"/>
                  <w:color w:val="auto"/>
                  <w:highlight w:val="yellow"/>
                  <w:rPrChange w:id="272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 xml:space="preserve">Проверка пройдена/ </w:t>
              </w:r>
            </w:ins>
            <w:ins w:id="273" w:author="Задубинин Игорь Сергеевич" w:date="2017-08-07T15:35:00Z">
              <w:r w:rsidRPr="00DC3FB7">
                <w:rPr>
                  <w:rFonts w:cs="Arial"/>
                  <w:color w:val="auto"/>
                  <w:highlight w:val="yellow"/>
                  <w:rPrChange w:id="274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Поле «Испол</w:t>
              </w:r>
              <w:r w:rsidRPr="00DC3FB7">
                <w:rPr>
                  <w:rFonts w:cs="Arial"/>
                  <w:color w:val="auto"/>
                  <w:highlight w:val="yellow"/>
                  <w:rPrChange w:id="275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ь</w:t>
              </w:r>
              <w:r w:rsidRPr="00DC3FB7">
                <w:rPr>
                  <w:rFonts w:cs="Arial"/>
                  <w:color w:val="auto"/>
                  <w:highlight w:val="yellow"/>
                  <w:rPrChange w:id="276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зуется как» должно быть заполнено</w:t>
              </w:r>
            </w:ins>
          </w:p>
        </w:tc>
      </w:tr>
      <w:tr w:rsidR="00C5755C" w:rsidRPr="00497DA2" w:rsidTr="00C5755C">
        <w:trPr>
          <w:trHeight w:val="463"/>
          <w:ins w:id="277" w:author="Задубинин Игорь Сергеевич" w:date="2017-06-22T10:27:00Z"/>
        </w:trPr>
        <w:tc>
          <w:tcPr>
            <w:tcW w:w="2304" w:type="dxa"/>
            <w:vMerge/>
            <w:shd w:val="clear" w:color="auto" w:fill="auto"/>
          </w:tcPr>
          <w:p w:rsidR="00C5755C" w:rsidRPr="00497DA2" w:rsidRDefault="00C5755C" w:rsidP="00177631">
            <w:pPr>
              <w:pStyle w:val="-a"/>
              <w:keepNext/>
              <w:keepLines/>
              <w:suppressLineNumbers/>
              <w:rPr>
                <w:ins w:id="278" w:author="Задубинин Игорь Сергеевич" w:date="2017-06-22T10:27:00Z"/>
                <w:rFonts w:cs="Arial"/>
                <w:color w:val="auto"/>
              </w:rPr>
            </w:pPr>
          </w:p>
        </w:tc>
        <w:tc>
          <w:tcPr>
            <w:tcW w:w="3134" w:type="dxa"/>
            <w:vMerge/>
            <w:shd w:val="clear" w:color="auto" w:fill="auto"/>
          </w:tcPr>
          <w:p w:rsidR="00C5755C" w:rsidRPr="00497DA2" w:rsidRDefault="00C5755C" w:rsidP="00177631">
            <w:pPr>
              <w:pStyle w:val="-5"/>
              <w:suppressLineNumbers/>
              <w:rPr>
                <w:ins w:id="279" w:author="Задубинин Игорь Сергеевич" w:date="2017-06-22T10:27:00Z"/>
                <w:rFonts w:cs="Arial"/>
              </w:rPr>
            </w:pPr>
          </w:p>
        </w:tc>
        <w:tc>
          <w:tcPr>
            <w:tcW w:w="2304" w:type="dxa"/>
            <w:shd w:val="clear" w:color="auto" w:fill="auto"/>
          </w:tcPr>
          <w:p w:rsidR="00C5755C" w:rsidRPr="00DC3FB7" w:rsidRDefault="00C5755C" w:rsidP="00177631">
            <w:pPr>
              <w:pStyle w:val="-a"/>
              <w:keepLines/>
              <w:rPr>
                <w:ins w:id="280" w:author="Задубинин Игорь Сергеевич" w:date="2017-06-22T10:27:00Z"/>
                <w:rFonts w:cs="Arial"/>
                <w:color w:val="auto"/>
                <w:highlight w:val="yellow"/>
                <w:rPrChange w:id="281" w:author="Гордиенко Людмила Андреевна" w:date="2017-08-08T15:54:00Z">
                  <w:rPr>
                    <w:ins w:id="282" w:author="Задубинин Игорь Сергеевич" w:date="2017-06-22T10:27:00Z"/>
                    <w:rFonts w:cs="Arial"/>
                    <w:color w:val="auto"/>
                  </w:rPr>
                </w:rPrChange>
              </w:rPr>
            </w:pPr>
            <w:ins w:id="283" w:author="Задубинин Игорь Сергеевич" w:date="2017-06-22T10:28:00Z">
              <w:r w:rsidRPr="00DC3FB7">
                <w:rPr>
                  <w:rFonts w:cs="Arial"/>
                  <w:color w:val="auto"/>
                  <w:highlight w:val="yellow"/>
                  <w:rPrChange w:id="284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Проверка</w:t>
              </w:r>
            </w:ins>
          </w:p>
        </w:tc>
        <w:tc>
          <w:tcPr>
            <w:tcW w:w="3575" w:type="dxa"/>
            <w:shd w:val="clear" w:color="auto" w:fill="auto"/>
          </w:tcPr>
          <w:p w:rsidR="00C5755C" w:rsidRPr="00DC3FB7" w:rsidRDefault="00C5755C" w:rsidP="00441EA5">
            <w:pPr>
              <w:pStyle w:val="-a"/>
              <w:keepLines/>
              <w:rPr>
                <w:ins w:id="285" w:author="Задубинин Игорь Сергеевич" w:date="2017-06-22T10:27:00Z"/>
                <w:rFonts w:cs="Arial"/>
                <w:color w:val="auto"/>
                <w:highlight w:val="yellow"/>
                <w:rPrChange w:id="286" w:author="Гордиенко Людмила Андреевна" w:date="2017-08-08T15:54:00Z">
                  <w:rPr>
                    <w:ins w:id="287" w:author="Задубинин Игорь Сергеевич" w:date="2017-06-22T10:27:00Z"/>
                    <w:rFonts w:cs="Arial"/>
                    <w:color w:val="auto"/>
                  </w:rPr>
                </w:rPrChange>
              </w:rPr>
            </w:pPr>
            <w:ins w:id="288" w:author="Задубинин Игорь Сергеевич" w:date="2017-06-22T10:28:00Z">
              <w:r w:rsidRPr="00DC3FB7">
                <w:rPr>
                  <w:rFonts w:cs="Arial"/>
                  <w:color w:val="auto"/>
                  <w:highlight w:val="yellow"/>
                  <w:rPrChange w:id="289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Количество записей, у которых «И</w:t>
              </w:r>
              <w:r w:rsidRPr="00DC3FB7">
                <w:rPr>
                  <w:rFonts w:cs="Arial"/>
                  <w:color w:val="auto"/>
                  <w:highlight w:val="yellow"/>
                  <w:rPrChange w:id="290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с</w:t>
              </w:r>
              <w:r w:rsidRPr="00DC3FB7">
                <w:rPr>
                  <w:rFonts w:cs="Arial"/>
                  <w:color w:val="auto"/>
                  <w:highlight w:val="yellow"/>
                  <w:rPrChange w:id="291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пользуется как» = «Макет» &lt;=</w:t>
              </w:r>
            </w:ins>
            <w:ins w:id="292" w:author="Задубинин Игорь Сергеевич" w:date="2017-08-10T14:10:00Z">
              <w:r w:rsidR="00B311B9">
                <w:rPr>
                  <w:rFonts w:cs="Arial"/>
                  <w:color w:val="auto"/>
                  <w:highlight w:val="yellow"/>
                </w:rPr>
                <w:t>1</w:t>
              </w:r>
            </w:ins>
          </w:p>
        </w:tc>
        <w:tc>
          <w:tcPr>
            <w:tcW w:w="3333" w:type="dxa"/>
            <w:shd w:val="clear" w:color="auto" w:fill="auto"/>
          </w:tcPr>
          <w:p w:rsidR="00C5755C" w:rsidRPr="00DC3FB7" w:rsidRDefault="00C5755C" w:rsidP="00177631">
            <w:pPr>
              <w:pStyle w:val="-a"/>
              <w:keepLines/>
              <w:rPr>
                <w:ins w:id="293" w:author="Задубинин Игорь Сергеевич" w:date="2017-06-22T10:27:00Z"/>
                <w:rFonts w:cs="Arial"/>
                <w:color w:val="auto"/>
                <w:highlight w:val="yellow"/>
                <w:rPrChange w:id="294" w:author="Гордиенко Людмила Андреевна" w:date="2017-08-08T15:54:00Z">
                  <w:rPr>
                    <w:ins w:id="295" w:author="Задубинин Игорь Сергеевич" w:date="2017-06-22T10:27:00Z"/>
                    <w:rFonts w:cs="Arial"/>
                    <w:color w:val="auto"/>
                  </w:rPr>
                </w:rPrChange>
              </w:rPr>
            </w:pPr>
            <w:ins w:id="296" w:author="Задубинин Игорь Сергеевич" w:date="2017-06-22T10:29:00Z">
              <w:r w:rsidRPr="00DC3FB7">
                <w:rPr>
                  <w:rFonts w:cs="Arial"/>
                  <w:color w:val="auto"/>
                  <w:highlight w:val="yellow"/>
                  <w:rPrChange w:id="297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Проверка пройдена/</w:t>
              </w:r>
              <w:r w:rsidRPr="00DC3FB7">
                <w:rPr>
                  <w:rFonts w:cs="Arial"/>
                  <w:highlight w:val="yellow"/>
                  <w:rPrChange w:id="298" w:author="Гордиенко Людмила Андреевна" w:date="2017-08-08T15:54:00Z">
                    <w:rPr>
                      <w:rFonts w:cs="Arial"/>
                    </w:rPr>
                  </w:rPrChange>
                </w:rPr>
                <w:t xml:space="preserve"> </w:t>
              </w:r>
              <w:r w:rsidRPr="00DC3FB7">
                <w:rPr>
                  <w:rFonts w:cs="Arial"/>
                  <w:color w:val="auto"/>
                  <w:highlight w:val="yellow"/>
                  <w:rPrChange w:id="299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Добавление невозможно. К сообщению может быть прикреплен только 1 макет</w:t>
              </w:r>
            </w:ins>
          </w:p>
        </w:tc>
      </w:tr>
      <w:tr w:rsidR="00C5755C" w:rsidRPr="00497DA2" w:rsidTr="00C5755C">
        <w:trPr>
          <w:trHeight w:val="463"/>
          <w:ins w:id="300" w:author="Задубинин Игорь Сергеевич" w:date="2017-06-22T10:30:00Z"/>
        </w:trPr>
        <w:tc>
          <w:tcPr>
            <w:tcW w:w="2304" w:type="dxa"/>
            <w:vMerge/>
            <w:shd w:val="clear" w:color="auto" w:fill="auto"/>
          </w:tcPr>
          <w:p w:rsidR="00C5755C" w:rsidRPr="00497DA2" w:rsidRDefault="00C5755C" w:rsidP="00177631">
            <w:pPr>
              <w:pStyle w:val="-a"/>
              <w:keepNext/>
              <w:keepLines/>
              <w:suppressLineNumbers/>
              <w:rPr>
                <w:ins w:id="301" w:author="Задубинин Игорь Сергеевич" w:date="2017-06-22T10:30:00Z"/>
                <w:rFonts w:cs="Arial"/>
                <w:color w:val="auto"/>
              </w:rPr>
            </w:pPr>
          </w:p>
        </w:tc>
        <w:tc>
          <w:tcPr>
            <w:tcW w:w="3134" w:type="dxa"/>
            <w:vMerge/>
            <w:shd w:val="clear" w:color="auto" w:fill="auto"/>
          </w:tcPr>
          <w:p w:rsidR="00C5755C" w:rsidRPr="00497DA2" w:rsidRDefault="00C5755C" w:rsidP="00177631">
            <w:pPr>
              <w:pStyle w:val="-5"/>
              <w:suppressLineNumbers/>
              <w:rPr>
                <w:ins w:id="302" w:author="Задубинин Игорь Сергеевич" w:date="2017-06-22T10:30:00Z"/>
                <w:rFonts w:cs="Arial"/>
              </w:rPr>
            </w:pPr>
          </w:p>
        </w:tc>
        <w:tc>
          <w:tcPr>
            <w:tcW w:w="2304" w:type="dxa"/>
            <w:shd w:val="clear" w:color="auto" w:fill="auto"/>
          </w:tcPr>
          <w:p w:rsidR="00C5755C" w:rsidRPr="00DC3FB7" w:rsidRDefault="00C5755C" w:rsidP="00177631">
            <w:pPr>
              <w:pStyle w:val="-a"/>
              <w:keepLines/>
              <w:rPr>
                <w:ins w:id="303" w:author="Задубинин Игорь Сергеевич" w:date="2017-06-22T10:30:00Z"/>
                <w:rFonts w:cs="Arial"/>
                <w:color w:val="auto"/>
                <w:highlight w:val="yellow"/>
                <w:rPrChange w:id="304" w:author="Гордиенко Людмила Андреевна" w:date="2017-08-08T15:54:00Z">
                  <w:rPr>
                    <w:ins w:id="305" w:author="Задубинин Игорь Сергеевич" w:date="2017-06-22T10:30:00Z"/>
                    <w:rFonts w:cs="Arial"/>
                    <w:color w:val="auto"/>
                  </w:rPr>
                </w:rPrChange>
              </w:rPr>
            </w:pPr>
            <w:ins w:id="306" w:author="Задубинин Игорь Сергеевич" w:date="2017-06-22T10:30:00Z">
              <w:r w:rsidRPr="00DC3FB7">
                <w:rPr>
                  <w:rFonts w:cs="Arial"/>
                  <w:color w:val="auto"/>
                  <w:highlight w:val="yellow"/>
                  <w:rPrChange w:id="307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Проверка</w:t>
              </w:r>
            </w:ins>
          </w:p>
        </w:tc>
        <w:tc>
          <w:tcPr>
            <w:tcW w:w="3575" w:type="dxa"/>
            <w:shd w:val="clear" w:color="auto" w:fill="auto"/>
          </w:tcPr>
          <w:p w:rsidR="00C5755C" w:rsidRPr="00DC3FB7" w:rsidRDefault="00C5755C" w:rsidP="00AC0DD6">
            <w:pPr>
              <w:pStyle w:val="-a"/>
              <w:keepLines/>
              <w:rPr>
                <w:ins w:id="308" w:author="Задубинин Игорь Сергеевич" w:date="2017-06-22T10:30:00Z"/>
                <w:rFonts w:cs="Arial"/>
                <w:color w:val="auto"/>
                <w:highlight w:val="yellow"/>
                <w:rPrChange w:id="309" w:author="Гордиенко Людмила Андреевна" w:date="2017-08-08T15:54:00Z">
                  <w:rPr>
                    <w:ins w:id="310" w:author="Задубинин Игорь Сергеевич" w:date="2017-06-22T10:30:00Z"/>
                    <w:rFonts w:cs="Arial"/>
                    <w:color w:val="auto"/>
                  </w:rPr>
                </w:rPrChange>
              </w:rPr>
            </w:pPr>
            <w:ins w:id="311" w:author="Задубинин Игорь Сергеевич" w:date="2017-06-22T10:30:00Z">
              <w:r w:rsidRPr="00DC3FB7">
                <w:rPr>
                  <w:rFonts w:cs="Arial"/>
                  <w:color w:val="auto"/>
                  <w:highlight w:val="yellow"/>
                  <w:rPrChange w:id="312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Количество записей, у которых «И</w:t>
              </w:r>
              <w:r w:rsidRPr="00DC3FB7">
                <w:rPr>
                  <w:rFonts w:cs="Arial"/>
                  <w:color w:val="auto"/>
                  <w:highlight w:val="yellow"/>
                  <w:rPrChange w:id="313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с</w:t>
              </w:r>
              <w:r w:rsidRPr="00DC3FB7">
                <w:rPr>
                  <w:rFonts w:cs="Arial"/>
                  <w:color w:val="auto"/>
                  <w:highlight w:val="yellow"/>
                  <w:rPrChange w:id="314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пользуется как» = «</w:t>
              </w:r>
            </w:ins>
            <w:ins w:id="315" w:author="Задубинин Игорь Сергеевич" w:date="2017-06-22T10:33:00Z">
              <w:r w:rsidRPr="00DC3FB7">
                <w:rPr>
                  <w:rFonts w:cs="Arial"/>
                  <w:color w:val="auto"/>
                  <w:highlight w:val="yellow"/>
                  <w:rPrChange w:id="316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Вложение</w:t>
              </w:r>
            </w:ins>
            <w:ins w:id="317" w:author="Задубинин Игорь Сергеевич" w:date="2017-06-22T10:30:00Z">
              <w:r w:rsidRPr="00DC3FB7">
                <w:rPr>
                  <w:rFonts w:cs="Arial"/>
                  <w:color w:val="auto"/>
                  <w:highlight w:val="yellow"/>
                  <w:rPrChange w:id="318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» &lt;=</w:t>
              </w:r>
            </w:ins>
            <w:ins w:id="319" w:author="Задубинин Игорь Сергеевич" w:date="2017-08-10T14:10:00Z">
              <w:r w:rsidR="00B311B9">
                <w:rPr>
                  <w:rFonts w:cs="Arial"/>
                  <w:color w:val="auto"/>
                  <w:highlight w:val="yellow"/>
                </w:rPr>
                <w:t>5</w:t>
              </w:r>
            </w:ins>
          </w:p>
        </w:tc>
        <w:tc>
          <w:tcPr>
            <w:tcW w:w="3333" w:type="dxa"/>
            <w:shd w:val="clear" w:color="auto" w:fill="auto"/>
          </w:tcPr>
          <w:p w:rsidR="00C5755C" w:rsidRPr="00DC3FB7" w:rsidRDefault="00C5755C" w:rsidP="00E379E2">
            <w:pPr>
              <w:pStyle w:val="-a"/>
              <w:keepLines/>
              <w:rPr>
                <w:ins w:id="320" w:author="Задубинин Игорь Сергеевич" w:date="2017-06-22T10:30:00Z"/>
                <w:rFonts w:cs="Arial"/>
                <w:color w:val="auto"/>
                <w:highlight w:val="yellow"/>
                <w:rPrChange w:id="321" w:author="Гордиенко Людмила Андреевна" w:date="2017-08-08T15:54:00Z">
                  <w:rPr>
                    <w:ins w:id="322" w:author="Задубинин Игорь Сергеевич" w:date="2017-06-22T10:30:00Z"/>
                    <w:rFonts w:cs="Arial"/>
                    <w:color w:val="auto"/>
                  </w:rPr>
                </w:rPrChange>
              </w:rPr>
            </w:pPr>
            <w:ins w:id="323" w:author="Задубинин Игорь Сергеевич" w:date="2017-06-22T10:30:00Z">
              <w:r w:rsidRPr="00DC3FB7">
                <w:rPr>
                  <w:rFonts w:cs="Arial"/>
                  <w:color w:val="auto"/>
                  <w:highlight w:val="yellow"/>
                  <w:rPrChange w:id="324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Проверка пройдена/</w:t>
              </w:r>
              <w:r w:rsidRPr="00DC3FB7">
                <w:rPr>
                  <w:rFonts w:cs="Arial"/>
                  <w:highlight w:val="yellow"/>
                  <w:rPrChange w:id="325" w:author="Гордиенко Людмила Андреевна" w:date="2017-08-08T15:54:00Z">
                    <w:rPr>
                      <w:rFonts w:cs="Arial"/>
                    </w:rPr>
                  </w:rPrChange>
                </w:rPr>
                <w:t xml:space="preserve"> </w:t>
              </w:r>
              <w:r w:rsidRPr="00DC3FB7">
                <w:rPr>
                  <w:rFonts w:cs="Arial"/>
                  <w:color w:val="auto"/>
                  <w:highlight w:val="yellow"/>
                  <w:rPrChange w:id="326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Добавление невозможно. К сообщению может быть прикреплено не более 5 вл</w:t>
              </w:r>
              <w:r w:rsidRPr="00DC3FB7">
                <w:rPr>
                  <w:rFonts w:cs="Arial"/>
                  <w:color w:val="auto"/>
                  <w:highlight w:val="yellow"/>
                  <w:rPrChange w:id="327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о</w:t>
              </w:r>
              <w:r w:rsidRPr="00DC3FB7">
                <w:rPr>
                  <w:rFonts w:cs="Arial"/>
                  <w:color w:val="auto"/>
                  <w:highlight w:val="yellow"/>
                  <w:rPrChange w:id="328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жений</w:t>
              </w:r>
            </w:ins>
          </w:p>
        </w:tc>
      </w:tr>
      <w:tr w:rsidR="00C5755C" w:rsidRPr="00497DA2" w:rsidTr="00C5755C">
        <w:trPr>
          <w:trHeight w:val="463"/>
          <w:ins w:id="329" w:author="Задубинин Игорь Сергеевич" w:date="2017-06-22T10:31:00Z"/>
        </w:trPr>
        <w:tc>
          <w:tcPr>
            <w:tcW w:w="2304" w:type="dxa"/>
            <w:vMerge/>
            <w:shd w:val="clear" w:color="auto" w:fill="auto"/>
          </w:tcPr>
          <w:p w:rsidR="00C5755C" w:rsidRPr="00497DA2" w:rsidRDefault="00C5755C" w:rsidP="00177631">
            <w:pPr>
              <w:pStyle w:val="-a"/>
              <w:keepNext/>
              <w:keepLines/>
              <w:suppressLineNumbers/>
              <w:rPr>
                <w:ins w:id="330" w:author="Задубинин Игорь Сергеевич" w:date="2017-06-22T10:31:00Z"/>
                <w:rFonts w:cs="Arial"/>
                <w:color w:val="auto"/>
              </w:rPr>
            </w:pPr>
          </w:p>
        </w:tc>
        <w:tc>
          <w:tcPr>
            <w:tcW w:w="3134" w:type="dxa"/>
            <w:vMerge/>
            <w:shd w:val="clear" w:color="auto" w:fill="auto"/>
          </w:tcPr>
          <w:p w:rsidR="00C5755C" w:rsidRPr="00497DA2" w:rsidRDefault="00C5755C" w:rsidP="00177631">
            <w:pPr>
              <w:pStyle w:val="-5"/>
              <w:suppressLineNumbers/>
              <w:rPr>
                <w:ins w:id="331" w:author="Задубинин Игорь Сергеевич" w:date="2017-06-22T10:31:00Z"/>
                <w:rFonts w:cs="Arial"/>
              </w:rPr>
            </w:pPr>
          </w:p>
        </w:tc>
        <w:tc>
          <w:tcPr>
            <w:tcW w:w="2304" w:type="dxa"/>
            <w:shd w:val="clear" w:color="auto" w:fill="auto"/>
          </w:tcPr>
          <w:p w:rsidR="00C5755C" w:rsidRPr="00DC3FB7" w:rsidRDefault="00C5755C" w:rsidP="00177631">
            <w:pPr>
              <w:pStyle w:val="-a"/>
              <w:keepLines/>
              <w:rPr>
                <w:ins w:id="332" w:author="Задубинин Игорь Сергеевич" w:date="2017-06-22T10:31:00Z"/>
                <w:rFonts w:cs="Arial"/>
                <w:color w:val="auto"/>
                <w:highlight w:val="yellow"/>
                <w:rPrChange w:id="333" w:author="Гордиенко Людмила Андреевна" w:date="2017-08-08T15:54:00Z">
                  <w:rPr>
                    <w:ins w:id="334" w:author="Задубинин Игорь Сергеевич" w:date="2017-06-22T10:31:00Z"/>
                    <w:rFonts w:cs="Arial"/>
                    <w:color w:val="auto"/>
                  </w:rPr>
                </w:rPrChange>
              </w:rPr>
            </w:pPr>
            <w:ins w:id="335" w:author="Задубинин Игорь Сергеевич" w:date="2017-06-22T10:31:00Z">
              <w:r w:rsidRPr="00DC3FB7">
                <w:rPr>
                  <w:rFonts w:cs="Arial"/>
                  <w:color w:val="auto"/>
                  <w:highlight w:val="yellow"/>
                  <w:rPrChange w:id="336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Проверка</w:t>
              </w:r>
            </w:ins>
          </w:p>
        </w:tc>
        <w:tc>
          <w:tcPr>
            <w:tcW w:w="3575" w:type="dxa"/>
            <w:shd w:val="clear" w:color="auto" w:fill="auto"/>
          </w:tcPr>
          <w:p w:rsidR="00C5755C" w:rsidRPr="00DC3FB7" w:rsidRDefault="00C5755C" w:rsidP="00C14A74">
            <w:pPr>
              <w:pStyle w:val="-a"/>
              <w:keepLines/>
              <w:rPr>
                <w:ins w:id="337" w:author="Задубинин Игорь Сергеевич" w:date="2017-06-22T10:31:00Z"/>
                <w:rFonts w:cs="Arial"/>
                <w:color w:val="auto"/>
                <w:highlight w:val="yellow"/>
                <w:rPrChange w:id="338" w:author="Гордиенко Людмила Андреевна" w:date="2017-08-08T15:54:00Z">
                  <w:rPr>
                    <w:ins w:id="339" w:author="Задубинин Игорь Сергеевич" w:date="2017-06-22T10:31:00Z"/>
                    <w:rFonts w:cs="Arial"/>
                    <w:color w:val="auto"/>
                  </w:rPr>
                </w:rPrChange>
              </w:rPr>
            </w:pPr>
            <w:proofErr w:type="gramStart"/>
            <w:ins w:id="340" w:author="Задубинин Игорь Сергеевич" w:date="2017-06-22T10:33:00Z">
              <w:r w:rsidRPr="00DC3FB7">
                <w:rPr>
                  <w:rFonts w:cs="Arial"/>
                  <w:color w:val="auto"/>
                  <w:highlight w:val="yellow"/>
                  <w:rPrChange w:id="341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Если «Используется как» = «Влож</w:t>
              </w:r>
              <w:r w:rsidRPr="00DC3FB7">
                <w:rPr>
                  <w:rFonts w:cs="Arial"/>
                  <w:color w:val="auto"/>
                  <w:highlight w:val="yellow"/>
                  <w:rPrChange w:id="342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е</w:t>
              </w:r>
              <w:r w:rsidRPr="00DC3FB7">
                <w:rPr>
                  <w:rFonts w:cs="Arial"/>
                  <w:color w:val="auto"/>
                  <w:highlight w:val="yellow"/>
                  <w:rPrChange w:id="343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 xml:space="preserve">ние» и </w:t>
              </w:r>
            </w:ins>
            <w:ins w:id="344" w:author="Задубинин Игорь Сергеевич" w:date="2017-06-22T10:34:00Z">
              <w:r w:rsidRPr="00DC3FB7">
                <w:rPr>
                  <w:rFonts w:cs="Arial"/>
                  <w:color w:val="auto"/>
                  <w:highlight w:val="yellow"/>
                  <w:rPrChange w:id="345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(тип= «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46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doc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47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» ИЛИ тип</w:t>
              </w:r>
            </w:ins>
            <w:ins w:id="348" w:author="Задубинин Игорь Сергеевич" w:date="2017-06-22T10:35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49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 xml:space="preserve"> =</w:t>
              </w:r>
            </w:ins>
            <w:ins w:id="350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51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352" w:author="Задубинин Игорь Сергеевич" w:date="2017-06-22T10:35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53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«</w:t>
              </w:r>
            </w:ins>
            <w:proofErr w:type="spellStart"/>
            <w:ins w:id="354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55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docx</w:t>
              </w:r>
            </w:ins>
            <w:proofErr w:type="spellEnd"/>
            <w:ins w:id="356" w:author="Задубинин Игорь Сергеевич" w:date="2017-06-22T10:35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57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» ИЛИ тип = «</w:t>
              </w:r>
            </w:ins>
            <w:proofErr w:type="spellStart"/>
            <w:ins w:id="358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59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xls</w:t>
              </w:r>
            </w:ins>
            <w:proofErr w:type="spellEnd"/>
            <w:ins w:id="360" w:author="Задубинин Игорь Сергеевич" w:date="2017-06-22T10:35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61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» ИЛИ</w:t>
              </w:r>
            </w:ins>
            <w:ins w:id="362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63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364" w:author="Задубинин Игорь Сергеевич" w:date="2017-06-22T10:35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65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тип = «</w:t>
              </w:r>
            </w:ins>
            <w:proofErr w:type="spellStart"/>
            <w:ins w:id="366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67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xlsx</w:t>
              </w:r>
            </w:ins>
            <w:proofErr w:type="spellEnd"/>
            <w:ins w:id="368" w:author="Задубинин Игорь Сергеевич" w:date="2017-06-22T10:35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69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 xml:space="preserve">» ИЛИ тип = </w:t>
              </w:r>
            </w:ins>
            <w:ins w:id="370" w:author="Задубинин Игорь Сергеевич" w:date="2017-06-22T10:36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71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«</w:t>
              </w:r>
            </w:ins>
            <w:proofErr w:type="spellStart"/>
            <w:ins w:id="372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73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ppt</w:t>
              </w:r>
            </w:ins>
            <w:proofErr w:type="spellEnd"/>
            <w:ins w:id="374" w:author="Задубинин Игорь Сергеевич" w:date="2017-06-22T10:36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75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» ИЛИ тип = «</w:t>
              </w:r>
            </w:ins>
            <w:proofErr w:type="spellStart"/>
            <w:ins w:id="376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77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pptx</w:t>
              </w:r>
            </w:ins>
            <w:proofErr w:type="spellEnd"/>
            <w:ins w:id="378" w:author="Задубинин Игорь Сергеевич" w:date="2017-06-22T10:36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79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» ИЛИ тип =</w:t>
              </w:r>
            </w:ins>
            <w:ins w:id="380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81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382" w:author="Задубинин Игорь Сергеевич" w:date="2017-06-22T10:36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83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«</w:t>
              </w:r>
            </w:ins>
            <w:proofErr w:type="spellStart"/>
            <w:ins w:id="384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85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pdf</w:t>
              </w:r>
            </w:ins>
            <w:proofErr w:type="spellEnd"/>
            <w:ins w:id="386" w:author="Задубинин Игорь Сергеевич" w:date="2017-06-22T10:36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87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» ИЛИ тип = «</w:t>
              </w:r>
            </w:ins>
            <w:proofErr w:type="spellStart"/>
            <w:ins w:id="388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89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txt</w:t>
              </w:r>
            </w:ins>
            <w:proofErr w:type="spellEnd"/>
            <w:ins w:id="390" w:author="Задубинин Игорь Сергеевич" w:date="2017-06-22T10:36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91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» ИЛИ тип =</w:t>
              </w:r>
            </w:ins>
            <w:ins w:id="392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93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394" w:author="Задубинин Игорь Сергеевич" w:date="2017-06-22T10:36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95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«</w:t>
              </w:r>
            </w:ins>
            <w:proofErr w:type="spellStart"/>
            <w:ins w:id="396" w:author="Задубинин Игорь Сергеевич" w:date="2017-06-22T10:34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97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rtf</w:t>
              </w:r>
            </w:ins>
            <w:proofErr w:type="spellEnd"/>
            <w:ins w:id="398" w:author="Задубинин Игорь Сергеевич" w:date="2017-06-22T10:36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399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» ИЛИ тип =</w:t>
              </w:r>
            </w:ins>
            <w:ins w:id="400" w:author="Задубинин Игорь Сергеевич" w:date="2017-06-22T10:34:00Z"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01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402" w:author="Задубинин Игорь Сергеевич" w:date="2017-06-22T10:36:00Z"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03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«</w:t>
              </w:r>
            </w:ins>
            <w:proofErr w:type="spellStart"/>
            <w:ins w:id="404" w:author="Задубинин Игорь Сергеевич" w:date="2017-06-22T10:34:00Z"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05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zip</w:t>
              </w:r>
            </w:ins>
            <w:proofErr w:type="spellEnd"/>
            <w:ins w:id="406" w:author="Задубинин Игорь Сергеевич" w:date="2017-06-22T10:37:00Z"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07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» ИЛИ тип =</w:t>
              </w:r>
            </w:ins>
            <w:ins w:id="408" w:author="Задубинин Игорь Сергеевич" w:date="2017-06-22T10:34:00Z"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09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410" w:author="Задубинин Игорь Сергеевич" w:date="2017-06-22T10:37:00Z"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11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«</w:t>
              </w:r>
            </w:ins>
            <w:proofErr w:type="spellStart"/>
            <w:ins w:id="412" w:author="Задубинин Игорь Сергеевич" w:date="2017-06-22T10:34:00Z"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13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rar</w:t>
              </w:r>
            </w:ins>
            <w:proofErr w:type="spellEnd"/>
            <w:ins w:id="414" w:author="Задубинин Игорь Сергеевич" w:date="2017-06-22T10:37:00Z"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15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»)</w:t>
              </w:r>
            </w:ins>
            <w:proofErr w:type="gramEnd"/>
          </w:p>
        </w:tc>
        <w:tc>
          <w:tcPr>
            <w:tcW w:w="3333" w:type="dxa"/>
            <w:shd w:val="clear" w:color="auto" w:fill="auto"/>
          </w:tcPr>
          <w:p w:rsidR="00C5755C" w:rsidRPr="00DC3FB7" w:rsidRDefault="00C5755C" w:rsidP="002A12F6">
            <w:pPr>
              <w:pStyle w:val="-a"/>
              <w:keepLines/>
              <w:rPr>
                <w:ins w:id="416" w:author="Задубинин Игорь Сергеевич" w:date="2017-06-22T10:31:00Z"/>
                <w:rFonts w:cs="Arial"/>
                <w:color w:val="auto"/>
                <w:highlight w:val="yellow"/>
                <w:rPrChange w:id="417" w:author="Гордиенко Людмила Андреевна" w:date="2017-08-08T15:54:00Z">
                  <w:rPr>
                    <w:ins w:id="418" w:author="Задубинин Игорь Сергеевич" w:date="2017-06-22T10:31:00Z"/>
                    <w:rFonts w:cs="Arial"/>
                    <w:color w:val="auto"/>
                  </w:rPr>
                </w:rPrChange>
              </w:rPr>
            </w:pPr>
            <w:ins w:id="419" w:author="Задубинин Игорь Сергеевич" w:date="2017-06-22T10:37:00Z">
              <w:r w:rsidRPr="00DC3FB7">
                <w:rPr>
                  <w:rFonts w:cs="Arial"/>
                  <w:color w:val="auto"/>
                  <w:highlight w:val="yellow"/>
                  <w:rPrChange w:id="420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Проверка пройдена/</w:t>
              </w:r>
              <w:r w:rsidRPr="00DC3FB7">
                <w:rPr>
                  <w:rFonts w:cs="Arial"/>
                  <w:highlight w:val="yellow"/>
                  <w:rPrChange w:id="421" w:author="Гордиенко Людмила Андреевна" w:date="2017-08-08T15:54:00Z">
                    <w:rPr>
                      <w:rFonts w:cs="Arial"/>
                    </w:rPr>
                  </w:rPrChange>
                </w:rPr>
                <w:t xml:space="preserve"> </w:t>
              </w:r>
              <w:r w:rsidRPr="00DC3FB7">
                <w:rPr>
                  <w:rFonts w:cs="Arial"/>
                  <w:color w:val="auto"/>
                  <w:highlight w:val="yellow"/>
                  <w:rPrChange w:id="422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 xml:space="preserve">Добавление невозможно. </w:t>
              </w:r>
            </w:ins>
            <w:ins w:id="423" w:author="Задубинин Игорь Сергеевич" w:date="2017-06-22T10:38:00Z">
              <w:r w:rsidRPr="00DC3FB7">
                <w:rPr>
                  <w:rFonts w:cs="Arial"/>
                  <w:color w:val="auto"/>
                  <w:highlight w:val="yellow"/>
                  <w:rPrChange w:id="424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 xml:space="preserve">Вложение должно быть следующего формата: </w:t>
              </w:r>
            </w:ins>
            <w:proofErr w:type="spellStart"/>
            <w:ins w:id="425" w:author="Задубинин Игорь Сергеевич" w:date="2017-06-22T10:39:00Z"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26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doc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27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 xml:space="preserve">; 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28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docx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29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; .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0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xls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1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; .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2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xlsx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3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; .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4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ppt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5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; .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6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pptx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7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; .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8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pdf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39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; .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40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txt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41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; .</w:t>
              </w:r>
              <w:proofErr w:type="spellStart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42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rtf</w:t>
              </w:r>
              <w:proofErr w:type="spellEnd"/>
              <w:r w:rsidRPr="00DC3FB7">
                <w:rPr>
                  <w:rFonts w:eastAsia="Arial Unicode MS" w:cs="Arial"/>
                  <w:sz w:val="20"/>
                  <w:szCs w:val="20"/>
                  <w:highlight w:val="yellow"/>
                  <w:rPrChange w:id="443" w:author="Гордиенко Людмила Андреевна" w:date="2017-08-08T15:54:00Z">
                    <w:rPr>
                      <w:rFonts w:eastAsia="Arial Unicode MS" w:cs="Arial"/>
                      <w:sz w:val="20"/>
                      <w:szCs w:val="20"/>
                    </w:rPr>
                  </w:rPrChange>
                </w:rPr>
                <w:t>;</w:t>
              </w:r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44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 xml:space="preserve"> .</w:t>
              </w:r>
              <w:proofErr w:type="spellStart"/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45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zip</w:t>
              </w:r>
              <w:proofErr w:type="spellEnd"/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46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; .</w:t>
              </w:r>
              <w:proofErr w:type="spellStart"/>
              <w:r w:rsidRPr="00DC3FB7">
                <w:rPr>
                  <w:rFonts w:eastAsia="Arial Unicode MS" w:cs="Arial"/>
                  <w:color w:val="auto"/>
                  <w:sz w:val="20"/>
                  <w:szCs w:val="20"/>
                  <w:highlight w:val="yellow"/>
                  <w:rPrChange w:id="447" w:author="Гордиенко Людмила Андреевна" w:date="2017-08-08T15:54:00Z">
                    <w:rPr>
                      <w:rFonts w:eastAsia="Arial Unicode MS" w:cs="Arial"/>
                      <w:color w:val="auto"/>
                      <w:sz w:val="20"/>
                      <w:szCs w:val="20"/>
                    </w:rPr>
                  </w:rPrChange>
                </w:rPr>
                <w:t>rar</w:t>
              </w:r>
            </w:ins>
            <w:proofErr w:type="spellEnd"/>
          </w:p>
        </w:tc>
      </w:tr>
      <w:tr w:rsidR="00C5755C" w:rsidRPr="00497DA2" w:rsidTr="00C5755C">
        <w:trPr>
          <w:trHeight w:val="463"/>
          <w:ins w:id="448" w:author="Задубинин Игорь Сергеевич" w:date="2017-06-22T10:40:00Z"/>
        </w:trPr>
        <w:tc>
          <w:tcPr>
            <w:tcW w:w="2304" w:type="dxa"/>
            <w:vMerge/>
            <w:shd w:val="clear" w:color="auto" w:fill="auto"/>
          </w:tcPr>
          <w:p w:rsidR="00C5755C" w:rsidRPr="00497DA2" w:rsidRDefault="00C5755C" w:rsidP="00177631">
            <w:pPr>
              <w:pStyle w:val="-a"/>
              <w:keepNext/>
              <w:keepLines/>
              <w:suppressLineNumbers/>
              <w:rPr>
                <w:ins w:id="449" w:author="Задубинин Игорь Сергеевич" w:date="2017-06-22T10:40:00Z"/>
                <w:rFonts w:cs="Arial"/>
                <w:color w:val="auto"/>
              </w:rPr>
            </w:pPr>
          </w:p>
        </w:tc>
        <w:tc>
          <w:tcPr>
            <w:tcW w:w="3134" w:type="dxa"/>
            <w:vMerge/>
            <w:shd w:val="clear" w:color="auto" w:fill="auto"/>
          </w:tcPr>
          <w:p w:rsidR="00C5755C" w:rsidRPr="00497DA2" w:rsidRDefault="00C5755C" w:rsidP="00177631">
            <w:pPr>
              <w:pStyle w:val="-5"/>
              <w:suppressLineNumbers/>
              <w:rPr>
                <w:ins w:id="450" w:author="Задубинин Игорь Сергеевич" w:date="2017-06-22T10:40:00Z"/>
                <w:rFonts w:cs="Arial"/>
              </w:rPr>
            </w:pPr>
          </w:p>
        </w:tc>
        <w:tc>
          <w:tcPr>
            <w:tcW w:w="2304" w:type="dxa"/>
            <w:shd w:val="clear" w:color="auto" w:fill="auto"/>
          </w:tcPr>
          <w:p w:rsidR="00C5755C" w:rsidRPr="00DC3FB7" w:rsidRDefault="00C5755C" w:rsidP="00177631">
            <w:pPr>
              <w:pStyle w:val="-a"/>
              <w:keepLines/>
              <w:rPr>
                <w:ins w:id="451" w:author="Задубинин Игорь Сергеевич" w:date="2017-06-22T10:40:00Z"/>
                <w:rFonts w:cs="Arial"/>
                <w:color w:val="auto"/>
                <w:highlight w:val="yellow"/>
                <w:rPrChange w:id="452" w:author="Гордиенко Людмила Андреевна" w:date="2017-08-08T15:54:00Z">
                  <w:rPr>
                    <w:ins w:id="453" w:author="Задубинин Игорь Сергеевич" w:date="2017-06-22T10:40:00Z"/>
                    <w:rFonts w:cs="Arial"/>
                    <w:color w:val="auto"/>
                  </w:rPr>
                </w:rPrChange>
              </w:rPr>
            </w:pPr>
            <w:ins w:id="454" w:author="Задубинин Игорь Сергеевич" w:date="2017-06-22T10:40:00Z">
              <w:r w:rsidRPr="00DC3FB7">
                <w:rPr>
                  <w:rFonts w:cs="Arial"/>
                  <w:color w:val="auto"/>
                  <w:highlight w:val="yellow"/>
                  <w:rPrChange w:id="455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Проверка</w:t>
              </w:r>
            </w:ins>
          </w:p>
        </w:tc>
        <w:tc>
          <w:tcPr>
            <w:tcW w:w="3575" w:type="dxa"/>
            <w:shd w:val="clear" w:color="auto" w:fill="auto"/>
          </w:tcPr>
          <w:p w:rsidR="00C5755C" w:rsidRPr="00DC3FB7" w:rsidRDefault="00C5755C" w:rsidP="00177631">
            <w:pPr>
              <w:pStyle w:val="-a"/>
              <w:keepLines/>
              <w:rPr>
                <w:ins w:id="456" w:author="Задубинин Игорь Сергеевич" w:date="2017-06-22T10:40:00Z"/>
                <w:rFonts w:cs="Arial"/>
                <w:color w:val="auto"/>
                <w:highlight w:val="yellow"/>
                <w:rPrChange w:id="457" w:author="Гордиенко Людмила Андреевна" w:date="2017-08-08T15:54:00Z">
                  <w:rPr>
                    <w:ins w:id="458" w:author="Задубинин Игорь Сергеевич" w:date="2017-06-22T10:40:00Z"/>
                    <w:rFonts w:cs="Arial"/>
                    <w:color w:val="auto"/>
                  </w:rPr>
                </w:rPrChange>
              </w:rPr>
            </w:pPr>
            <w:ins w:id="459" w:author="Задубинин Игорь Сергеевич" w:date="2017-06-22T10:40:00Z">
              <w:r w:rsidRPr="00DC3FB7">
                <w:rPr>
                  <w:rFonts w:cs="Arial"/>
                  <w:color w:val="auto"/>
                  <w:highlight w:val="yellow"/>
                  <w:rPrChange w:id="460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 xml:space="preserve">Сумма по полю «Размер в байтах» у записей, где </w:t>
              </w:r>
            </w:ins>
            <w:ins w:id="461" w:author="Задубинин Игорь Сергеевич" w:date="2017-06-22T10:41:00Z">
              <w:r w:rsidRPr="00DC3FB7">
                <w:rPr>
                  <w:rFonts w:cs="Arial"/>
                  <w:color w:val="auto"/>
                  <w:highlight w:val="yellow"/>
                  <w:rPrChange w:id="462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«Используется как» = «Вложение»&lt;=10 Мб</w:t>
              </w:r>
            </w:ins>
          </w:p>
        </w:tc>
        <w:tc>
          <w:tcPr>
            <w:tcW w:w="3333" w:type="dxa"/>
            <w:shd w:val="clear" w:color="auto" w:fill="auto"/>
          </w:tcPr>
          <w:p w:rsidR="00C5755C" w:rsidRPr="00DC3FB7" w:rsidRDefault="00C5755C" w:rsidP="003317DA">
            <w:pPr>
              <w:pStyle w:val="-a"/>
              <w:keepLines/>
              <w:rPr>
                <w:ins w:id="463" w:author="Задубинин Игорь Сергеевич" w:date="2017-06-22T10:40:00Z"/>
                <w:rFonts w:cs="Arial"/>
                <w:color w:val="auto"/>
                <w:highlight w:val="yellow"/>
                <w:rPrChange w:id="464" w:author="Гордиенко Людмила Андреевна" w:date="2017-08-08T15:54:00Z">
                  <w:rPr>
                    <w:ins w:id="465" w:author="Задубинин Игорь Сергеевич" w:date="2017-06-22T10:40:00Z"/>
                    <w:rFonts w:cs="Arial"/>
                    <w:color w:val="auto"/>
                  </w:rPr>
                </w:rPrChange>
              </w:rPr>
            </w:pPr>
            <w:ins w:id="466" w:author="Задубинин Игорь Сергеевич" w:date="2017-06-22T10:41:00Z">
              <w:r w:rsidRPr="00DC3FB7">
                <w:rPr>
                  <w:rFonts w:cs="Arial"/>
                  <w:color w:val="auto"/>
                  <w:highlight w:val="yellow"/>
                  <w:rPrChange w:id="467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 xml:space="preserve">Проверка </w:t>
              </w:r>
              <w:proofErr w:type="gramStart"/>
              <w:r w:rsidRPr="00DC3FB7">
                <w:rPr>
                  <w:rFonts w:cs="Arial"/>
                  <w:color w:val="auto"/>
                  <w:highlight w:val="yellow"/>
                  <w:rPrChange w:id="468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пройдена/Размер всех вложений  превышает</w:t>
              </w:r>
              <w:proofErr w:type="gramEnd"/>
              <w:r w:rsidRPr="00DC3FB7">
                <w:rPr>
                  <w:rFonts w:cs="Arial"/>
                  <w:color w:val="auto"/>
                  <w:highlight w:val="yellow"/>
                  <w:rPrChange w:id="469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 xml:space="preserve"> допустимый (10 </w:t>
              </w:r>
              <w:proofErr w:type="spellStart"/>
              <w:r w:rsidRPr="00DC3FB7">
                <w:rPr>
                  <w:rFonts w:cs="Arial"/>
                  <w:color w:val="auto"/>
                  <w:highlight w:val="yellow"/>
                  <w:rPrChange w:id="470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мб</w:t>
              </w:r>
              <w:proofErr w:type="spellEnd"/>
              <w:r w:rsidRPr="00DC3FB7">
                <w:rPr>
                  <w:rFonts w:cs="Arial"/>
                  <w:color w:val="auto"/>
                  <w:highlight w:val="yellow"/>
                  <w:rPrChange w:id="471" w:author="Гордиенко Людмила Андреевна" w:date="2017-08-08T15:54:00Z">
                    <w:rPr>
                      <w:rFonts w:cs="Arial"/>
                      <w:color w:val="auto"/>
                    </w:rPr>
                  </w:rPrChange>
                </w:rPr>
                <w:t>)</w:t>
              </w:r>
            </w:ins>
          </w:p>
        </w:tc>
      </w:tr>
      <w:tr w:rsidR="00C5755C" w:rsidRPr="00497DA2" w:rsidTr="00C5755C">
        <w:trPr>
          <w:trHeight w:val="463"/>
        </w:trPr>
        <w:tc>
          <w:tcPr>
            <w:tcW w:w="2304" w:type="dxa"/>
            <w:vMerge/>
            <w:shd w:val="clear" w:color="auto" w:fill="auto"/>
          </w:tcPr>
          <w:p w:rsidR="00C5755C" w:rsidRPr="00497DA2" w:rsidRDefault="00C5755C" w:rsidP="00177631">
            <w:pPr>
              <w:pStyle w:val="-a"/>
              <w:keepNext/>
              <w:keepLines/>
              <w:suppressLineNumbers/>
              <w:rPr>
                <w:rFonts w:cs="Arial"/>
                <w:color w:val="auto"/>
              </w:rPr>
            </w:pPr>
          </w:p>
        </w:tc>
        <w:tc>
          <w:tcPr>
            <w:tcW w:w="3134" w:type="dxa"/>
            <w:vMerge/>
            <w:shd w:val="clear" w:color="auto" w:fill="auto"/>
          </w:tcPr>
          <w:p w:rsidR="00C5755C" w:rsidRPr="00497DA2" w:rsidRDefault="00C5755C" w:rsidP="00177631">
            <w:pPr>
              <w:pStyle w:val="-5"/>
              <w:keepNext w:val="0"/>
              <w:keepLines w:val="0"/>
              <w:suppressLineNumbers/>
              <w:rPr>
                <w:rFonts w:cs="Arial"/>
              </w:rPr>
            </w:pPr>
          </w:p>
        </w:tc>
        <w:tc>
          <w:tcPr>
            <w:tcW w:w="2304" w:type="dxa"/>
            <w:shd w:val="clear" w:color="auto" w:fill="auto"/>
          </w:tcPr>
          <w:p w:rsidR="00C5755C" w:rsidRPr="00497DA2" w:rsidRDefault="00C5755C" w:rsidP="00177631">
            <w:pPr>
              <w:pStyle w:val="-a"/>
              <w:keepLines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>Проверка</w:t>
            </w:r>
          </w:p>
        </w:tc>
        <w:tc>
          <w:tcPr>
            <w:tcW w:w="3575" w:type="dxa"/>
            <w:shd w:val="clear" w:color="auto" w:fill="auto"/>
          </w:tcPr>
          <w:p w:rsidR="00C5755C" w:rsidRPr="00497DA2" w:rsidRDefault="00C5755C" w:rsidP="003317DA">
            <w:pPr>
              <w:pStyle w:val="-a"/>
              <w:keepLines/>
              <w:rPr>
                <w:rFonts w:cs="Arial"/>
                <w:color w:val="auto"/>
              </w:rPr>
            </w:pPr>
            <w:del w:id="472" w:author="Задубинин Игорь Сергеевич" w:date="2017-06-22T10:42:00Z">
              <w:r w:rsidRPr="00DC3FB7" w:rsidDel="003317DA">
                <w:rPr>
                  <w:rFonts w:cs="Arial"/>
                  <w:color w:val="auto"/>
                  <w:highlight w:val="yellow"/>
                  <w:rPrChange w:id="473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delText>Фай</w:delText>
              </w:r>
            </w:del>
            <w:del w:id="474" w:author="Задубинин Игорь Сергеевич" w:date="2017-06-22T10:41:00Z">
              <w:r w:rsidRPr="00DC3FB7" w:rsidDel="003317DA">
                <w:rPr>
                  <w:rFonts w:cs="Arial"/>
                  <w:color w:val="auto"/>
                  <w:highlight w:val="yellow"/>
                  <w:rPrChange w:id="475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delText>л</w:delText>
              </w:r>
              <w:r w:rsidRPr="00497DA2" w:rsidDel="003317DA">
                <w:rPr>
                  <w:rFonts w:cs="Arial"/>
                  <w:color w:val="auto"/>
                </w:rPr>
                <w:delText>.</w:delText>
              </w:r>
            </w:del>
            <w:r w:rsidRPr="00497DA2">
              <w:rPr>
                <w:rFonts w:cs="Arial"/>
                <w:color w:val="auto"/>
              </w:rPr>
              <w:t>Размер в байтах</w:t>
            </w:r>
            <w:ins w:id="476" w:author="Задубинин Игорь Сергеевич" w:date="2017-06-22T10:42:00Z">
              <w:r>
                <w:rPr>
                  <w:rFonts w:cs="Arial"/>
                  <w:color w:val="auto"/>
                </w:rPr>
                <w:t>, г</w:t>
              </w:r>
              <w:r w:rsidRPr="00DC3FB7">
                <w:rPr>
                  <w:rFonts w:cs="Arial"/>
                  <w:color w:val="auto"/>
                  <w:highlight w:val="yellow"/>
                  <w:rPrChange w:id="477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t>де «Использ</w:t>
              </w:r>
              <w:r w:rsidRPr="00DC3FB7">
                <w:rPr>
                  <w:rFonts w:cs="Arial"/>
                  <w:color w:val="auto"/>
                  <w:highlight w:val="yellow"/>
                  <w:rPrChange w:id="478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t>у</w:t>
              </w:r>
              <w:r w:rsidRPr="00DC3FB7">
                <w:rPr>
                  <w:rFonts w:cs="Arial"/>
                  <w:color w:val="auto"/>
                  <w:highlight w:val="yellow"/>
                  <w:rPrChange w:id="479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t>ется как» = «Макет»</w:t>
              </w:r>
            </w:ins>
            <w:r w:rsidRPr="00DC3FB7">
              <w:rPr>
                <w:rFonts w:cs="Arial"/>
                <w:color w:val="auto"/>
                <w:highlight w:val="yellow"/>
                <w:rPrChange w:id="480" w:author="Гордиенко Людмила Андреевна" w:date="2017-08-08T15:55:00Z">
                  <w:rPr>
                    <w:rFonts w:cs="Arial"/>
                    <w:color w:val="auto"/>
                  </w:rPr>
                </w:rPrChange>
              </w:rPr>
              <w:t>&lt;=</w:t>
            </w:r>
            <w:del w:id="481" w:author="Задубинин Игорь Сергеевич" w:date="2017-06-22T10:42:00Z">
              <w:r w:rsidRPr="00DC3FB7" w:rsidDel="003317DA">
                <w:rPr>
                  <w:rFonts w:cs="Arial"/>
                  <w:color w:val="auto"/>
                  <w:highlight w:val="yellow"/>
                  <w:rPrChange w:id="482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delText>2</w:delText>
              </w:r>
            </w:del>
            <w:ins w:id="483" w:author="Задубинин Игорь Сергеевич" w:date="2017-06-22T10:42:00Z">
              <w:r w:rsidRPr="00DC3FB7">
                <w:rPr>
                  <w:rFonts w:cs="Arial"/>
                  <w:color w:val="auto"/>
                  <w:highlight w:val="yellow"/>
                  <w:rPrChange w:id="484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t>5</w:t>
              </w:r>
            </w:ins>
            <w:r w:rsidRPr="00DC3FB7">
              <w:rPr>
                <w:rFonts w:cs="Arial"/>
                <w:color w:val="auto"/>
                <w:highlight w:val="yellow"/>
                <w:rPrChange w:id="485" w:author="Гордиенко Людмила Андреевна" w:date="2017-08-08T15:55:00Z">
                  <w:rPr>
                    <w:rFonts w:cs="Arial"/>
                    <w:color w:val="auto"/>
                  </w:rPr>
                </w:rPrChange>
              </w:rPr>
              <w:t>мб</w:t>
            </w:r>
          </w:p>
        </w:tc>
        <w:tc>
          <w:tcPr>
            <w:tcW w:w="3333" w:type="dxa"/>
            <w:shd w:val="clear" w:color="auto" w:fill="auto"/>
          </w:tcPr>
          <w:p w:rsidR="00C5755C" w:rsidRPr="00497DA2" w:rsidRDefault="00C5755C" w:rsidP="003317DA">
            <w:pPr>
              <w:pStyle w:val="-a"/>
              <w:keepLines/>
              <w:rPr>
                <w:rFonts w:cs="Arial"/>
                <w:color w:val="auto"/>
              </w:rPr>
            </w:pPr>
            <w:r w:rsidRPr="00497DA2">
              <w:rPr>
                <w:rFonts w:cs="Arial"/>
                <w:color w:val="auto"/>
              </w:rPr>
              <w:t xml:space="preserve">Проверка </w:t>
            </w:r>
            <w:proofErr w:type="gramStart"/>
            <w:r w:rsidRPr="00497DA2">
              <w:rPr>
                <w:rFonts w:cs="Arial"/>
                <w:color w:val="auto"/>
              </w:rPr>
              <w:t>пройдена/Размер макета  превышает</w:t>
            </w:r>
            <w:proofErr w:type="gramEnd"/>
            <w:r w:rsidRPr="00497DA2">
              <w:rPr>
                <w:rFonts w:cs="Arial"/>
                <w:color w:val="auto"/>
              </w:rPr>
              <w:t xml:space="preserve"> допустимый (</w:t>
            </w:r>
            <w:del w:id="486" w:author="Задубинин Игорь Сергеевич" w:date="2017-06-22T10:42:00Z">
              <w:r w:rsidRPr="00DC3FB7" w:rsidDel="003317DA">
                <w:rPr>
                  <w:rFonts w:cs="Arial"/>
                  <w:color w:val="auto"/>
                  <w:highlight w:val="yellow"/>
                  <w:rPrChange w:id="487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delText>2</w:delText>
              </w:r>
            </w:del>
            <w:ins w:id="488" w:author="Задубинин Игорь Сергеевич" w:date="2017-06-22T10:42:00Z">
              <w:r w:rsidRPr="00DC3FB7">
                <w:rPr>
                  <w:rFonts w:cs="Arial"/>
                  <w:color w:val="auto"/>
                  <w:highlight w:val="yellow"/>
                  <w:rPrChange w:id="489" w:author="Гордиенко Людмила Андреевна" w:date="2017-08-08T15:55:00Z">
                    <w:rPr>
                      <w:rFonts w:cs="Arial"/>
                      <w:color w:val="auto"/>
                    </w:rPr>
                  </w:rPrChange>
                </w:rPr>
                <w:t>5</w:t>
              </w:r>
            </w:ins>
            <w:r w:rsidRPr="00497DA2">
              <w:rPr>
                <w:rFonts w:cs="Arial"/>
                <w:color w:val="auto"/>
              </w:rPr>
              <w:t xml:space="preserve"> </w:t>
            </w:r>
            <w:proofErr w:type="spellStart"/>
            <w:r w:rsidRPr="00497DA2">
              <w:rPr>
                <w:rFonts w:cs="Arial"/>
                <w:color w:val="auto"/>
              </w:rPr>
              <w:t>мб</w:t>
            </w:r>
            <w:proofErr w:type="spellEnd"/>
            <w:r w:rsidRPr="00497DA2">
              <w:rPr>
                <w:rFonts w:cs="Arial"/>
                <w:color w:val="auto"/>
              </w:rPr>
              <w:t>)</w:t>
            </w:r>
          </w:p>
        </w:tc>
      </w:tr>
    </w:tbl>
    <w:p w:rsidR="005B6118" w:rsidRPr="007A41BE" w:rsidRDefault="005B6118" w:rsidP="009B52CF">
      <w:pPr>
        <w:pStyle w:val="-8"/>
        <w:keepLines/>
        <w:jc w:val="left"/>
        <w:rPr>
          <w:rFonts w:cs="Arial"/>
        </w:rPr>
      </w:pPr>
    </w:p>
    <w:p w:rsidR="005B6118" w:rsidRPr="00497DA2" w:rsidRDefault="007C3292" w:rsidP="005B6118">
      <w:pPr>
        <w:pStyle w:val="-8"/>
        <w:rPr>
          <w:rFonts w:cs="Arial"/>
        </w:rPr>
      </w:pPr>
      <w:bookmarkStart w:id="490" w:name="_Ref353193001"/>
      <w:bookmarkStart w:id="491" w:name="_Ref341718363"/>
      <w:r w:rsidRPr="007C3292">
        <w:rPr>
          <w:rFonts w:cs="Arial"/>
        </w:rPr>
        <w:t xml:space="preserve">Управление КАП </w:t>
      </w:r>
      <w:proofErr w:type="spellStart"/>
      <w:r w:rsidRPr="007C3292">
        <w:rPr>
          <w:rFonts w:cs="Arial"/>
        </w:rPr>
        <w:t>Кроссканальность</w:t>
      </w:r>
      <w:proofErr w:type="spellEnd"/>
      <w:r w:rsidRPr="007C3292">
        <w:rPr>
          <w:rFonts w:cs="Arial"/>
        </w:rPr>
        <w:t xml:space="preserve"> 17С</w:t>
      </w:r>
      <w:proofErr w:type="gramStart"/>
      <w:r w:rsidRPr="007C3292">
        <w:rPr>
          <w:rFonts w:cs="Arial"/>
        </w:rPr>
        <w:t xml:space="preserve"> </w:t>
      </w:r>
      <w:r w:rsidR="005B6118" w:rsidRPr="00497DA2">
        <w:rPr>
          <w:rFonts w:cs="Arial"/>
        </w:rPr>
        <w:t>Т</w:t>
      </w:r>
      <w:proofErr w:type="gramEnd"/>
      <w:r w:rsidR="005B6118" w:rsidRPr="00497DA2">
        <w:rPr>
          <w:rFonts w:cs="Arial"/>
        </w:rPr>
        <w:t xml:space="preserve">абл. </w:t>
      </w:r>
      <w:r w:rsidR="005B6118" w:rsidRPr="00497DA2">
        <w:rPr>
          <w:rFonts w:cs="Arial"/>
        </w:rPr>
        <w:fldChar w:fldCharType="begin"/>
      </w:r>
      <w:r w:rsidR="005B6118" w:rsidRPr="00497DA2">
        <w:rPr>
          <w:rFonts w:cs="Arial"/>
        </w:rPr>
        <w:instrText xml:space="preserve"> SEQ Таблица \* ARABIC </w:instrText>
      </w:r>
      <w:r w:rsidR="005B6118" w:rsidRPr="00497DA2">
        <w:rPr>
          <w:rFonts w:cs="Arial"/>
        </w:rPr>
        <w:fldChar w:fldCharType="separate"/>
      </w:r>
      <w:r w:rsidR="005B6118" w:rsidRPr="00497DA2">
        <w:rPr>
          <w:rFonts w:cs="Arial"/>
          <w:noProof/>
        </w:rPr>
        <w:t>154</w:t>
      </w:r>
      <w:r w:rsidR="005B6118" w:rsidRPr="00497DA2">
        <w:rPr>
          <w:rFonts w:cs="Arial"/>
          <w:noProof/>
        </w:rPr>
        <w:fldChar w:fldCharType="end"/>
      </w:r>
      <w:bookmarkEnd w:id="490"/>
      <w:r w:rsidR="005B6118" w:rsidRPr="00497DA2">
        <w:rPr>
          <w:rFonts w:cs="Arial"/>
        </w:rPr>
        <w:t>. Кнопки и процедуры апплета «Список кампаний – Кампания»</w:t>
      </w:r>
      <w:bookmarkEnd w:id="491"/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09"/>
        <w:gridCol w:w="2693"/>
        <w:gridCol w:w="1984"/>
        <w:gridCol w:w="4871"/>
        <w:gridCol w:w="3544"/>
      </w:tblGrid>
      <w:tr w:rsidR="005B6118" w:rsidRPr="00497DA2" w:rsidTr="00FB1A3A">
        <w:trPr>
          <w:trHeight w:val="135"/>
          <w:tblHeader/>
        </w:trPr>
        <w:tc>
          <w:tcPr>
            <w:tcW w:w="1509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5B6118" w:rsidRPr="00497DA2" w:rsidRDefault="005B6118" w:rsidP="00FB1A3A">
            <w:pPr>
              <w:pStyle w:val="-3"/>
              <w:suppressLineNumbers/>
              <w:rPr>
                <w:rFonts w:cs="Arial"/>
                <w:lang w:val="ru-RU"/>
              </w:rPr>
            </w:pPr>
            <w:r w:rsidRPr="00497DA2">
              <w:rPr>
                <w:rFonts w:cs="Arial"/>
                <w:lang w:val="ru-RU"/>
              </w:rPr>
              <w:t>Кнопка / Три</w:t>
            </w:r>
            <w:r w:rsidRPr="00497DA2">
              <w:rPr>
                <w:rFonts w:cs="Arial"/>
                <w:lang w:val="ru-RU"/>
              </w:rPr>
              <w:t>г</w:t>
            </w:r>
            <w:r w:rsidRPr="00497DA2">
              <w:rPr>
                <w:rFonts w:cs="Arial"/>
                <w:lang w:val="ru-RU"/>
              </w:rPr>
              <w:t>гер процедуры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5B6118" w:rsidRPr="00497DA2" w:rsidRDefault="005B6118" w:rsidP="00FB1A3A">
            <w:pPr>
              <w:pStyle w:val="-3"/>
              <w:suppressLineNumbers/>
              <w:rPr>
                <w:rFonts w:cs="Arial"/>
                <w:lang w:val="ru-RU"/>
              </w:rPr>
            </w:pPr>
            <w:r w:rsidRPr="00497DA2">
              <w:rPr>
                <w:rFonts w:cs="Arial"/>
                <w:lang w:val="ru-RU"/>
              </w:rPr>
              <w:t>Доступность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5B6118" w:rsidRPr="00497DA2" w:rsidRDefault="005B6118" w:rsidP="00FB1A3A">
            <w:pPr>
              <w:pStyle w:val="-3"/>
              <w:suppressLineNumbers/>
              <w:rPr>
                <w:rFonts w:cs="Arial"/>
                <w:lang w:val="ru-RU"/>
              </w:rPr>
            </w:pPr>
            <w:r w:rsidRPr="00497DA2">
              <w:rPr>
                <w:rFonts w:cs="Arial"/>
                <w:lang w:val="ru-RU"/>
              </w:rPr>
              <w:t>Тип реакции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5B6118" w:rsidRPr="00497DA2" w:rsidRDefault="005B6118" w:rsidP="00FB1A3A">
            <w:pPr>
              <w:pStyle w:val="-3"/>
              <w:suppressLineNumbers/>
              <w:rPr>
                <w:rFonts w:cs="Arial"/>
                <w:lang w:val="ru-RU"/>
              </w:rPr>
            </w:pPr>
            <w:r w:rsidRPr="00497DA2">
              <w:rPr>
                <w:rFonts w:cs="Arial"/>
                <w:lang w:val="ru-RU"/>
              </w:rPr>
              <w:t>Логика исполнения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5B6118" w:rsidRPr="00497DA2" w:rsidRDefault="005B6118" w:rsidP="00FB1A3A">
            <w:pPr>
              <w:pStyle w:val="-3"/>
              <w:suppressLineNumbers/>
              <w:rPr>
                <w:rFonts w:cs="Arial"/>
                <w:lang w:val="ru-RU"/>
              </w:rPr>
            </w:pPr>
            <w:r w:rsidRPr="00497DA2">
              <w:rPr>
                <w:rFonts w:cs="Arial"/>
                <w:lang w:val="ru-RU"/>
              </w:rPr>
              <w:t>Результат / текст сообщения в случае ошибки</w:t>
            </w:r>
          </w:p>
        </w:tc>
      </w:tr>
      <w:tr w:rsidR="005B6118" w:rsidRPr="00497DA2" w:rsidTr="00FB1A3A">
        <w:trPr>
          <w:trHeight w:val="317"/>
        </w:trPr>
        <w:tc>
          <w:tcPr>
            <w:tcW w:w="14601" w:type="dxa"/>
            <w:gridSpan w:val="5"/>
            <w:shd w:val="clear" w:color="auto" w:fill="99CC00"/>
          </w:tcPr>
          <w:p w:rsidR="005B6118" w:rsidRPr="00497DA2" w:rsidRDefault="005B6118" w:rsidP="00FB1A3A">
            <w:pPr>
              <w:pStyle w:val="-c"/>
              <w:keepNext/>
              <w:keepLines/>
              <w:suppressLineNumbers/>
              <w:rPr>
                <w:rFonts w:cs="Arial"/>
              </w:rPr>
            </w:pPr>
            <w:r w:rsidRPr="00497DA2">
              <w:rPr>
                <w:rFonts w:cs="Arial"/>
              </w:rPr>
              <w:t>Стандартные процедуры</w:t>
            </w:r>
          </w:p>
        </w:tc>
      </w:tr>
      <w:tr w:rsidR="005B6118" w:rsidRPr="00497DA2" w:rsidTr="00FB1A3A">
        <w:trPr>
          <w:trHeight w:val="949"/>
        </w:trPr>
        <w:tc>
          <w:tcPr>
            <w:tcW w:w="14601" w:type="dxa"/>
            <w:gridSpan w:val="5"/>
          </w:tcPr>
          <w:p w:rsidR="005B6118" w:rsidRPr="00497DA2" w:rsidRDefault="005B6118" w:rsidP="00FB1A3A">
            <w:pPr>
              <w:pStyle w:val="-a"/>
              <w:keepNext/>
              <w:rPr>
                <w:rFonts w:eastAsia="Arial Unicode MS" w:cs="Arial"/>
                <w:color w:val="auto"/>
                <w:u w:color="000000"/>
              </w:rPr>
            </w:pPr>
            <w:commentRangeStart w:id="492"/>
            <w:commentRangeStart w:id="493"/>
            <w:r>
              <w:rPr>
                <w:rFonts w:eastAsia="Arial Unicode MS" w:cs="Arial"/>
                <w:color w:val="auto"/>
                <w:u w:color="000000"/>
              </w:rPr>
              <w:t xml:space="preserve">См. ФД Управление КАП </w:t>
            </w:r>
            <w:proofErr w:type="spellStart"/>
            <w:r w:rsidR="00A76771">
              <w:rPr>
                <w:rFonts w:eastAsia="Arial Unicode MS" w:cs="Arial"/>
                <w:color w:val="auto"/>
                <w:u w:color="000000"/>
              </w:rPr>
              <w:t>Кроссканальность</w:t>
            </w:r>
            <w:proofErr w:type="spellEnd"/>
            <w:r w:rsidR="00A76771">
              <w:rPr>
                <w:rFonts w:eastAsia="Arial Unicode MS" w:cs="Arial"/>
                <w:color w:val="auto"/>
                <w:u w:color="000000"/>
              </w:rPr>
              <w:t xml:space="preserve"> </w:t>
            </w:r>
            <w:r>
              <w:rPr>
                <w:rFonts w:eastAsia="Arial Unicode MS" w:cs="Arial"/>
                <w:color w:val="auto"/>
                <w:u w:color="000000"/>
              </w:rPr>
              <w:t>17С</w:t>
            </w:r>
            <w:commentRangeEnd w:id="492"/>
            <w:r w:rsidR="00DF6693">
              <w:rPr>
                <w:rStyle w:val="afb"/>
                <w:rFonts w:ascii="Times New Roman" w:hAnsi="Times New Roman"/>
                <w:color w:val="auto"/>
              </w:rPr>
              <w:commentReference w:id="492"/>
            </w:r>
            <w:commentRangeEnd w:id="493"/>
            <w:r w:rsidR="006512DD">
              <w:rPr>
                <w:rStyle w:val="afb"/>
                <w:rFonts w:ascii="Times New Roman" w:hAnsi="Times New Roman"/>
                <w:color w:val="auto"/>
              </w:rPr>
              <w:commentReference w:id="493"/>
            </w:r>
          </w:p>
        </w:tc>
      </w:tr>
      <w:tr w:rsidR="005B6118" w:rsidRPr="00497DA2" w:rsidTr="00FB1A3A">
        <w:trPr>
          <w:trHeight w:val="949"/>
        </w:trPr>
        <w:tc>
          <w:tcPr>
            <w:tcW w:w="1509" w:type="dxa"/>
          </w:tcPr>
          <w:p w:rsidR="005B6118" w:rsidRPr="00497DA2" w:rsidRDefault="00F64677" w:rsidP="00FB1A3A">
            <w:pPr>
              <w:pStyle w:val="-a"/>
              <w:keepNext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lastRenderedPageBreak/>
              <w:t>Запуск камп</w:t>
            </w:r>
            <w:r>
              <w:rPr>
                <w:rFonts w:cs="Arial"/>
                <w:color w:val="auto"/>
              </w:rPr>
              <w:t>а</w:t>
            </w:r>
            <w:r>
              <w:rPr>
                <w:rFonts w:cs="Arial"/>
                <w:color w:val="auto"/>
              </w:rPr>
              <w:t>нии</w:t>
            </w:r>
          </w:p>
        </w:tc>
        <w:tc>
          <w:tcPr>
            <w:tcW w:w="2693" w:type="dxa"/>
            <w:shd w:val="clear" w:color="auto" w:fill="auto"/>
          </w:tcPr>
          <w:p w:rsidR="005B6118" w:rsidRPr="00497DA2" w:rsidRDefault="005B6118" w:rsidP="00FB1A3A">
            <w:pPr>
              <w:pStyle w:val="-a"/>
              <w:keepNext/>
              <w:rPr>
                <w:rFonts w:cs="Arial"/>
                <w:color w:val="auto"/>
              </w:rPr>
            </w:pPr>
          </w:p>
        </w:tc>
        <w:tc>
          <w:tcPr>
            <w:tcW w:w="1984" w:type="dxa"/>
            <w:shd w:val="clear" w:color="auto" w:fill="auto"/>
          </w:tcPr>
          <w:p w:rsidR="00F64677" w:rsidRPr="00497DA2" w:rsidRDefault="00F64677" w:rsidP="00F64677">
            <w:pPr>
              <w:pStyle w:val="-5"/>
              <w:rPr>
                <w:rFonts w:cs="Arial"/>
              </w:rPr>
            </w:pPr>
            <w:r w:rsidRPr="00497DA2">
              <w:rPr>
                <w:rFonts w:cs="Arial"/>
              </w:rPr>
              <w:t xml:space="preserve">Если Признак включения автоматического режима рассылки Email = Y ТО выполняется </w:t>
            </w:r>
          </w:p>
          <w:p w:rsidR="005B6118" w:rsidRPr="00497DA2" w:rsidRDefault="00F64677" w:rsidP="00F64677">
            <w:pPr>
              <w:pStyle w:val="-5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Интеграционный запрос</w:t>
            </w:r>
          </w:p>
        </w:tc>
        <w:tc>
          <w:tcPr>
            <w:tcW w:w="4871" w:type="dxa"/>
            <w:shd w:val="clear" w:color="auto" w:fill="auto"/>
          </w:tcPr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Если Дата первого запуска волны не пусто И канал = «Email» формируется интеграционный запрос в </w:t>
            </w:r>
            <w:proofErr w:type="spellStart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Informatica</w:t>
            </w:r>
            <w:proofErr w:type="spellEnd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 PC на запуск Email волн. </w:t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Запускается процедура персонализации темы и текста сообщения Email.</w:t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Если на кампании включен Особый режим Email, для всех УК адрес и псевдоним отправителя берется с карточки кампании (поле «Псевдоним Email»)</w:t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Если на кампании выключен Особый режим Email, для каждого УК адрес и псевдоним отправителя берется из справочника отправителей в зависимости от сегмента клиента.</w:t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Во время запуска кампании соответствующие Псевдоним и E-</w:t>
            </w:r>
            <w:proofErr w:type="spellStart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mail</w:t>
            </w:r>
            <w:proofErr w:type="spellEnd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 отправителя для каждого сегмента сохраняются в кэше. Во время выгрузки информации в файл для подрядчика, E-</w:t>
            </w:r>
            <w:proofErr w:type="spellStart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mail</w:t>
            </w:r>
            <w:proofErr w:type="spellEnd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 и Псевдоним система берет из кэша.</w:t>
            </w:r>
          </w:p>
          <w:p w:rsidR="00F64677" w:rsidRPr="00224829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Если для участника кампании после завершения процедуры персонализации основного текста Email не возникло ни одной ошибки персонализации, то </w:t>
            </w:r>
            <w:proofErr w:type="spellStart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Informatica</w:t>
            </w:r>
            <w:proofErr w:type="spellEnd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 PC формирует файлы со списком участников по запускаемой волне и выгружает файл в директорию для передачи подрядчику.</w:t>
            </w:r>
            <w:r w:rsidR="00A73C2F">
              <w:rPr>
                <w:rFonts w:ascii="Arial" w:hAnsi="Arial" w:cs="Arial"/>
                <w:sz w:val="18"/>
                <w:szCs w:val="18"/>
                <w:lang w:eastAsia="x-none"/>
              </w:rPr>
              <w:t xml:space="preserve"> </w:t>
            </w:r>
            <w:ins w:id="494" w:author="Задубинин Игорь Сергеевич" w:date="2017-06-26T10:05:00Z">
              <w:r w:rsidR="00A73C2F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>Файлы влож</w:t>
              </w:r>
              <w:r w:rsidR="00A73C2F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>е</w:t>
              </w:r>
              <w:r w:rsidR="00A73C2F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 xml:space="preserve">ний </w:t>
              </w:r>
            </w:ins>
            <w:ins w:id="495" w:author="Задубинин Игорь Сергеевич" w:date="2017-06-26T10:06:00Z">
              <w:r w:rsidR="001258C4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>выгружаются</w:t>
              </w:r>
            </w:ins>
            <w:ins w:id="496" w:author="Задубинин Игорь Сергеевич" w:date="2017-06-26T10:05:00Z">
              <w:r w:rsidR="00A73C2F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 xml:space="preserve"> в каталог «</w:t>
              </w:r>
              <w:proofErr w:type="spellStart"/>
              <w:r w:rsidR="00A73C2F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>attaches</w:t>
              </w:r>
              <w:proofErr w:type="spellEnd"/>
              <w:r w:rsidR="00A73C2F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>».</w:t>
              </w:r>
            </w:ins>
            <w:ins w:id="497" w:author="Задубинин Игорь Сергеевич" w:date="2017-08-08T10:44:00Z">
              <w:r w:rsidR="0040005A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>Если вложения отсутствуют, то каталог «</w:t>
              </w:r>
              <w:proofErr w:type="spellStart"/>
              <w:r w:rsidR="0040005A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>attaches</w:t>
              </w:r>
              <w:proofErr w:type="spellEnd"/>
              <w:r w:rsidR="0040005A" w:rsidRPr="00DC3FB7">
                <w:rPr>
                  <w:rFonts w:ascii="Arial" w:hAnsi="Arial" w:cs="Arial"/>
                  <w:sz w:val="18"/>
                  <w:szCs w:val="18"/>
                  <w:lang w:eastAsia="x-none"/>
                </w:rPr>
                <w:t>» создавать не нужно</w:t>
              </w:r>
              <w:r w:rsidR="0040005A"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498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>.</w:t>
              </w:r>
              <w:r w:rsidR="0040005A">
                <w:rPr>
                  <w:rFonts w:ascii="Arial" w:hAnsi="Arial" w:cs="Arial"/>
                  <w:sz w:val="18"/>
                  <w:szCs w:val="18"/>
                  <w:lang w:eastAsia="x-none"/>
                </w:rPr>
                <w:t xml:space="preserve"> </w:t>
              </w:r>
            </w:ins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 </w:t>
            </w:r>
            <w:commentRangeStart w:id="499"/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Формат файлов описан в </w:t>
            </w:r>
            <w:commentRangeEnd w:id="499"/>
            <w:r w:rsidR="00FE7A83">
              <w:rPr>
                <w:rStyle w:val="afb"/>
              </w:rPr>
              <w:commentReference w:id="499"/>
            </w:r>
            <w:commentRangeStart w:id="500"/>
            <w:r w:rsidR="00224829">
              <w:rPr>
                <w:rFonts w:ascii="Arial" w:hAnsi="Arial" w:cs="Arial"/>
                <w:sz w:val="18"/>
                <w:szCs w:val="18"/>
                <w:lang w:eastAsia="x-none"/>
              </w:rPr>
              <w:t xml:space="preserve">Управлении КАП </w:t>
            </w:r>
            <w:proofErr w:type="spellStart"/>
            <w:r w:rsidR="00224829">
              <w:rPr>
                <w:rFonts w:ascii="Arial" w:hAnsi="Arial" w:cs="Arial"/>
                <w:sz w:val="18"/>
                <w:szCs w:val="18"/>
                <w:lang w:eastAsia="x-none"/>
              </w:rPr>
              <w:t>Кросск</w:t>
            </w:r>
            <w:r w:rsidR="00224829">
              <w:rPr>
                <w:rFonts w:ascii="Arial" w:hAnsi="Arial" w:cs="Arial"/>
                <w:sz w:val="18"/>
                <w:szCs w:val="18"/>
                <w:lang w:eastAsia="x-none"/>
              </w:rPr>
              <w:t>а</w:t>
            </w:r>
            <w:r w:rsidR="00224829">
              <w:rPr>
                <w:rFonts w:ascii="Arial" w:hAnsi="Arial" w:cs="Arial"/>
                <w:sz w:val="18"/>
                <w:szCs w:val="18"/>
                <w:lang w:eastAsia="x-none"/>
              </w:rPr>
              <w:t>нальность</w:t>
            </w:r>
            <w:proofErr w:type="spellEnd"/>
            <w:r w:rsidR="00224829">
              <w:rPr>
                <w:rFonts w:ascii="Arial" w:hAnsi="Arial" w:cs="Arial"/>
                <w:sz w:val="18"/>
                <w:szCs w:val="18"/>
                <w:lang w:eastAsia="x-none"/>
              </w:rPr>
              <w:t xml:space="preserve"> 17С, Приложение 16.</w:t>
            </w:r>
            <w:commentRangeEnd w:id="500"/>
            <w:r w:rsidR="00206672">
              <w:rPr>
                <w:rStyle w:val="afb"/>
              </w:rPr>
              <w:commentReference w:id="500"/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Если возникла хотя бы одна ошибка персонализации высокой критичности (См.</w: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begin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instrText xml:space="preserve"> REF _Ref448160923 \r \h  \* MERGEFORMAT </w:instrTex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separate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0</w: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end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), то соответствующая запись в файле выгрузки для передачи в канал рассылки не формируется. </w:t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Если возникли только ошибки низкой критичности (См.</w: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begin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instrText xml:space="preserve"> REF _Ref448160923 \r \h  \* MERGEFORMAT </w:instrTex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separate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0</w: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end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) И указан альтернативный текст для темы сообщения (или блока, в котором присутствует ошибка), то начинает работу процедура персонализации альтернативного текста Email.</w:t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Если после завершения процедуры персонализации </w: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lastRenderedPageBreak/>
              <w:t>альтернативного текста и темы Email не возникло ни одной ошибки персонализации (См.</w: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begin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instrText xml:space="preserve"> REF _Ref448160923 \r \h  \* MERGEFORMAT </w:instrTex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separate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0</w:t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fldChar w:fldCharType="end"/>
            </w: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 xml:space="preserve">), то в файле выгрузки для передачи в канал рассылки формируется соответствующая запись. Иначе запись не формируется. </w:t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Ошибки персонализации сохраняются в БД в формате «Текст ошибки»; «Текст сообщения».</w:t>
            </w:r>
          </w:p>
          <w:p w:rsidR="00F64677" w:rsidRPr="00F64677" w:rsidRDefault="00F64677" w:rsidP="00F64677">
            <w:pPr>
              <w:keepNext/>
              <w:ind w:left="0"/>
              <w:rPr>
                <w:rFonts w:ascii="Arial" w:hAnsi="Arial" w:cs="Arial"/>
                <w:sz w:val="18"/>
                <w:szCs w:val="18"/>
                <w:lang w:val="x-none" w:eastAsia="x-none"/>
              </w:rPr>
            </w:pPr>
            <w:r w:rsidRPr="00F64677">
              <w:rPr>
                <w:rFonts w:ascii="Arial" w:hAnsi="Arial" w:cs="Arial"/>
                <w:sz w:val="18"/>
                <w:szCs w:val="18"/>
                <w:lang w:val="x-none" w:eastAsia="x-none"/>
              </w:rPr>
              <w:t>Важно! В файл выгрузки попадают только записи об участниках, для которых S_CAMP_CON.CONFLICT_ID=0.</w:t>
            </w:r>
          </w:p>
          <w:p w:rsidR="005B6118" w:rsidRPr="00497DA2" w:rsidRDefault="00F64677" w:rsidP="00F64677">
            <w:pPr>
              <w:pStyle w:val="-a"/>
              <w:keepNext/>
              <w:keepLines/>
              <w:rPr>
                <w:rFonts w:cs="Arial"/>
                <w:color w:val="auto"/>
              </w:rPr>
            </w:pPr>
            <w:r w:rsidRPr="00F64677">
              <w:rPr>
                <w:rFonts w:cs="Arial"/>
                <w:color w:val="auto"/>
                <w:lang w:val="x-none" w:eastAsia="x-none"/>
              </w:rPr>
              <w:t>Число записей в формируемых файлах ограничено параметром максимального количества записей в файле при выгрузке сообщений в канал Email.</w:t>
            </w:r>
          </w:p>
        </w:tc>
        <w:tc>
          <w:tcPr>
            <w:tcW w:w="3544" w:type="dxa"/>
            <w:shd w:val="clear" w:color="auto" w:fill="auto"/>
          </w:tcPr>
          <w:p w:rsidR="005B6118" w:rsidRPr="00497DA2" w:rsidRDefault="0077501C" w:rsidP="00FB1A3A">
            <w:pPr>
              <w:pStyle w:val="-a"/>
              <w:keepNext/>
              <w:rPr>
                <w:rFonts w:eastAsia="Arial Unicode MS" w:cs="Arial"/>
                <w:color w:val="auto"/>
                <w:u w:color="000000"/>
              </w:rPr>
            </w:pPr>
            <w:r w:rsidRPr="0077501C">
              <w:rPr>
                <w:rFonts w:cs="Arial"/>
                <w:color w:val="auto"/>
                <w:lang w:val="x-none" w:eastAsia="x-none"/>
              </w:rPr>
              <w:lastRenderedPageBreak/>
              <w:t>Выполнен интеграционный запрос, файл с участниками выгружен в канал Email</w:t>
            </w:r>
          </w:p>
        </w:tc>
      </w:tr>
    </w:tbl>
    <w:p w:rsidR="00ED312E" w:rsidRDefault="00ED312E" w:rsidP="00ED312E">
      <w:pPr>
        <w:pStyle w:val="-1"/>
        <w:rPr>
          <w:rFonts w:cs="Arial"/>
          <w:lang w:val="ru-RU"/>
        </w:rPr>
      </w:pPr>
    </w:p>
    <w:p w:rsidR="00ED312E" w:rsidRPr="00497DA2" w:rsidRDefault="001F7D2C" w:rsidP="00ED312E">
      <w:pPr>
        <w:pStyle w:val="-1"/>
        <w:rPr>
          <w:rFonts w:cs="Arial"/>
          <w:lang w:val="ru-RU"/>
        </w:rPr>
      </w:pPr>
      <w:r w:rsidRPr="001F7D2C">
        <w:rPr>
          <w:rFonts w:cs="Arial"/>
          <w:lang w:val="ru-RU"/>
        </w:rPr>
        <w:t xml:space="preserve">Управление КАП </w:t>
      </w:r>
      <w:proofErr w:type="spellStart"/>
      <w:r w:rsidRPr="001F7D2C">
        <w:rPr>
          <w:rFonts w:cs="Arial"/>
          <w:lang w:val="ru-RU"/>
        </w:rPr>
        <w:t>Кроссканальность</w:t>
      </w:r>
      <w:proofErr w:type="spellEnd"/>
      <w:r w:rsidRPr="001F7D2C">
        <w:rPr>
          <w:rFonts w:cs="Arial"/>
          <w:lang w:val="ru-RU"/>
        </w:rPr>
        <w:t xml:space="preserve"> 17С </w:t>
      </w:r>
      <w:r w:rsidR="00ED312E" w:rsidRPr="00497DA2">
        <w:rPr>
          <w:rFonts w:cs="Arial"/>
          <w:lang w:val="ru-RU"/>
        </w:rPr>
        <w:t xml:space="preserve">Таблица </w:t>
      </w:r>
      <w:r w:rsidR="00ED312E" w:rsidRPr="00497DA2">
        <w:rPr>
          <w:rFonts w:cs="Arial"/>
          <w:lang w:val="ru-RU"/>
        </w:rPr>
        <w:fldChar w:fldCharType="begin"/>
      </w:r>
      <w:r w:rsidR="00ED312E" w:rsidRPr="00497DA2">
        <w:rPr>
          <w:rFonts w:cs="Arial"/>
          <w:lang w:val="ru-RU"/>
        </w:rPr>
        <w:instrText xml:space="preserve"> </w:instrText>
      </w:r>
      <w:r w:rsidR="00ED312E" w:rsidRPr="00497DA2">
        <w:rPr>
          <w:rFonts w:cs="Arial"/>
        </w:rPr>
        <w:instrText>SEQ</w:instrText>
      </w:r>
      <w:r w:rsidR="00ED312E" w:rsidRPr="00497DA2">
        <w:rPr>
          <w:rFonts w:cs="Arial"/>
          <w:lang w:val="ru-RU"/>
        </w:rPr>
        <w:instrText xml:space="preserve"> Таблица \* </w:instrText>
      </w:r>
      <w:r w:rsidR="00ED312E" w:rsidRPr="00497DA2">
        <w:rPr>
          <w:rFonts w:cs="Arial"/>
        </w:rPr>
        <w:instrText>ARABIC</w:instrText>
      </w:r>
      <w:r w:rsidR="00ED312E" w:rsidRPr="00497DA2">
        <w:rPr>
          <w:rFonts w:cs="Arial"/>
          <w:lang w:val="ru-RU"/>
        </w:rPr>
        <w:instrText xml:space="preserve"> </w:instrText>
      </w:r>
      <w:r w:rsidR="00ED312E" w:rsidRPr="00497DA2">
        <w:rPr>
          <w:rFonts w:cs="Arial"/>
          <w:lang w:val="ru-RU"/>
        </w:rPr>
        <w:fldChar w:fldCharType="separate"/>
      </w:r>
      <w:r w:rsidR="00ED312E" w:rsidRPr="00497DA2">
        <w:rPr>
          <w:rFonts w:cs="Arial"/>
          <w:noProof/>
          <w:lang w:val="ru-RU"/>
        </w:rPr>
        <w:t>258</w:t>
      </w:r>
      <w:r w:rsidR="00ED312E" w:rsidRPr="00497DA2">
        <w:rPr>
          <w:rFonts w:cs="Arial"/>
          <w:lang w:val="ru-RU"/>
        </w:rPr>
        <w:fldChar w:fldCharType="end"/>
      </w:r>
      <w:r w:rsidR="00ED312E" w:rsidRPr="00497DA2">
        <w:rPr>
          <w:rFonts w:cs="Arial"/>
          <w:lang w:val="ru-RU"/>
        </w:rPr>
        <w:t xml:space="preserve"> Кнопки и процедуры апплета «Выбор списка тестовой рассылки»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748"/>
        <w:gridCol w:w="1748"/>
        <w:gridCol w:w="1749"/>
        <w:gridCol w:w="6379"/>
        <w:gridCol w:w="2977"/>
      </w:tblGrid>
      <w:tr w:rsidR="00ED312E" w:rsidRPr="00497DA2" w:rsidTr="00FB1A3A">
        <w:trPr>
          <w:cantSplit/>
          <w:trHeight w:val="20"/>
          <w:tblHeader/>
        </w:trPr>
        <w:tc>
          <w:tcPr>
            <w:tcW w:w="1748" w:type="dxa"/>
            <w:shd w:val="clear" w:color="auto" w:fill="008000"/>
            <w:vAlign w:val="center"/>
          </w:tcPr>
          <w:p w:rsidR="00ED312E" w:rsidRPr="00497DA2" w:rsidRDefault="00ED312E" w:rsidP="00FB1A3A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Кнопки/Триггер процедуры</w:t>
            </w:r>
          </w:p>
        </w:tc>
        <w:tc>
          <w:tcPr>
            <w:tcW w:w="1748" w:type="dxa"/>
            <w:shd w:val="clear" w:color="auto" w:fill="008000"/>
            <w:vAlign w:val="center"/>
          </w:tcPr>
          <w:p w:rsidR="00ED312E" w:rsidRPr="00497DA2" w:rsidRDefault="00ED312E" w:rsidP="00FB1A3A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Доступность</w:t>
            </w:r>
          </w:p>
        </w:tc>
        <w:tc>
          <w:tcPr>
            <w:tcW w:w="1749" w:type="dxa"/>
            <w:shd w:val="clear" w:color="auto" w:fill="008000"/>
            <w:vAlign w:val="center"/>
          </w:tcPr>
          <w:p w:rsidR="00ED312E" w:rsidRPr="00497DA2" w:rsidRDefault="00ED312E" w:rsidP="00FB1A3A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Тип реакции</w:t>
            </w:r>
          </w:p>
        </w:tc>
        <w:tc>
          <w:tcPr>
            <w:tcW w:w="6379" w:type="dxa"/>
            <w:shd w:val="clear" w:color="auto" w:fill="008000"/>
            <w:vAlign w:val="center"/>
          </w:tcPr>
          <w:p w:rsidR="00ED312E" w:rsidRPr="00497DA2" w:rsidRDefault="00ED312E" w:rsidP="00FB1A3A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Логика исполнения</w:t>
            </w:r>
          </w:p>
        </w:tc>
        <w:tc>
          <w:tcPr>
            <w:tcW w:w="2977" w:type="dxa"/>
            <w:shd w:val="clear" w:color="auto" w:fill="008000"/>
            <w:vAlign w:val="center"/>
          </w:tcPr>
          <w:p w:rsidR="00ED312E" w:rsidRPr="00497DA2" w:rsidRDefault="00ED312E" w:rsidP="00FB1A3A">
            <w:pPr>
              <w:pStyle w:val="-3"/>
              <w:rPr>
                <w:rFonts w:cs="Arial"/>
                <w:szCs w:val="18"/>
                <w:lang w:val="ru-RU"/>
              </w:rPr>
            </w:pPr>
            <w:r w:rsidRPr="00497DA2">
              <w:rPr>
                <w:rFonts w:cs="Arial"/>
                <w:szCs w:val="18"/>
                <w:lang w:val="ru-RU"/>
              </w:rPr>
              <w:t>Результаты / текст сообщения в случае ошибки</w:t>
            </w:r>
          </w:p>
        </w:tc>
      </w:tr>
      <w:tr w:rsidR="00ED312E" w:rsidRPr="00497DA2" w:rsidTr="00FB1A3A">
        <w:trPr>
          <w:cantSplit/>
          <w:trHeight w:val="20"/>
        </w:trPr>
        <w:tc>
          <w:tcPr>
            <w:tcW w:w="14601" w:type="dxa"/>
            <w:gridSpan w:val="5"/>
            <w:shd w:val="clear" w:color="auto" w:fill="auto"/>
            <w:vAlign w:val="center"/>
          </w:tcPr>
          <w:p w:rsidR="00ED312E" w:rsidRPr="00497DA2" w:rsidRDefault="00ED312E" w:rsidP="00FB1A3A">
            <w:pPr>
              <w:pStyle w:val="affc"/>
              <w:keepNext/>
              <w:keepLines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commentRangeStart w:id="501"/>
            <w:r w:rsidRPr="00ED312E">
              <w:rPr>
                <w:rFonts w:ascii="Arial" w:hAnsi="Arial" w:cs="Arial"/>
                <w:sz w:val="18"/>
                <w:szCs w:val="18"/>
              </w:rPr>
              <w:t xml:space="preserve">См. ФД Управление КАП </w:t>
            </w:r>
            <w:proofErr w:type="spellStart"/>
            <w:r w:rsidR="00A76771">
              <w:rPr>
                <w:rFonts w:ascii="Arial" w:hAnsi="Arial" w:cs="Arial"/>
                <w:sz w:val="18"/>
                <w:szCs w:val="18"/>
              </w:rPr>
              <w:t>Кроссканальность</w:t>
            </w:r>
            <w:proofErr w:type="spellEnd"/>
            <w:r w:rsidR="00A767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D312E">
              <w:rPr>
                <w:rFonts w:ascii="Arial" w:hAnsi="Arial" w:cs="Arial"/>
                <w:sz w:val="18"/>
                <w:szCs w:val="18"/>
              </w:rPr>
              <w:t>17С</w:t>
            </w:r>
            <w:commentRangeEnd w:id="501"/>
            <w:r w:rsidR="00FE7A83">
              <w:rPr>
                <w:rStyle w:val="afb"/>
                <w:iCs w:val="0"/>
                <w:color w:val="auto"/>
              </w:rPr>
              <w:commentReference w:id="501"/>
            </w:r>
          </w:p>
        </w:tc>
      </w:tr>
      <w:tr w:rsidR="00ED312E" w:rsidRPr="00497DA2" w:rsidTr="00FB1A3A">
        <w:trPr>
          <w:cantSplit/>
          <w:trHeight w:val="20"/>
        </w:trPr>
        <w:tc>
          <w:tcPr>
            <w:tcW w:w="1748" w:type="dxa"/>
            <w:vMerge w:val="restart"/>
            <w:shd w:val="clear" w:color="auto" w:fill="auto"/>
            <w:vAlign w:val="center"/>
          </w:tcPr>
          <w:p w:rsidR="00ED312E" w:rsidRPr="00497DA2" w:rsidRDefault="00ED312E" w:rsidP="00FB1A3A">
            <w:pPr>
              <w:pStyle w:val="affc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7DA2">
              <w:rPr>
                <w:rFonts w:ascii="Arial" w:hAnsi="Arial" w:cs="Arial"/>
                <w:sz w:val="18"/>
                <w:szCs w:val="18"/>
              </w:rPr>
              <w:lastRenderedPageBreak/>
              <w:t>Запуск тестовой рассылки</w:t>
            </w:r>
          </w:p>
        </w:tc>
        <w:tc>
          <w:tcPr>
            <w:tcW w:w="1748" w:type="dxa"/>
            <w:vMerge w:val="restart"/>
            <w:shd w:val="clear" w:color="auto" w:fill="auto"/>
            <w:vAlign w:val="center"/>
          </w:tcPr>
          <w:p w:rsidR="00ED312E" w:rsidRPr="00497DA2" w:rsidRDefault="00ED312E" w:rsidP="00FB1A3A">
            <w:pPr>
              <w:pStyle w:val="affc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7DA2">
              <w:rPr>
                <w:rFonts w:ascii="Arial" w:hAnsi="Arial" w:cs="Arial"/>
                <w:sz w:val="18"/>
                <w:szCs w:val="18"/>
              </w:rPr>
              <w:t>Всегда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ED312E" w:rsidRPr="00497DA2" w:rsidRDefault="00ED312E" w:rsidP="00FB1A3A">
            <w:pPr>
              <w:pStyle w:val="affc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7DA2">
              <w:rPr>
                <w:rFonts w:ascii="Arial" w:hAnsi="Arial" w:cs="Arial"/>
                <w:sz w:val="18"/>
                <w:szCs w:val="18"/>
              </w:rPr>
              <w:t>Запуск процедуры тестовой рассылки электронных соо</w:t>
            </w:r>
            <w:r w:rsidRPr="00497DA2">
              <w:rPr>
                <w:rFonts w:ascii="Arial" w:hAnsi="Arial" w:cs="Arial"/>
                <w:sz w:val="18"/>
                <w:szCs w:val="18"/>
              </w:rPr>
              <w:t>б</w:t>
            </w:r>
            <w:r w:rsidRPr="00497DA2">
              <w:rPr>
                <w:rFonts w:ascii="Arial" w:hAnsi="Arial" w:cs="Arial"/>
                <w:sz w:val="18"/>
                <w:szCs w:val="18"/>
              </w:rPr>
              <w:t>щений</w:t>
            </w:r>
          </w:p>
        </w:tc>
        <w:tc>
          <w:tcPr>
            <w:tcW w:w="6379" w:type="dxa"/>
            <w:shd w:val="clear" w:color="auto" w:fill="auto"/>
          </w:tcPr>
          <w:p w:rsidR="00ED312E" w:rsidRPr="00ED312E" w:rsidRDefault="00ED312E" w:rsidP="00ED312E">
            <w:pPr>
              <w:spacing w:beforeLines="60" w:before="144" w:afterLines="60" w:after="144"/>
              <w:ind w:left="0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Если канал = «Email» формируется интеграционный запрос в </w:t>
            </w:r>
            <w:proofErr w:type="spellStart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Informatica</w:t>
            </w:r>
            <w:proofErr w:type="spellEnd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 PC на запуск тестовой волны</w:t>
            </w:r>
          </w:p>
          <w:p w:rsidR="00ED312E" w:rsidRPr="00ED312E" w:rsidRDefault="00ED312E" w:rsidP="00ED312E">
            <w:pPr>
              <w:spacing w:beforeLines="60" w:before="144" w:afterLines="60" w:after="144"/>
              <w:ind w:left="0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Запускается процедура персонализации темы и текста сообщения Email.</w:t>
            </w:r>
          </w:p>
          <w:p w:rsidR="00ED312E" w:rsidRPr="00ED312E" w:rsidRDefault="00ED312E" w:rsidP="00ED312E">
            <w:pPr>
              <w:spacing w:beforeLines="60" w:before="144" w:afterLines="60" w:after="144"/>
              <w:ind w:left="0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Реальные ID УК в тестовой волне заменяются </w:t>
            </w:r>
            <w:proofErr w:type="gramStart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на</w:t>
            </w:r>
            <w:proofErr w:type="gramEnd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 технические.</w:t>
            </w:r>
          </w:p>
          <w:p w:rsidR="00ED312E" w:rsidRPr="00ED312E" w:rsidRDefault="00ED312E" w:rsidP="00ED312E">
            <w:pPr>
              <w:spacing w:beforeLines="60" w:before="144" w:afterLines="60" w:after="144"/>
              <w:ind w:left="0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proofErr w:type="gramStart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Реальные Email УК в тестовой рассылки заменяются случайно выбра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н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ными email из выбранного списка тестовых Email.</w:t>
            </w:r>
            <w:proofErr w:type="gramEnd"/>
          </w:p>
          <w:p w:rsidR="00ED312E" w:rsidRPr="00ED312E" w:rsidRDefault="00ED312E" w:rsidP="00ED312E">
            <w:pPr>
              <w:spacing w:beforeLines="60" w:before="144" w:afterLines="60" w:after="144"/>
              <w:ind w:left="0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Если на кампании включен Особый режим Email, для всех УК адрес и псевдоним отправителя берется с карточки кампании (поле «Псевдоним Email»)</w:t>
            </w:r>
          </w:p>
          <w:p w:rsidR="00ED312E" w:rsidRPr="00ED312E" w:rsidRDefault="00ED312E" w:rsidP="00ED312E">
            <w:pPr>
              <w:spacing w:beforeLines="60" w:before="144" w:afterLines="60" w:after="144"/>
              <w:ind w:left="0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Если на кампании выключен Особый режим Email, для каждого УК адрес и псевдоним отправителя берется из справочника отправителей в завис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и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мости от сегмента клиента. Во время запуска кампании соответствующие Псевдоним и E-</w:t>
            </w:r>
            <w:proofErr w:type="spellStart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mail</w:t>
            </w:r>
            <w:proofErr w:type="spellEnd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 отправителя для каждого сегмента сохраняются в кэше. Во время выгрузки информации в файл для подрядчика, E-</w:t>
            </w:r>
            <w:proofErr w:type="spellStart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mail</w:t>
            </w:r>
            <w:proofErr w:type="spellEnd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 и Псевдоним система берет из кэша.</w:t>
            </w:r>
          </w:p>
          <w:p w:rsidR="00ED312E" w:rsidRPr="00ED312E" w:rsidRDefault="00ED312E" w:rsidP="00ED312E">
            <w:pPr>
              <w:spacing w:beforeLines="60" w:before="144" w:afterLines="60" w:after="144"/>
              <w:ind w:left="0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Если для участника кампании после завершения процедуры персонал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и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зации основного текста Email не возникло ни одной ошибки персонализ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а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ции, то </w:t>
            </w:r>
            <w:proofErr w:type="spellStart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Informatica</w:t>
            </w:r>
            <w:proofErr w:type="spellEnd"/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 PC формирует файлы со списком участников по запу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с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каемой волне и выгружает файл в директорию для передачи подрядчику.</w:t>
            </w:r>
            <w:ins w:id="502" w:author="Задубинин Игорь Сергеевич" w:date="2017-06-26T10:09:00Z">
              <w:r>
                <w:rPr>
                  <w:rFonts w:ascii="Arial" w:hAnsi="Arial" w:cs="Arial"/>
                  <w:iCs/>
                  <w:color w:val="000000"/>
                  <w:sz w:val="18"/>
                  <w:szCs w:val="18"/>
                </w:rPr>
                <w:t xml:space="preserve"> </w:t>
              </w:r>
              <w:r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503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>Файлы вложений выгружаются в каталог «</w:t>
              </w:r>
              <w:proofErr w:type="spellStart"/>
              <w:r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504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>attaches</w:t>
              </w:r>
              <w:proofErr w:type="spellEnd"/>
              <w:r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505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>».</w:t>
              </w:r>
            </w:ins>
            <w:ins w:id="506" w:author="Задубинин Игорь Сергеевич" w:date="2017-08-08T10:45:00Z">
              <w:r w:rsidR="007A6E51"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507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 xml:space="preserve"> Если вложения о</w:t>
              </w:r>
              <w:r w:rsidR="007A6E51"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508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>т</w:t>
              </w:r>
              <w:r w:rsidR="007A6E51"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509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>сутствуют, то каталог «</w:t>
              </w:r>
              <w:proofErr w:type="spellStart"/>
              <w:r w:rsidR="007A6E51"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510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>attaches</w:t>
              </w:r>
              <w:proofErr w:type="spellEnd"/>
              <w:r w:rsidR="007A6E51" w:rsidRPr="00DC3FB7">
                <w:rPr>
                  <w:rFonts w:ascii="Arial" w:hAnsi="Arial" w:cs="Arial"/>
                  <w:sz w:val="18"/>
                  <w:szCs w:val="18"/>
                  <w:highlight w:val="yellow"/>
                  <w:lang w:eastAsia="x-none"/>
                  <w:rPrChange w:id="511" w:author="Гордиенко Людмила Андреевна" w:date="2017-08-08T15:55:00Z">
                    <w:rPr>
                      <w:rFonts w:ascii="Arial" w:hAnsi="Arial" w:cs="Arial"/>
                      <w:sz w:val="18"/>
                      <w:szCs w:val="18"/>
                      <w:lang w:eastAsia="x-none"/>
                    </w:rPr>
                  </w:rPrChange>
                </w:rPr>
                <w:t>» создавать не нужно.</w:t>
              </w:r>
            </w:ins>
            <w:ins w:id="512" w:author="Задубинин Игорь Сергеевич" w:date="2017-06-26T10:09:00Z">
              <w:r w:rsidRPr="00F64677">
                <w:rPr>
                  <w:rFonts w:ascii="Arial" w:hAnsi="Arial" w:cs="Arial"/>
                  <w:sz w:val="18"/>
                  <w:szCs w:val="18"/>
                  <w:lang w:val="x-none" w:eastAsia="x-none"/>
                </w:rPr>
                <w:t xml:space="preserve"> </w:t>
              </w:r>
            </w:ins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 Формат файлов описан в </w:t>
            </w:r>
            <w:r w:rsidR="00224829">
              <w:rPr>
                <w:rFonts w:ascii="Arial" w:hAnsi="Arial" w:cs="Arial"/>
                <w:sz w:val="18"/>
                <w:szCs w:val="18"/>
                <w:lang w:eastAsia="x-none"/>
              </w:rPr>
              <w:t xml:space="preserve">Управлении КАП </w:t>
            </w:r>
            <w:proofErr w:type="spellStart"/>
            <w:r w:rsidR="00224829">
              <w:rPr>
                <w:rFonts w:ascii="Arial" w:hAnsi="Arial" w:cs="Arial"/>
                <w:sz w:val="18"/>
                <w:szCs w:val="18"/>
                <w:lang w:eastAsia="x-none"/>
              </w:rPr>
              <w:t>Кроссканальность</w:t>
            </w:r>
            <w:proofErr w:type="spellEnd"/>
            <w:r w:rsidR="00224829">
              <w:rPr>
                <w:rFonts w:ascii="Arial" w:hAnsi="Arial" w:cs="Arial"/>
                <w:sz w:val="18"/>
                <w:szCs w:val="18"/>
                <w:lang w:eastAsia="x-none"/>
              </w:rPr>
              <w:t xml:space="preserve"> 17С, Приложение 16.</w:t>
            </w:r>
          </w:p>
          <w:p w:rsidR="00ED312E" w:rsidRPr="00ED312E" w:rsidRDefault="00ED312E" w:rsidP="00ED312E">
            <w:pPr>
              <w:spacing w:beforeLines="60" w:before="144" w:afterLines="60" w:after="144"/>
              <w:ind w:left="0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Если возникла хотя бы одна ошибка персонализации высокой критичн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>о</w:t>
            </w:r>
            <w:r w:rsidRPr="00ED312E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сти, то соответствующая запись в файле выгрузки для передачи в канал рассылки не формируется. </w:t>
            </w:r>
          </w:p>
          <w:p w:rsidR="00ED312E" w:rsidRPr="00497DA2" w:rsidRDefault="00ED312E" w:rsidP="00ED312E">
            <w:pPr>
              <w:pStyle w:val="affc"/>
              <w:spacing w:beforeLines="60" w:before="144" w:afterLines="60" w:after="144"/>
              <w:rPr>
                <w:rFonts w:ascii="Arial" w:hAnsi="Arial" w:cs="Arial"/>
                <w:sz w:val="18"/>
                <w:szCs w:val="18"/>
              </w:rPr>
            </w:pPr>
            <w:r w:rsidRPr="00ED312E">
              <w:rPr>
                <w:rFonts w:ascii="Arial" w:hAnsi="Arial" w:cs="Arial"/>
                <w:sz w:val="18"/>
                <w:szCs w:val="18"/>
              </w:rPr>
              <w:t>Если возникли только ошибки низкой критичности</w:t>
            </w:r>
            <w:proofErr w:type="gramStart"/>
            <w:r w:rsidRPr="00ED312E">
              <w:rPr>
                <w:rFonts w:ascii="Arial" w:hAnsi="Arial" w:cs="Arial"/>
                <w:sz w:val="18"/>
                <w:szCs w:val="18"/>
              </w:rPr>
              <w:t xml:space="preserve"> И</w:t>
            </w:r>
            <w:proofErr w:type="gramEnd"/>
            <w:r w:rsidRPr="00ED312E">
              <w:rPr>
                <w:rFonts w:ascii="Arial" w:hAnsi="Arial" w:cs="Arial"/>
                <w:sz w:val="18"/>
                <w:szCs w:val="18"/>
              </w:rPr>
              <w:t xml:space="preserve"> указан альтернати</w:t>
            </w:r>
            <w:r w:rsidRPr="00ED312E">
              <w:rPr>
                <w:rFonts w:ascii="Arial" w:hAnsi="Arial" w:cs="Arial"/>
                <w:sz w:val="18"/>
                <w:szCs w:val="18"/>
              </w:rPr>
              <w:t>в</w:t>
            </w:r>
            <w:r w:rsidRPr="00ED312E">
              <w:rPr>
                <w:rFonts w:ascii="Arial" w:hAnsi="Arial" w:cs="Arial"/>
                <w:sz w:val="18"/>
                <w:szCs w:val="18"/>
              </w:rPr>
              <w:t>ный текст для темы сообщения (или блока, в котором присутствует оши</w:t>
            </w:r>
            <w:r w:rsidRPr="00ED312E">
              <w:rPr>
                <w:rFonts w:ascii="Arial" w:hAnsi="Arial" w:cs="Arial"/>
                <w:sz w:val="18"/>
                <w:szCs w:val="18"/>
              </w:rPr>
              <w:t>б</w:t>
            </w:r>
            <w:r w:rsidRPr="00ED312E">
              <w:rPr>
                <w:rFonts w:ascii="Arial" w:hAnsi="Arial" w:cs="Arial"/>
                <w:sz w:val="18"/>
                <w:szCs w:val="18"/>
              </w:rPr>
              <w:t>ка), то начинает работу процедура персонализации альтернативного те</w:t>
            </w:r>
            <w:r w:rsidRPr="00ED312E">
              <w:rPr>
                <w:rFonts w:ascii="Arial" w:hAnsi="Arial" w:cs="Arial"/>
                <w:sz w:val="18"/>
                <w:szCs w:val="18"/>
              </w:rPr>
              <w:t>к</w:t>
            </w:r>
            <w:r w:rsidRPr="00ED312E">
              <w:rPr>
                <w:rFonts w:ascii="Arial" w:hAnsi="Arial" w:cs="Arial"/>
                <w:sz w:val="18"/>
                <w:szCs w:val="18"/>
              </w:rPr>
              <w:t>ста Email.</w:t>
            </w:r>
          </w:p>
        </w:tc>
        <w:tc>
          <w:tcPr>
            <w:tcW w:w="2977" w:type="dxa"/>
            <w:shd w:val="clear" w:color="auto" w:fill="auto"/>
          </w:tcPr>
          <w:p w:rsidR="00ED312E" w:rsidRPr="00497DA2" w:rsidRDefault="00ED312E" w:rsidP="00FB1A3A">
            <w:pPr>
              <w:pStyle w:val="affc"/>
              <w:keepNext/>
              <w:keepLines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7DA2">
              <w:rPr>
                <w:rFonts w:ascii="Arial" w:hAnsi="Arial" w:cs="Arial"/>
                <w:sz w:val="18"/>
                <w:szCs w:val="18"/>
              </w:rPr>
              <w:t>Выполнена процедура тестовой рассылки электронных сообщений</w:t>
            </w:r>
          </w:p>
        </w:tc>
      </w:tr>
    </w:tbl>
    <w:p w:rsidR="009B52CF" w:rsidRDefault="009B52CF" w:rsidP="009B52CF">
      <w:pPr>
        <w:pStyle w:val="-8"/>
        <w:keepLines/>
        <w:jc w:val="left"/>
        <w:rPr>
          <w:rFonts w:cs="Arial"/>
        </w:rPr>
      </w:pPr>
    </w:p>
    <w:p w:rsidR="00C81B3E" w:rsidRPr="00F143FC" w:rsidRDefault="00C81B3E" w:rsidP="00C81B3E">
      <w:pPr>
        <w:pStyle w:val="affc"/>
        <w:rPr>
          <w:rFonts w:ascii="Arial" w:hAnsi="Arial" w:cs="Arial"/>
          <w:lang w:val="x-none"/>
        </w:rPr>
      </w:pPr>
    </w:p>
    <w:p w:rsidR="001C7A67" w:rsidRPr="00C533A2" w:rsidRDefault="001C7A67" w:rsidP="001C7A67">
      <w:pPr>
        <w:pStyle w:val="-8"/>
      </w:pPr>
      <w:bookmarkStart w:id="513" w:name="_Ref355788711"/>
      <w:r w:rsidRPr="001C7A67">
        <w:t>Администрирование</w:t>
      </w:r>
      <w:r>
        <w:t xml:space="preserve"> </w:t>
      </w:r>
      <w:r w:rsidRPr="001C7A67">
        <w:t>КАП</w:t>
      </w:r>
      <w:r>
        <w:t xml:space="preserve"> </w:t>
      </w:r>
      <w:r w:rsidRPr="001C7A67">
        <w:t>17C</w:t>
      </w:r>
      <w:proofErr w:type="gramStart"/>
      <w:r>
        <w:t xml:space="preserve"> </w:t>
      </w:r>
      <w:r w:rsidRPr="00C533A2">
        <w:t>Т</w:t>
      </w:r>
      <w:proofErr w:type="gramEnd"/>
      <w:r w:rsidRPr="00C533A2">
        <w:t xml:space="preserve">абл.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513"/>
      <w:r w:rsidRPr="00C533A2">
        <w:t>. Описание экрана «Администрирование – приложение – Системные параметры»</w:t>
      </w:r>
    </w:p>
    <w:tbl>
      <w:tblPr>
        <w:tblW w:w="14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8"/>
        <w:gridCol w:w="1489"/>
        <w:gridCol w:w="2903"/>
        <w:gridCol w:w="2625"/>
        <w:gridCol w:w="135"/>
        <w:gridCol w:w="4800"/>
        <w:gridCol w:w="1080"/>
      </w:tblGrid>
      <w:tr w:rsidR="001C7A67" w:rsidRPr="00C533A2" w:rsidTr="004745AC">
        <w:trPr>
          <w:cantSplit/>
        </w:trPr>
        <w:tc>
          <w:tcPr>
            <w:tcW w:w="8640" w:type="dxa"/>
            <w:gridSpan w:val="5"/>
            <w:shd w:val="clear" w:color="auto" w:fill="008000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>Путь к экрану</w:t>
            </w:r>
          </w:p>
        </w:tc>
        <w:tc>
          <w:tcPr>
            <w:tcW w:w="4800" w:type="dxa"/>
            <w:shd w:val="clear" w:color="auto" w:fill="008000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 xml:space="preserve">Название </w:t>
            </w:r>
            <w:r w:rsidRPr="00C533A2">
              <w:t>View</w:t>
            </w:r>
          </w:p>
        </w:tc>
        <w:tc>
          <w:tcPr>
            <w:tcW w:w="1080" w:type="dxa"/>
            <w:shd w:val="clear" w:color="auto" w:fill="008000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>Рисунок</w:t>
            </w:r>
          </w:p>
        </w:tc>
      </w:tr>
      <w:tr w:rsidR="001C7A67" w:rsidRPr="00C533A2" w:rsidTr="004745AC">
        <w:trPr>
          <w:cantSplit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color w:val="000000"/>
              </w:rPr>
            </w:pPr>
            <w:r w:rsidRPr="00C533A2">
              <w:lastRenderedPageBreak/>
              <w:t>Администрирование</w:t>
            </w:r>
            <w:r w:rsidRPr="00C533A2">
              <w:rPr>
                <w:lang w:val="en-US"/>
              </w:rPr>
              <w:t xml:space="preserve"> </w:t>
            </w:r>
            <w:r w:rsidRPr="00C533A2">
              <w:t>–</w:t>
            </w:r>
            <w:r w:rsidRPr="00C533A2">
              <w:rPr>
                <w:lang w:val="en-US"/>
              </w:rPr>
              <w:t xml:space="preserve"> </w:t>
            </w:r>
            <w:r w:rsidRPr="00C533A2">
              <w:t>приложение</w:t>
            </w:r>
            <w:r w:rsidRPr="00C533A2">
              <w:rPr>
                <w:lang w:val="en-US"/>
              </w:rPr>
              <w:t xml:space="preserve"> </w:t>
            </w:r>
            <w:r w:rsidRPr="00C533A2">
              <w:t>– Системные параметры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shd w:val="clear" w:color="auto" w:fill="auto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 xml:space="preserve">SBRF </w:t>
            </w:r>
            <w:proofErr w:type="spellStart"/>
            <w:r w:rsidRPr="00C533A2">
              <w:t>Marketing</w:t>
            </w:r>
            <w:proofErr w:type="spellEnd"/>
            <w:r w:rsidRPr="00C533A2">
              <w:t xml:space="preserve"> </w:t>
            </w:r>
            <w:proofErr w:type="spellStart"/>
            <w:r w:rsidRPr="00C533A2">
              <w:t>Params</w:t>
            </w:r>
            <w:proofErr w:type="spellEnd"/>
            <w:r w:rsidRPr="00C533A2">
              <w:t xml:space="preserve"> </w:t>
            </w:r>
            <w:proofErr w:type="spellStart"/>
            <w:r w:rsidRPr="00C533A2">
              <w:t>View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color w:val="4F81BD"/>
                <w:u w:val="single"/>
              </w:rPr>
            </w:pPr>
            <w:r w:rsidRPr="00C533A2">
              <w:rPr>
                <w:color w:val="4F81BD"/>
                <w:u w:val="single"/>
              </w:rPr>
              <w:fldChar w:fldCharType="begin"/>
            </w:r>
            <w:r w:rsidRPr="00C533A2">
              <w:rPr>
                <w:color w:val="4F81BD"/>
                <w:u w:val="single"/>
              </w:rPr>
              <w:instrText xml:space="preserve"> REF _Ref341106436 \h  \* MERGEFORMAT </w:instrText>
            </w:r>
            <w:r w:rsidRPr="00C533A2">
              <w:rPr>
                <w:color w:val="4F81BD"/>
                <w:u w:val="single"/>
              </w:rPr>
            </w:r>
            <w:r w:rsidRPr="00C533A2">
              <w:rPr>
                <w:color w:val="4F81BD"/>
                <w:u w:val="single"/>
              </w:rPr>
              <w:fldChar w:fldCharType="separate"/>
            </w:r>
            <w:r w:rsidRPr="00EF551E">
              <w:rPr>
                <w:bCs/>
                <w:color w:val="4F81BD"/>
                <w:u w:val="single"/>
              </w:rPr>
              <w:t xml:space="preserve">Рис. </w:t>
            </w:r>
            <w:r w:rsidRPr="00EF551E">
              <w:rPr>
                <w:bCs/>
                <w:noProof/>
                <w:color w:val="4F81BD"/>
                <w:u w:val="single"/>
              </w:rPr>
              <w:t>1</w:t>
            </w:r>
            <w:r w:rsidRPr="00C533A2">
              <w:rPr>
                <w:color w:val="4F81BD"/>
                <w:u w:val="single"/>
              </w:rPr>
              <w:fldChar w:fldCharType="end"/>
            </w:r>
          </w:p>
        </w:tc>
      </w:tr>
      <w:tr w:rsidR="001C7A67" w:rsidRPr="00C533A2" w:rsidTr="004745AC">
        <w:trPr>
          <w:cantSplit/>
        </w:trPr>
        <w:tc>
          <w:tcPr>
            <w:tcW w:w="14520" w:type="dxa"/>
            <w:gridSpan w:val="7"/>
            <w:shd w:val="clear" w:color="auto" w:fill="008000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>Информация об Апплетах</w:t>
            </w:r>
          </w:p>
        </w:tc>
      </w:tr>
      <w:tr w:rsidR="001C7A67" w:rsidRPr="00C533A2" w:rsidTr="004745AC">
        <w:trPr>
          <w:cantSplit/>
        </w:trPr>
        <w:tc>
          <w:tcPr>
            <w:tcW w:w="1488" w:type="dxa"/>
            <w:shd w:val="clear" w:color="auto" w:fill="008000"/>
            <w:vAlign w:val="center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t>Applet</w:t>
            </w:r>
            <w:r w:rsidRPr="00C533A2">
              <w:rPr>
                <w:lang w:val="ru-RU"/>
              </w:rPr>
              <w:t xml:space="preserve"> </w:t>
            </w:r>
            <w:r w:rsidRPr="00C533A2">
              <w:t>Name</w:t>
            </w:r>
            <w:r w:rsidRPr="00C533A2">
              <w:rPr>
                <w:lang w:val="ru-RU"/>
              </w:rPr>
              <w:t xml:space="preserve"> </w:t>
            </w:r>
          </w:p>
        </w:tc>
        <w:tc>
          <w:tcPr>
            <w:tcW w:w="1489" w:type="dxa"/>
            <w:shd w:val="clear" w:color="auto" w:fill="008000"/>
            <w:vAlign w:val="center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>Название на интерфейсе</w:t>
            </w:r>
          </w:p>
        </w:tc>
        <w:tc>
          <w:tcPr>
            <w:tcW w:w="2903" w:type="dxa"/>
            <w:shd w:val="clear" w:color="auto" w:fill="008000"/>
            <w:vAlign w:val="center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>Описание</w:t>
            </w:r>
          </w:p>
        </w:tc>
        <w:tc>
          <w:tcPr>
            <w:tcW w:w="2625" w:type="dxa"/>
            <w:shd w:val="clear" w:color="auto" w:fill="008000"/>
            <w:vAlign w:val="center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>Режим доступа к Апплету</w:t>
            </w:r>
          </w:p>
          <w:p w:rsidR="001C7A67" w:rsidRPr="00C533A2" w:rsidRDefault="001C7A67" w:rsidP="004745AC">
            <w:pPr>
              <w:pStyle w:val="-3"/>
              <w:keepNext w:val="0"/>
              <w:keepLines w:val="0"/>
              <w:rPr>
                <w:b w:val="0"/>
                <w:lang w:val="ru-RU"/>
              </w:rPr>
            </w:pPr>
            <w:r w:rsidRPr="00C533A2">
              <w:rPr>
                <w:b w:val="0"/>
                <w:lang w:val="ru-RU"/>
              </w:rPr>
              <w:t xml:space="preserve">(Редактирование с условием или </w:t>
            </w:r>
            <w:r w:rsidRPr="00C533A2">
              <w:rPr>
                <w:b w:val="0"/>
              </w:rPr>
              <w:t>RO</w:t>
            </w:r>
            <w:r w:rsidRPr="00C533A2">
              <w:rPr>
                <w:b w:val="0"/>
                <w:lang w:val="ru-RU"/>
              </w:rPr>
              <w:t>)</w:t>
            </w:r>
          </w:p>
        </w:tc>
        <w:tc>
          <w:tcPr>
            <w:tcW w:w="4935" w:type="dxa"/>
            <w:gridSpan w:val="2"/>
            <w:shd w:val="clear" w:color="auto" w:fill="008000"/>
            <w:vAlign w:val="center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 xml:space="preserve">Фильтр видимости </w:t>
            </w:r>
            <w:r w:rsidRPr="00C533A2">
              <w:rPr>
                <w:b w:val="0"/>
                <w:lang w:val="ru-RU"/>
              </w:rPr>
              <w:t>(</w:t>
            </w:r>
            <w:proofErr w:type="spellStart"/>
            <w:r w:rsidRPr="00C533A2">
              <w:rPr>
                <w:b w:val="0"/>
                <w:lang w:val="ru-RU"/>
              </w:rPr>
              <w:t>Visibility</w:t>
            </w:r>
            <w:proofErr w:type="spellEnd"/>
            <w:r w:rsidRPr="00C533A2">
              <w:rPr>
                <w:b w:val="0"/>
                <w:lang w:val="ru-RU"/>
              </w:rPr>
              <w:t xml:space="preserve"> </w:t>
            </w:r>
            <w:proofErr w:type="spellStart"/>
            <w:r w:rsidRPr="00C533A2">
              <w:rPr>
                <w:b w:val="0"/>
                <w:lang w:val="ru-RU"/>
              </w:rPr>
              <w:t>Type</w:t>
            </w:r>
            <w:proofErr w:type="spellEnd"/>
            <w:r w:rsidRPr="00C533A2">
              <w:rPr>
                <w:b w:val="0"/>
                <w:lang w:val="ru-RU"/>
              </w:rPr>
              <w:t>)</w:t>
            </w:r>
            <w:r w:rsidRPr="00C533A2">
              <w:rPr>
                <w:lang w:val="ru-RU"/>
              </w:rPr>
              <w:t xml:space="preserve">, Дополнительный фильтр </w:t>
            </w:r>
            <w:r w:rsidRPr="00C533A2">
              <w:rPr>
                <w:b w:val="0"/>
                <w:lang w:val="ru-RU"/>
              </w:rPr>
              <w:t>(</w:t>
            </w:r>
            <w:proofErr w:type="spellStart"/>
            <w:r w:rsidRPr="00C533A2">
              <w:rPr>
                <w:b w:val="0"/>
                <w:lang w:val="ru-RU"/>
              </w:rPr>
              <w:t>search</w:t>
            </w:r>
            <w:proofErr w:type="spellEnd"/>
            <w:r w:rsidRPr="00C533A2">
              <w:rPr>
                <w:b w:val="0"/>
                <w:lang w:val="ru-RU"/>
              </w:rPr>
              <w:t xml:space="preserve"> </w:t>
            </w:r>
            <w:proofErr w:type="spellStart"/>
            <w:r w:rsidRPr="00C533A2">
              <w:rPr>
                <w:b w:val="0"/>
                <w:lang w:val="ru-RU"/>
              </w:rPr>
              <w:t>spec</w:t>
            </w:r>
            <w:proofErr w:type="spellEnd"/>
            <w:r w:rsidRPr="00C533A2">
              <w:rPr>
                <w:b w:val="0"/>
                <w:lang w:val="ru-RU"/>
              </w:rPr>
              <w:t>)</w:t>
            </w:r>
            <w:r w:rsidRPr="00C533A2">
              <w:rPr>
                <w:lang w:val="ru-RU"/>
              </w:rPr>
              <w:t xml:space="preserve">, Сортировка по умолчанию </w:t>
            </w:r>
            <w:r w:rsidRPr="00C533A2">
              <w:rPr>
                <w:b w:val="0"/>
                <w:lang w:val="ru-RU"/>
              </w:rPr>
              <w:t>(</w:t>
            </w:r>
            <w:proofErr w:type="spellStart"/>
            <w:r w:rsidRPr="00C533A2">
              <w:rPr>
                <w:b w:val="0"/>
                <w:lang w:val="ru-RU"/>
              </w:rPr>
              <w:t>sort</w:t>
            </w:r>
            <w:proofErr w:type="spellEnd"/>
            <w:r w:rsidRPr="00C533A2">
              <w:rPr>
                <w:b w:val="0"/>
                <w:lang w:val="ru-RU"/>
              </w:rPr>
              <w:t xml:space="preserve"> </w:t>
            </w:r>
            <w:proofErr w:type="spellStart"/>
            <w:r w:rsidRPr="00C533A2">
              <w:rPr>
                <w:b w:val="0"/>
                <w:lang w:val="ru-RU"/>
              </w:rPr>
              <w:t>spec</w:t>
            </w:r>
            <w:proofErr w:type="spellEnd"/>
            <w:r w:rsidRPr="00C533A2">
              <w:rPr>
                <w:b w:val="0"/>
                <w:lang w:val="ru-RU"/>
              </w:rPr>
              <w:t>)</w:t>
            </w:r>
          </w:p>
        </w:tc>
        <w:tc>
          <w:tcPr>
            <w:tcW w:w="1080" w:type="dxa"/>
            <w:shd w:val="clear" w:color="auto" w:fill="008000"/>
            <w:vAlign w:val="center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lang w:val="ru-RU"/>
              </w:rPr>
            </w:pPr>
            <w:r w:rsidRPr="00C533A2">
              <w:rPr>
                <w:lang w:val="ru-RU"/>
              </w:rPr>
              <w:t>Специф</w:t>
            </w:r>
            <w:r w:rsidRPr="00C533A2">
              <w:rPr>
                <w:lang w:val="ru-RU"/>
              </w:rPr>
              <w:t>и</w:t>
            </w:r>
            <w:r w:rsidRPr="00C533A2">
              <w:rPr>
                <w:lang w:val="ru-RU"/>
              </w:rPr>
              <w:t>кация п</w:t>
            </w:r>
            <w:r w:rsidRPr="00C533A2">
              <w:rPr>
                <w:lang w:val="ru-RU"/>
              </w:rPr>
              <w:t>о</w:t>
            </w:r>
            <w:r w:rsidRPr="00C533A2">
              <w:rPr>
                <w:lang w:val="ru-RU"/>
              </w:rPr>
              <w:t>лей</w:t>
            </w:r>
          </w:p>
        </w:tc>
      </w:tr>
      <w:tr w:rsidR="001C7A67" w:rsidRPr="00C533A2" w:rsidTr="004745AC">
        <w:trPr>
          <w:cantSplit/>
        </w:trPr>
        <w:tc>
          <w:tcPr>
            <w:tcW w:w="1488" w:type="dxa"/>
            <w:shd w:val="clear" w:color="auto" w:fill="auto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lang w:val="en-US"/>
              </w:rPr>
            </w:pPr>
            <w:r w:rsidRPr="00C533A2">
              <w:rPr>
                <w:lang w:val="en-US"/>
              </w:rPr>
              <w:t xml:space="preserve">SBRF Marketing </w:t>
            </w:r>
            <w:proofErr w:type="spellStart"/>
            <w:r w:rsidRPr="00C533A2">
              <w:rPr>
                <w:lang w:val="en-US"/>
              </w:rPr>
              <w:t>Params</w:t>
            </w:r>
            <w:proofErr w:type="spellEnd"/>
            <w:r w:rsidRPr="00C533A2">
              <w:rPr>
                <w:lang w:val="en-US"/>
              </w:rPr>
              <w:t xml:space="preserve"> List A</w:t>
            </w:r>
            <w:r w:rsidRPr="00C533A2">
              <w:rPr>
                <w:lang w:val="en-US"/>
              </w:rPr>
              <w:t>p</w:t>
            </w:r>
            <w:r w:rsidRPr="00C533A2">
              <w:rPr>
                <w:lang w:val="en-US"/>
              </w:rPr>
              <w:t>plet</w:t>
            </w:r>
          </w:p>
        </w:tc>
        <w:tc>
          <w:tcPr>
            <w:tcW w:w="1489" w:type="dxa"/>
            <w:shd w:val="clear" w:color="auto" w:fill="auto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b/>
              </w:rPr>
            </w:pPr>
            <w:r w:rsidRPr="00C533A2">
              <w:rPr>
                <w:b/>
              </w:rPr>
              <w:t>Системные параметры</w:t>
            </w:r>
          </w:p>
        </w:tc>
        <w:tc>
          <w:tcPr>
            <w:tcW w:w="2903" w:type="dxa"/>
            <w:shd w:val="clear" w:color="auto" w:fill="auto"/>
          </w:tcPr>
          <w:p w:rsidR="001C7A67" w:rsidRPr="00C533A2" w:rsidRDefault="001C7A67" w:rsidP="004745AC">
            <w:pPr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Список параметров системы</w:t>
            </w:r>
          </w:p>
        </w:tc>
        <w:tc>
          <w:tcPr>
            <w:tcW w:w="2625" w:type="dxa"/>
            <w:shd w:val="clear" w:color="auto" w:fill="auto"/>
          </w:tcPr>
          <w:p w:rsidR="001C7A67" w:rsidRPr="00C533A2" w:rsidRDefault="001C7A67" w:rsidP="004745AC">
            <w:pPr>
              <w:rPr>
                <w:sz w:val="18"/>
                <w:szCs w:val="18"/>
                <w:lang w:val="en-US"/>
              </w:rPr>
            </w:pPr>
            <w:r w:rsidRPr="00C533A2">
              <w:rPr>
                <w:color w:val="000000"/>
                <w:sz w:val="18"/>
                <w:szCs w:val="18"/>
                <w:lang w:val="en-US"/>
              </w:rPr>
              <w:t>FA</w:t>
            </w:r>
          </w:p>
        </w:tc>
        <w:tc>
          <w:tcPr>
            <w:tcW w:w="4935" w:type="dxa"/>
            <w:gridSpan w:val="2"/>
            <w:shd w:val="clear" w:color="auto" w:fill="auto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proofErr w:type="spellStart"/>
            <w:r w:rsidRPr="00C533A2">
              <w:rPr>
                <w:b/>
              </w:rPr>
              <w:t>Search</w:t>
            </w:r>
            <w:proofErr w:type="spellEnd"/>
            <w:r w:rsidRPr="00C533A2">
              <w:rPr>
                <w:b/>
              </w:rPr>
              <w:t xml:space="preserve"> </w:t>
            </w:r>
            <w:proofErr w:type="spellStart"/>
            <w:r w:rsidRPr="00C533A2">
              <w:rPr>
                <w:b/>
              </w:rPr>
              <w:t>spec</w:t>
            </w:r>
            <w:proofErr w:type="spellEnd"/>
            <w:r w:rsidRPr="00C533A2">
              <w:rPr>
                <w:b/>
              </w:rPr>
              <w:t>.</w:t>
            </w:r>
            <w:r w:rsidRPr="00C533A2">
              <w:t xml:space="preserve">: </w:t>
            </w:r>
          </w:p>
          <w:p w:rsidR="001C7A67" w:rsidRPr="00C533A2" w:rsidRDefault="001C7A67" w:rsidP="001C7A67">
            <w:pPr>
              <w:pStyle w:val="-5"/>
              <w:keepNext w:val="0"/>
              <w:keepLines w:val="0"/>
              <w:numPr>
                <w:ilvl w:val="0"/>
                <w:numId w:val="38"/>
              </w:numPr>
            </w:pPr>
            <w:r w:rsidRPr="00C533A2">
              <w:t>отображаются записи, у которых родительский ЛОВ = «SBRF_SYS_PREF» и поле «Высокий» начинается с «AS»</w:t>
            </w:r>
          </w:p>
          <w:p w:rsidR="001C7A67" w:rsidRPr="00C533A2" w:rsidRDefault="001C7A67" w:rsidP="004745AC">
            <w:pPr>
              <w:pStyle w:val="-5"/>
              <w:keepNext w:val="0"/>
              <w:keepLines w:val="0"/>
              <w:rPr>
                <w:lang w:val="en-US"/>
              </w:rPr>
            </w:pPr>
            <w:r w:rsidRPr="00C533A2">
              <w:t>Отображаются следующие системные параметры</w:t>
            </w:r>
            <w:r w:rsidRPr="00C533A2">
              <w:rPr>
                <w:lang w:val="en-US"/>
              </w:rPr>
              <w:t>: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C533A2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SBRF_AS_SMS_MAX_LENGTH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C533A2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SBRF_AS_SMS_SEND_TIME_START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C533A2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SBRF_AS_SMS_SEND_TIME_END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C533A2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SBRF_AS_SMS_DEFAULT_START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C533A2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SBRF_AS_SMS_DEFAULT_END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C533A2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SBRF_AS_SMS_FILE_ROWS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533A2">
              <w:rPr>
                <w:rFonts w:cs="Times New Roman"/>
                <w:color w:val="000000"/>
                <w:sz w:val="18"/>
                <w:szCs w:val="18"/>
                <w:lang w:val="en-US"/>
              </w:rPr>
              <w:t>SBRF_AS_SBOL_File_Max_Rows</w:t>
            </w:r>
            <w:proofErr w:type="spellEnd"/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533A2">
              <w:rPr>
                <w:rFonts w:cs="Times New Roman"/>
                <w:color w:val="000000"/>
                <w:sz w:val="18"/>
                <w:szCs w:val="18"/>
                <w:lang w:val="en-US"/>
              </w:rPr>
              <w:t>SBRF_AS_Threshold_Err_Camp</w:t>
            </w:r>
            <w:proofErr w:type="spellEnd"/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533A2">
              <w:rPr>
                <w:rFonts w:cs="Times New Roman"/>
                <w:color w:val="000000"/>
                <w:sz w:val="18"/>
                <w:szCs w:val="18"/>
                <w:lang w:val="en-US"/>
              </w:rPr>
              <w:t>SBRF_AS_Threshold_Err_Deliv</w:t>
            </w:r>
            <w:proofErr w:type="spellEnd"/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533A2">
              <w:rPr>
                <w:rFonts w:cs="Times New Roman"/>
                <w:color w:val="000000"/>
                <w:sz w:val="18"/>
                <w:szCs w:val="18"/>
                <w:lang w:val="en-US"/>
              </w:rPr>
              <w:t>SBRF_AS_Thrld_SMS_Wave</w:t>
            </w:r>
            <w:proofErr w:type="spellEnd"/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 w:rsidRPr="00C533A2">
              <w:rPr>
                <w:rFonts w:cs="Times New Roman"/>
                <w:color w:val="000000"/>
                <w:sz w:val="18"/>
                <w:szCs w:val="18"/>
                <w:lang w:val="en-US"/>
              </w:rPr>
              <w:t>SBRF_AS_T_STATISTICS_VALUE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 w:rsidRPr="00C533A2">
              <w:rPr>
                <w:rFonts w:cs="Times New Roman"/>
                <w:color w:val="000000"/>
                <w:sz w:val="18"/>
                <w:szCs w:val="18"/>
                <w:lang w:val="en-US"/>
              </w:rPr>
              <w:t>SBRF_AS_UKO_AUTOLAUNCH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 w:rsidRPr="00C533A2">
              <w:rPr>
                <w:iCs/>
                <w:sz w:val="18"/>
                <w:szCs w:val="18"/>
                <w:lang w:val="en-US" w:eastAsia="ru-RU"/>
              </w:rPr>
              <w:t>SBRF_AS_INTERVALE_ERR_COUNT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 w:rsidRPr="00C533A2">
              <w:rPr>
                <w:iCs/>
                <w:sz w:val="18"/>
                <w:szCs w:val="18"/>
                <w:lang w:val="en-US" w:eastAsia="ru-RU"/>
              </w:rPr>
              <w:t>SBRF_AS_INTERVALE_DEFAULT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C533A2">
              <w:rPr>
                <w:color w:val="000000"/>
                <w:sz w:val="18"/>
                <w:szCs w:val="18"/>
                <w:lang w:val="en-US"/>
              </w:rPr>
              <w:t>SBRF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AS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AUTO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MODE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EMAIL</w:t>
            </w:r>
            <w:r w:rsidRPr="00C533A2">
              <w:rPr>
                <w:color w:val="000000"/>
                <w:sz w:val="18"/>
                <w:szCs w:val="18"/>
              </w:rPr>
              <w:t xml:space="preserve">  </w:t>
            </w:r>
          </w:p>
          <w:p w:rsidR="001C7A67" w:rsidRPr="00C533A2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C533A2">
              <w:rPr>
                <w:color w:val="000000"/>
                <w:sz w:val="18"/>
                <w:szCs w:val="18"/>
                <w:lang w:val="en-US"/>
              </w:rPr>
              <w:t>SBRF_AS_EMAIL_FILE_ROWS</w:t>
            </w:r>
          </w:p>
          <w:p w:rsidR="001C7A67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C533A2">
              <w:rPr>
                <w:color w:val="000000"/>
                <w:sz w:val="18"/>
                <w:szCs w:val="18"/>
                <w:lang w:val="en-US"/>
              </w:rPr>
              <w:t>SBRF_AS_DELAY_START_WAVE</w:t>
            </w:r>
          </w:p>
          <w:p w:rsidR="001C7A67" w:rsidRPr="00E356EF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E356EF">
              <w:rPr>
                <w:color w:val="000000"/>
                <w:sz w:val="18"/>
                <w:szCs w:val="18"/>
                <w:lang w:val="en-US"/>
              </w:rPr>
              <w:t>SBRF_AS_CROSS_COMM</w:t>
            </w:r>
          </w:p>
          <w:p w:rsidR="001C7A67" w:rsidRPr="00E356EF" w:rsidRDefault="001C7A67" w:rsidP="001C7A67">
            <w:pPr>
              <w:pStyle w:val="10"/>
              <w:numPr>
                <w:ilvl w:val="1"/>
                <w:numId w:val="38"/>
              </w:num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E356EF">
              <w:rPr>
                <w:color w:val="000000"/>
                <w:sz w:val="18"/>
                <w:szCs w:val="18"/>
                <w:lang w:val="en-US"/>
              </w:rPr>
              <w:t>SBRF_MAX_LENGTH</w:t>
            </w:r>
          </w:p>
          <w:p w:rsidR="001478A6" w:rsidRPr="0060209F" w:rsidRDefault="001478A6" w:rsidP="001478A6">
            <w:pPr>
              <w:pStyle w:val="10"/>
              <w:numPr>
                <w:ilvl w:val="1"/>
                <w:numId w:val="38"/>
              </w:numPr>
              <w:spacing w:after="0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60209F">
              <w:rPr>
                <w:color w:val="000000"/>
                <w:sz w:val="18"/>
                <w:szCs w:val="18"/>
                <w:highlight w:val="yellow"/>
                <w:lang w:val="en-US"/>
              </w:rPr>
              <w:t>SBRF_AS_NON_USE_EMAIL_ATT_DEL</w:t>
            </w:r>
          </w:p>
          <w:p w:rsidR="001C7A67" w:rsidRPr="00C533A2" w:rsidRDefault="001C7A67" w:rsidP="004745AC">
            <w:pPr>
              <w:pStyle w:val="10"/>
              <w:numPr>
                <w:ilvl w:val="0"/>
                <w:numId w:val="0"/>
              </w:numPr>
              <w:spacing w:after="0"/>
              <w:ind w:left="1134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  <w:p w:rsidR="001C7A67" w:rsidRPr="00C533A2" w:rsidRDefault="001C7A67" w:rsidP="004745AC">
            <w:pPr>
              <w:pStyle w:val="-5"/>
              <w:keepNext w:val="0"/>
              <w:keepLines w:val="0"/>
            </w:pPr>
            <w:proofErr w:type="spellStart"/>
            <w:r w:rsidRPr="00C533A2">
              <w:rPr>
                <w:b/>
              </w:rPr>
              <w:t>Sort</w:t>
            </w:r>
            <w:proofErr w:type="spellEnd"/>
            <w:r w:rsidRPr="00C533A2">
              <w:rPr>
                <w:b/>
              </w:rPr>
              <w:t xml:space="preserve"> </w:t>
            </w:r>
            <w:proofErr w:type="spellStart"/>
            <w:r w:rsidRPr="00C533A2">
              <w:rPr>
                <w:b/>
              </w:rPr>
              <w:t>spec</w:t>
            </w:r>
            <w:proofErr w:type="spellEnd"/>
            <w:r w:rsidRPr="00C533A2">
              <w:rPr>
                <w:b/>
              </w:rPr>
              <w:t>.</w:t>
            </w:r>
            <w:r w:rsidRPr="00C533A2">
              <w:t>:</w:t>
            </w:r>
          </w:p>
          <w:p w:rsidR="001C7A67" w:rsidRPr="00C533A2" w:rsidRDefault="001C7A67" w:rsidP="001C7A67">
            <w:pPr>
              <w:pStyle w:val="-5"/>
              <w:keepNext w:val="0"/>
              <w:keepLines w:val="0"/>
              <w:numPr>
                <w:ilvl w:val="0"/>
                <w:numId w:val="38"/>
              </w:numPr>
            </w:pPr>
            <w:r w:rsidRPr="00C533A2">
              <w:t>по полю «Имя системного параметра» по возрастанию</w:t>
            </w:r>
          </w:p>
        </w:tc>
        <w:tc>
          <w:tcPr>
            <w:tcW w:w="1080" w:type="dxa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color w:val="4F81BD"/>
                <w:u w:val="single"/>
              </w:rPr>
            </w:pPr>
            <w:r w:rsidRPr="00C533A2">
              <w:rPr>
                <w:color w:val="4F81BD"/>
                <w:u w:val="single"/>
              </w:rPr>
              <w:fldChar w:fldCharType="begin"/>
            </w:r>
            <w:r w:rsidRPr="00C533A2">
              <w:rPr>
                <w:color w:val="4F81BD"/>
                <w:u w:val="single"/>
              </w:rPr>
              <w:instrText xml:space="preserve"> REF _Ref341106384 \h  \* MERGEFORMAT </w:instrText>
            </w:r>
            <w:r w:rsidRPr="00C533A2">
              <w:rPr>
                <w:color w:val="4F81BD"/>
                <w:u w:val="single"/>
              </w:rPr>
            </w:r>
            <w:r w:rsidRPr="00C533A2">
              <w:rPr>
                <w:color w:val="4F81BD"/>
                <w:u w:val="single"/>
              </w:rPr>
              <w:fldChar w:fldCharType="separate"/>
            </w:r>
            <w:r w:rsidRPr="00EF551E">
              <w:rPr>
                <w:color w:val="4F81BD"/>
                <w:u w:val="single"/>
              </w:rPr>
              <w:t xml:space="preserve">Табл. </w:t>
            </w:r>
            <w:r w:rsidRPr="00EF551E">
              <w:rPr>
                <w:noProof/>
                <w:color w:val="4F81BD"/>
                <w:u w:val="single"/>
              </w:rPr>
              <w:t>2</w:t>
            </w:r>
            <w:r w:rsidRPr="00C533A2">
              <w:rPr>
                <w:color w:val="4F81BD"/>
                <w:u w:val="single"/>
              </w:rPr>
              <w:fldChar w:fldCharType="end"/>
            </w:r>
          </w:p>
        </w:tc>
      </w:tr>
    </w:tbl>
    <w:p w:rsidR="001C7A67" w:rsidRPr="00C533A2" w:rsidRDefault="001C7A67" w:rsidP="001C7A67">
      <w:pPr>
        <w:pStyle w:val="-8"/>
        <w:keepNext w:val="0"/>
      </w:pPr>
    </w:p>
    <w:p w:rsidR="001C7A67" w:rsidRPr="00C533A2" w:rsidRDefault="001C7A67" w:rsidP="001C7A67">
      <w:pPr>
        <w:pStyle w:val="-8"/>
      </w:pPr>
      <w:bookmarkStart w:id="514" w:name="_Ref341106384"/>
      <w:r w:rsidRPr="001C7A67">
        <w:lastRenderedPageBreak/>
        <w:t>Администрирование</w:t>
      </w:r>
      <w:r>
        <w:t xml:space="preserve"> </w:t>
      </w:r>
      <w:r w:rsidRPr="001C7A67">
        <w:t>КАП</w:t>
      </w:r>
      <w:r>
        <w:t xml:space="preserve"> </w:t>
      </w:r>
      <w:r w:rsidRPr="001C7A67">
        <w:t>17C</w:t>
      </w:r>
      <w:proofErr w:type="gramStart"/>
      <w:r>
        <w:t xml:space="preserve"> </w:t>
      </w:r>
      <w:bookmarkStart w:id="515" w:name="Адм_кап_т2"/>
      <w:r w:rsidRPr="00C533A2">
        <w:t>Т</w:t>
      </w:r>
      <w:proofErr w:type="gramEnd"/>
      <w:r w:rsidRPr="00C533A2">
        <w:t xml:space="preserve">абл.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514"/>
      <w:bookmarkEnd w:id="515"/>
      <w:r w:rsidRPr="00C533A2">
        <w:t>. Спецификация полей апплета «Системные параметры»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40"/>
        <w:gridCol w:w="1320"/>
        <w:gridCol w:w="1125"/>
        <w:gridCol w:w="1134"/>
        <w:gridCol w:w="426"/>
        <w:gridCol w:w="7635"/>
        <w:gridCol w:w="921"/>
      </w:tblGrid>
      <w:tr w:rsidR="001C7A67" w:rsidRPr="00C533A2" w:rsidTr="004745AC">
        <w:trPr>
          <w:tblHeader/>
        </w:trPr>
        <w:tc>
          <w:tcPr>
            <w:tcW w:w="2040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1C7A67" w:rsidRPr="00C533A2" w:rsidRDefault="001C7A67" w:rsidP="004745AC">
            <w:pPr>
              <w:pStyle w:val="-3"/>
              <w:keepNext w:val="0"/>
              <w:keepLines w:val="0"/>
              <w:rPr>
                <w:sz w:val="16"/>
                <w:lang w:val="ru-RU"/>
              </w:rPr>
            </w:pPr>
            <w:r w:rsidRPr="00C533A2">
              <w:rPr>
                <w:sz w:val="16"/>
                <w:lang w:val="ru-RU"/>
              </w:rPr>
              <w:t xml:space="preserve">Название </w:t>
            </w:r>
            <w:proofErr w:type="spellStart"/>
            <w:r w:rsidRPr="00C533A2">
              <w:rPr>
                <w:sz w:val="16"/>
                <w:lang w:val="ru-RU"/>
              </w:rPr>
              <w:t>контрола</w:t>
            </w:r>
            <w:proofErr w:type="spellEnd"/>
            <w:r w:rsidRPr="00C533A2">
              <w:rPr>
                <w:sz w:val="16"/>
                <w:lang w:val="ru-RU"/>
              </w:rPr>
              <w:t xml:space="preserve"> в интерфейсе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1C7A67" w:rsidRPr="00C533A2" w:rsidRDefault="00C273EF" w:rsidP="004745AC">
            <w:pPr>
              <w:pStyle w:val="-3"/>
              <w:keepNext w:val="0"/>
              <w:keepLines w:val="0"/>
              <w:rPr>
                <w:sz w:val="16"/>
              </w:rPr>
            </w:pPr>
            <w:hyperlink w:anchor="_top" w:tooltip="Строка (50); Текст (min250); Дата; Дата-время; Число; Флаг (да/нет); Список (LOV+название типа+ссылка); Справочник (PickApplet, MVG)+ ссылка; Ссылка(URL); Индикатор (Bitmap); Изображение (Image); Radiobutton  + маска для ввода (Display Format)" w:history="1">
              <w:proofErr w:type="spellStart"/>
              <w:r w:rsidR="001C7A67" w:rsidRPr="00C533A2">
                <w:rPr>
                  <w:rStyle w:val="af1"/>
                  <w:sz w:val="16"/>
                </w:rPr>
                <w:t>Тип</w:t>
              </w:r>
              <w:proofErr w:type="spellEnd"/>
            </w:hyperlink>
            <w:r w:rsidR="001C7A67" w:rsidRPr="00C533A2">
              <w:rPr>
                <w:rStyle w:val="af1"/>
                <w:sz w:val="16"/>
                <w:lang w:val="ru-RU"/>
              </w:rPr>
              <w:t xml:space="preserve">/формат поля 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1C7A67" w:rsidRPr="00C533A2" w:rsidRDefault="00C273EF" w:rsidP="004745AC">
            <w:pPr>
              <w:pStyle w:val="-3"/>
              <w:keepNext w:val="0"/>
              <w:keepLines w:val="0"/>
              <w:rPr>
                <w:sz w:val="16"/>
                <w:lang w:val="ru-RU"/>
              </w:rPr>
            </w:pPr>
            <w:hyperlink w:anchor="_top" w:tooltip="FA / RO + условие (FROF)" w:history="1">
              <w:r w:rsidR="001C7A67" w:rsidRPr="00C533A2">
                <w:rPr>
                  <w:rStyle w:val="af1"/>
                  <w:sz w:val="16"/>
                  <w:lang w:val="ru-RU"/>
                </w:rPr>
                <w:t>Режим д</w:t>
              </w:r>
              <w:r w:rsidR="001C7A67" w:rsidRPr="00C533A2">
                <w:rPr>
                  <w:rStyle w:val="af1"/>
                  <w:sz w:val="16"/>
                  <w:lang w:val="ru-RU"/>
                </w:rPr>
                <w:t>о</w:t>
              </w:r>
              <w:r w:rsidR="001C7A67" w:rsidRPr="00C533A2">
                <w:rPr>
                  <w:rStyle w:val="af1"/>
                  <w:sz w:val="16"/>
                  <w:lang w:val="ru-RU"/>
                </w:rPr>
                <w:t>ступа (на апплете)</w:t>
              </w:r>
            </w:hyperlink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1C7A67" w:rsidRPr="00C533A2" w:rsidRDefault="00C273EF" w:rsidP="004745AC">
            <w:pPr>
              <w:pStyle w:val="-3"/>
              <w:keepNext w:val="0"/>
              <w:keepLines w:val="0"/>
              <w:rPr>
                <w:sz w:val="16"/>
              </w:rPr>
            </w:pPr>
            <w:hyperlink w:anchor="_top" w:tooltip="1) Экран перехода; 2) visibility type dd; + логика динамического dd" w:history="1">
              <w:proofErr w:type="spellStart"/>
              <w:r w:rsidR="001C7A67" w:rsidRPr="00C533A2">
                <w:rPr>
                  <w:rStyle w:val="af1"/>
                  <w:sz w:val="16"/>
                </w:rPr>
                <w:t>Дриллдаун</w:t>
              </w:r>
              <w:proofErr w:type="spellEnd"/>
            </w:hyperlink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1C7A67" w:rsidRPr="00C533A2" w:rsidRDefault="00C273EF" w:rsidP="004745AC">
            <w:pPr>
              <w:pStyle w:val="-3"/>
              <w:keepNext w:val="0"/>
              <w:keepLines w:val="0"/>
              <w:rPr>
                <w:sz w:val="16"/>
              </w:rPr>
            </w:pPr>
            <w:hyperlink w:anchor="_top" w:tooltip="Входной / Выходной" w:history="1">
              <w:r w:rsidR="001C7A67" w:rsidRPr="00C533A2">
                <w:rPr>
                  <w:rStyle w:val="af1"/>
                  <w:sz w:val="16"/>
                </w:rPr>
                <w:t>ТИ</w:t>
              </w:r>
            </w:hyperlink>
          </w:p>
        </w:tc>
        <w:tc>
          <w:tcPr>
            <w:tcW w:w="7635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1C7A67" w:rsidRPr="00C533A2" w:rsidRDefault="00C273EF" w:rsidP="004745AC">
            <w:pPr>
              <w:pStyle w:val="-3"/>
              <w:keepNext w:val="0"/>
              <w:keepLines w:val="0"/>
              <w:rPr>
                <w:sz w:val="16"/>
              </w:rPr>
            </w:pPr>
            <w:hyperlink w:anchor="_top" w:tooltip="1) Бизнес-определение параметра;  2) Формула калькуляции параметра; 3) Логика проверок (Validation); 4) Запретить поиск по параметру (ЗАПРЕЩАТЬ НА ВСЕХ FA, где поиск не требуется) (Disable Search); 5) запретить сортировку по параметру (Disable Sort)" w:history="1">
              <w:proofErr w:type="spellStart"/>
              <w:r w:rsidR="001C7A67" w:rsidRPr="00C533A2">
                <w:rPr>
                  <w:rStyle w:val="af1"/>
                  <w:sz w:val="16"/>
                </w:rPr>
                <w:t>Комментарий</w:t>
              </w:r>
              <w:proofErr w:type="spellEnd"/>
            </w:hyperlink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1C7A67" w:rsidRPr="00C533A2" w:rsidRDefault="00C273EF" w:rsidP="004745AC">
            <w:pPr>
              <w:pStyle w:val="-3"/>
              <w:keepNext w:val="0"/>
              <w:keepLines w:val="0"/>
              <w:rPr>
                <w:b w:val="0"/>
                <w:sz w:val="16"/>
                <w:szCs w:val="14"/>
              </w:rPr>
            </w:pPr>
            <w:hyperlink w:anchor="_top" w:tooltip="FA:Да / Нет; LA:Да / Нет; //порядок следования на LA совпадает с порядком параметров в таблице; Порядок табуляции в FA совпадает с порядком параметров в таблице" w:history="1">
              <w:proofErr w:type="spellStart"/>
              <w:r w:rsidR="001C7A67" w:rsidRPr="00C533A2">
                <w:rPr>
                  <w:rStyle w:val="af1"/>
                  <w:b w:val="0"/>
                  <w:sz w:val="16"/>
                  <w:szCs w:val="14"/>
                </w:rPr>
                <w:t>По</w:t>
              </w:r>
              <w:proofErr w:type="spellEnd"/>
              <w:r w:rsidR="001C7A67" w:rsidRPr="00C533A2">
                <w:rPr>
                  <w:rStyle w:val="af1"/>
                  <w:b w:val="0"/>
                  <w:sz w:val="16"/>
                  <w:szCs w:val="14"/>
                </w:rPr>
                <w:t xml:space="preserve"> </w:t>
              </w:r>
              <w:proofErr w:type="spellStart"/>
              <w:r w:rsidR="001C7A67" w:rsidRPr="00C533A2">
                <w:rPr>
                  <w:rStyle w:val="af1"/>
                  <w:b w:val="0"/>
                  <w:sz w:val="16"/>
                  <w:szCs w:val="14"/>
                </w:rPr>
                <w:t>умолч</w:t>
              </w:r>
              <w:proofErr w:type="spellEnd"/>
              <w:r w:rsidR="001C7A67" w:rsidRPr="00C533A2">
                <w:rPr>
                  <w:rStyle w:val="af1"/>
                  <w:b w:val="0"/>
                  <w:sz w:val="16"/>
                  <w:szCs w:val="14"/>
                </w:rPr>
                <w:t xml:space="preserve">. </w:t>
              </w:r>
              <w:proofErr w:type="spellStart"/>
              <w:r w:rsidR="001C7A67" w:rsidRPr="00C533A2">
                <w:rPr>
                  <w:rStyle w:val="af1"/>
                  <w:b w:val="0"/>
                  <w:sz w:val="16"/>
                  <w:szCs w:val="14"/>
                </w:rPr>
                <w:t>отобр-ся</w:t>
              </w:r>
              <w:proofErr w:type="spellEnd"/>
            </w:hyperlink>
          </w:p>
        </w:tc>
      </w:tr>
      <w:tr w:rsidR="001C7A67" w:rsidRPr="00C533A2" w:rsidTr="004745AC">
        <w:tc>
          <w:tcPr>
            <w:tcW w:w="204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szCs w:val="24"/>
              </w:rPr>
              <w:t>Имя системного параметра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color w:val="000000"/>
              </w:rPr>
              <w:t>Текстовое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color w:val="000000"/>
              </w:rPr>
              <w:t>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Нет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-</w:t>
            </w:r>
          </w:p>
        </w:tc>
        <w:tc>
          <w:tcPr>
            <w:tcW w:w="7635" w:type="dxa"/>
            <w:shd w:val="clear" w:color="auto" w:fill="auto"/>
          </w:tcPr>
          <w:p w:rsidR="001C7A67" w:rsidRPr="00C533A2" w:rsidRDefault="001C7A67" w:rsidP="001C7A67">
            <w:pPr>
              <w:numPr>
                <w:ilvl w:val="0"/>
                <w:numId w:val="20"/>
              </w:numPr>
              <w:tabs>
                <w:tab w:val="clear" w:pos="454"/>
                <w:tab w:val="num" w:pos="196"/>
              </w:tabs>
              <w:spacing w:before="60" w:after="60"/>
              <w:ind w:left="198" w:hanging="198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 xml:space="preserve">Название системного параметра в системе. 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Да</w:t>
            </w:r>
          </w:p>
        </w:tc>
      </w:tr>
      <w:tr w:rsidR="001C7A67" w:rsidRPr="00C533A2" w:rsidTr="004745AC">
        <w:tc>
          <w:tcPr>
            <w:tcW w:w="204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szCs w:val="24"/>
              </w:rPr>
              <w:t>Значение системного параметра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color w:val="000000"/>
              </w:rPr>
              <w:t>Текстовое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color w:val="000000"/>
              </w:rPr>
              <w:t>FA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Нет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C7A67" w:rsidRPr="00C533A2" w:rsidRDefault="001C7A67" w:rsidP="004745AC">
            <w:pPr>
              <w:rPr>
                <w:sz w:val="18"/>
                <w:szCs w:val="18"/>
              </w:rPr>
            </w:pPr>
            <w:r w:rsidRPr="00C533A2">
              <w:rPr>
                <w:sz w:val="18"/>
                <w:szCs w:val="18"/>
              </w:rPr>
              <w:t>-</w:t>
            </w:r>
          </w:p>
        </w:tc>
        <w:tc>
          <w:tcPr>
            <w:tcW w:w="7635" w:type="dxa"/>
            <w:shd w:val="clear" w:color="auto" w:fill="auto"/>
          </w:tcPr>
          <w:p w:rsidR="001C7A67" w:rsidRPr="00C533A2" w:rsidRDefault="001C7A67" w:rsidP="001C7A67">
            <w:pPr>
              <w:numPr>
                <w:ilvl w:val="0"/>
                <w:numId w:val="20"/>
              </w:numPr>
              <w:spacing w:before="60" w:after="60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 xml:space="preserve">Поля для указания значения системного параметра </w:t>
            </w:r>
          </w:p>
          <w:p w:rsidR="001C7A67" w:rsidRPr="00C533A2" w:rsidRDefault="001C7A67" w:rsidP="001C7A67">
            <w:pPr>
              <w:numPr>
                <w:ilvl w:val="0"/>
                <w:numId w:val="20"/>
              </w:numPr>
              <w:spacing w:before="0" w:after="0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Для параметров: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proofErr w:type="spellStart"/>
            <w:r w:rsidRPr="00C533A2">
              <w:rPr>
                <w:color w:val="000000"/>
                <w:sz w:val="18"/>
                <w:szCs w:val="18"/>
              </w:rPr>
              <w:t>SBRF_AS_Threshold_Err_Camp</w:t>
            </w:r>
            <w:proofErr w:type="spellEnd"/>
            <w:r w:rsidRPr="00C533A2">
              <w:rPr>
                <w:color w:val="000000"/>
                <w:sz w:val="18"/>
                <w:szCs w:val="18"/>
              </w:rPr>
              <w:t xml:space="preserve"> – процент ошибок в данных участников в отдельной кампании;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proofErr w:type="spellStart"/>
            <w:r w:rsidRPr="00C533A2">
              <w:rPr>
                <w:color w:val="000000"/>
                <w:sz w:val="18"/>
                <w:szCs w:val="18"/>
              </w:rPr>
              <w:t>SBRF_AS_Threshold_Err_Deliv</w:t>
            </w:r>
            <w:proofErr w:type="spellEnd"/>
            <w:r w:rsidRPr="00C533A2">
              <w:rPr>
                <w:color w:val="000000"/>
                <w:sz w:val="18"/>
                <w:szCs w:val="18"/>
              </w:rPr>
              <w:t xml:space="preserve"> – процент ошибок в данных участников в поставке</w:t>
            </w:r>
          </w:p>
          <w:p w:rsidR="001C7A67" w:rsidRPr="00C533A2" w:rsidRDefault="001C7A67" w:rsidP="004745AC">
            <w:pPr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по умолчанию выставлено значение равное 10.</w:t>
            </w:r>
          </w:p>
          <w:p w:rsidR="001C7A67" w:rsidRPr="00C533A2" w:rsidRDefault="001C7A67" w:rsidP="001C7A67">
            <w:pPr>
              <w:numPr>
                <w:ilvl w:val="0"/>
                <w:numId w:val="20"/>
              </w:numPr>
              <w:spacing w:before="0" w:after="0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Для параметра: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 xml:space="preserve">SBRF_AS_ </w:t>
            </w:r>
            <w:proofErr w:type="spellStart"/>
            <w:r w:rsidRPr="00C533A2">
              <w:rPr>
                <w:color w:val="000000"/>
                <w:sz w:val="18"/>
                <w:szCs w:val="18"/>
              </w:rPr>
              <w:t>Thrld_SMS_Wave</w:t>
            </w:r>
            <w:proofErr w:type="spellEnd"/>
            <w:r w:rsidRPr="00C533A2">
              <w:rPr>
                <w:color w:val="000000"/>
                <w:sz w:val="18"/>
                <w:szCs w:val="18"/>
              </w:rPr>
              <w:t xml:space="preserve"> – процент обработанных системой </w:t>
            </w:r>
            <w:proofErr w:type="spellStart"/>
            <w:r w:rsidRPr="00C533A2">
              <w:rPr>
                <w:color w:val="000000"/>
                <w:sz w:val="18"/>
                <w:szCs w:val="18"/>
              </w:rPr>
              <w:t>Intervale</w:t>
            </w:r>
            <w:proofErr w:type="spellEnd"/>
            <w:r w:rsidRPr="00C533A2">
              <w:rPr>
                <w:color w:val="000000"/>
                <w:sz w:val="18"/>
                <w:szCs w:val="18"/>
              </w:rPr>
              <w:t xml:space="preserve"> сообщений, который является допустимым для исключения волны из расчета пропускной способн</w:t>
            </w:r>
            <w:r w:rsidRPr="00C533A2">
              <w:rPr>
                <w:color w:val="000000"/>
                <w:sz w:val="18"/>
                <w:szCs w:val="18"/>
              </w:rPr>
              <w:t>о</w:t>
            </w:r>
            <w:r w:rsidRPr="00C533A2">
              <w:rPr>
                <w:color w:val="000000"/>
                <w:sz w:val="18"/>
                <w:szCs w:val="18"/>
              </w:rPr>
              <w:t xml:space="preserve">сти канала. </w:t>
            </w:r>
            <w:proofErr w:type="gramStart"/>
            <w:r w:rsidRPr="00C533A2">
              <w:rPr>
                <w:color w:val="000000"/>
                <w:sz w:val="18"/>
                <w:szCs w:val="18"/>
              </w:rPr>
              <w:t>По умолчанию 90%. При достижении данного порога необходимо не учит</w:t>
            </w:r>
            <w:r w:rsidRPr="00C533A2">
              <w:rPr>
                <w:color w:val="000000"/>
                <w:sz w:val="18"/>
                <w:szCs w:val="18"/>
              </w:rPr>
              <w:t>ы</w:t>
            </w:r>
            <w:r w:rsidRPr="00C533A2">
              <w:rPr>
                <w:color w:val="000000"/>
                <w:sz w:val="18"/>
                <w:szCs w:val="18"/>
              </w:rPr>
              <w:t xml:space="preserve">вать данную волну при расчете занятости канала, но продолжать отображать в списке волн канала либо до фактического завершения рассылки (100% выгруженных в канал сообщений обработано системой </w:t>
            </w:r>
            <w:proofErr w:type="spellStart"/>
            <w:r w:rsidRPr="00C533A2">
              <w:rPr>
                <w:color w:val="000000"/>
                <w:sz w:val="18"/>
                <w:szCs w:val="18"/>
              </w:rPr>
              <w:t>Intervale</w:t>
            </w:r>
            <w:proofErr w:type="spellEnd"/>
            <w:r w:rsidRPr="00C533A2">
              <w:rPr>
                <w:color w:val="000000"/>
                <w:sz w:val="18"/>
                <w:szCs w:val="18"/>
              </w:rPr>
              <w:t>), либо до наступления даты окончания ко</w:t>
            </w:r>
            <w:r w:rsidRPr="00C533A2">
              <w:rPr>
                <w:color w:val="000000"/>
                <w:sz w:val="18"/>
                <w:szCs w:val="18"/>
              </w:rPr>
              <w:t>м</w:t>
            </w:r>
            <w:r w:rsidRPr="00C533A2">
              <w:rPr>
                <w:color w:val="000000"/>
                <w:sz w:val="18"/>
                <w:szCs w:val="18"/>
              </w:rPr>
              <w:t>муникаций данной волны (в таком случае поле «Сообщение о статусе» необходимо также заполнять значением «Рассылка сообщений завершена»).</w:t>
            </w:r>
            <w:proofErr w:type="gramEnd"/>
          </w:p>
          <w:p w:rsidR="001C7A67" w:rsidRPr="00C533A2" w:rsidRDefault="001C7A67" w:rsidP="001C7A67">
            <w:pPr>
              <w:numPr>
                <w:ilvl w:val="0"/>
                <w:numId w:val="20"/>
              </w:numPr>
              <w:spacing w:before="0" w:after="0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Для параметра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: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proofErr w:type="spellStart"/>
            <w:r w:rsidRPr="00C533A2">
              <w:rPr>
                <w:color w:val="000000"/>
                <w:sz w:val="18"/>
                <w:szCs w:val="18"/>
              </w:rPr>
              <w:t>SBRF_AS_SBOL_File_Max_Rows</w:t>
            </w:r>
            <w:proofErr w:type="spellEnd"/>
            <w:r w:rsidRPr="00C533A2">
              <w:rPr>
                <w:color w:val="000000"/>
                <w:sz w:val="18"/>
                <w:szCs w:val="18"/>
              </w:rPr>
              <w:t xml:space="preserve"> – максимальное количество строк в файле SBOL по умолчанию выставлено значение 1000000</w:t>
            </w:r>
          </w:p>
          <w:p w:rsidR="001C7A67" w:rsidRPr="00C533A2" w:rsidRDefault="001C7A67" w:rsidP="001C7A67">
            <w:pPr>
              <w:numPr>
                <w:ilvl w:val="0"/>
                <w:numId w:val="20"/>
              </w:numPr>
              <w:spacing w:before="0" w:after="0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Для параметров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: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SBRF_SMS_MAX_LENGTH – максимальное количество символов в SMS по умолч</w:t>
            </w:r>
            <w:r w:rsidRPr="00C533A2">
              <w:rPr>
                <w:color w:val="000000"/>
                <w:sz w:val="18"/>
                <w:szCs w:val="18"/>
              </w:rPr>
              <w:t>а</w:t>
            </w:r>
            <w:r w:rsidRPr="00C533A2">
              <w:rPr>
                <w:color w:val="000000"/>
                <w:sz w:val="18"/>
                <w:szCs w:val="18"/>
              </w:rPr>
              <w:t>нию выставлено значение 350. Максимальное количество символов – 2000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SBRF_AS_SMS_FILE_ROWS – максимальное количество записей в файле выгрузке с</w:t>
            </w:r>
            <w:r w:rsidRPr="00C533A2">
              <w:rPr>
                <w:color w:val="000000"/>
                <w:sz w:val="18"/>
                <w:szCs w:val="18"/>
              </w:rPr>
              <w:t>о</w:t>
            </w:r>
            <w:r w:rsidRPr="00C533A2">
              <w:rPr>
                <w:color w:val="000000"/>
                <w:sz w:val="18"/>
                <w:szCs w:val="18"/>
              </w:rPr>
              <w:t>общений по каналу SMS</w:t>
            </w:r>
          </w:p>
          <w:p w:rsidR="001C7A67" w:rsidRPr="00C533A2" w:rsidRDefault="001C7A67" w:rsidP="001C7A67">
            <w:pPr>
              <w:numPr>
                <w:ilvl w:val="0"/>
                <w:numId w:val="20"/>
              </w:numPr>
              <w:spacing w:before="0" w:after="0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Для параметров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: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SBRF_SMS_SEND_TIME_START – верхняя граница окна рассылки сообщений в фо</w:t>
            </w:r>
            <w:r w:rsidRPr="00C533A2">
              <w:rPr>
                <w:color w:val="000000"/>
                <w:sz w:val="18"/>
                <w:szCs w:val="18"/>
              </w:rPr>
              <w:t>р</w:t>
            </w:r>
            <w:r w:rsidRPr="00C533A2">
              <w:rPr>
                <w:color w:val="000000"/>
                <w:sz w:val="18"/>
                <w:szCs w:val="18"/>
              </w:rPr>
              <w:t>мате HH24:MI по умолчанию выставлено значение 14:00.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SBRF_SMS_SEND_TIME_END – нижняя граница окна рассылки сообщений в формате HH24:MI по умолчанию выставлено значение 21:00.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SBRF_SMS_DEFAULT_START – верхняя граница принудительного окна рассылки с</w:t>
            </w:r>
            <w:r w:rsidRPr="00C533A2">
              <w:rPr>
                <w:color w:val="000000"/>
                <w:sz w:val="18"/>
                <w:szCs w:val="18"/>
              </w:rPr>
              <w:t>о</w:t>
            </w:r>
            <w:r w:rsidRPr="00C533A2">
              <w:rPr>
                <w:color w:val="000000"/>
                <w:sz w:val="18"/>
                <w:szCs w:val="18"/>
              </w:rPr>
              <w:t>общений в формате HH24:MI, по умолчанию указано значение 09:00.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SBRF_SMS_DEFAULT_END – нижняя граница принудительного окна рассылки соо</w:t>
            </w:r>
            <w:r w:rsidRPr="00C533A2">
              <w:rPr>
                <w:color w:val="000000"/>
                <w:sz w:val="18"/>
                <w:szCs w:val="18"/>
              </w:rPr>
              <w:t>б</w:t>
            </w:r>
            <w:r w:rsidRPr="00C533A2">
              <w:rPr>
                <w:color w:val="000000"/>
                <w:sz w:val="18"/>
                <w:szCs w:val="18"/>
              </w:rPr>
              <w:t>щений в формате HH24:MI, по умолчанию указано значение 11:00.</w:t>
            </w:r>
          </w:p>
          <w:p w:rsidR="001C7A67" w:rsidRPr="00C533A2" w:rsidRDefault="001C7A67" w:rsidP="001C7A67">
            <w:pPr>
              <w:numPr>
                <w:ilvl w:val="0"/>
                <w:numId w:val="20"/>
              </w:numPr>
              <w:spacing w:before="0" w:after="0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Для параметров: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rFonts w:eastAsia="Arial Unicode MS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  <w:lang w:val="en-US"/>
              </w:rPr>
              <w:t>SBRF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AS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AUTO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MODE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EMAIL</w:t>
            </w:r>
            <w:r w:rsidRPr="00C533A2">
              <w:rPr>
                <w:color w:val="000000"/>
                <w:sz w:val="18"/>
                <w:szCs w:val="18"/>
              </w:rPr>
              <w:t xml:space="preserve">  - признак</w:t>
            </w:r>
            <w:r w:rsidRPr="00C533A2">
              <w:rPr>
                <w:rFonts w:eastAsia="Arial Unicode MS"/>
                <w:sz w:val="18"/>
                <w:szCs w:val="18"/>
              </w:rPr>
              <w:t xml:space="preserve"> включения автоматического режима ра</w:t>
            </w:r>
            <w:r w:rsidRPr="00C533A2">
              <w:rPr>
                <w:rFonts w:eastAsia="Arial Unicode MS"/>
                <w:sz w:val="18"/>
                <w:szCs w:val="18"/>
              </w:rPr>
              <w:t>с</w:t>
            </w:r>
            <w:r w:rsidRPr="00C533A2">
              <w:rPr>
                <w:rFonts w:eastAsia="Arial Unicode MS"/>
                <w:sz w:val="18"/>
                <w:szCs w:val="18"/>
              </w:rPr>
              <w:t xml:space="preserve">сылки </w:t>
            </w:r>
            <w:r w:rsidRPr="00C533A2">
              <w:rPr>
                <w:rFonts w:eastAsia="Arial Unicode MS"/>
                <w:sz w:val="18"/>
                <w:szCs w:val="18"/>
                <w:lang w:val="en-US"/>
              </w:rPr>
              <w:t>Email</w:t>
            </w:r>
            <w:r w:rsidRPr="00C533A2">
              <w:rPr>
                <w:rFonts w:eastAsia="Arial Unicode MS"/>
                <w:sz w:val="18"/>
                <w:szCs w:val="18"/>
              </w:rPr>
              <w:t xml:space="preserve">, по умолчанию = </w:t>
            </w:r>
            <w:r w:rsidRPr="00C533A2">
              <w:rPr>
                <w:rFonts w:eastAsia="Arial Unicode MS"/>
                <w:sz w:val="18"/>
                <w:szCs w:val="18"/>
                <w:lang w:val="en-US"/>
              </w:rPr>
              <w:t>N</w:t>
            </w:r>
          </w:p>
          <w:p w:rsidR="001C7A67" w:rsidRPr="00C533A2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  <w:lang w:val="en-US"/>
              </w:rPr>
              <w:lastRenderedPageBreak/>
              <w:t>SBRF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AS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EMAIL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FILE</w:t>
            </w:r>
            <w:r w:rsidRPr="00C533A2">
              <w:rPr>
                <w:color w:val="000000"/>
                <w:sz w:val="18"/>
                <w:szCs w:val="18"/>
              </w:rPr>
              <w:t>_</w:t>
            </w:r>
            <w:r w:rsidRPr="00C533A2">
              <w:rPr>
                <w:color w:val="000000"/>
                <w:sz w:val="18"/>
                <w:szCs w:val="18"/>
                <w:lang w:val="en-US"/>
              </w:rPr>
              <w:t>ROWS</w:t>
            </w:r>
            <w:r w:rsidRPr="00C533A2">
              <w:rPr>
                <w:color w:val="000000"/>
                <w:sz w:val="18"/>
                <w:szCs w:val="18"/>
              </w:rPr>
              <w:t xml:space="preserve"> - максимальное</w:t>
            </w:r>
            <w:r w:rsidRPr="00C533A2">
              <w:rPr>
                <w:sz w:val="18"/>
                <w:szCs w:val="18"/>
              </w:rPr>
              <w:t xml:space="preserve"> количество записей в файле при в</w:t>
            </w:r>
            <w:r w:rsidRPr="00C533A2">
              <w:rPr>
                <w:sz w:val="18"/>
                <w:szCs w:val="18"/>
              </w:rPr>
              <w:t>ы</w:t>
            </w:r>
            <w:r w:rsidRPr="00C533A2">
              <w:rPr>
                <w:sz w:val="18"/>
                <w:szCs w:val="18"/>
              </w:rPr>
              <w:t xml:space="preserve">грузке сообщений в канал </w:t>
            </w:r>
            <w:r w:rsidRPr="00C533A2">
              <w:rPr>
                <w:sz w:val="18"/>
                <w:szCs w:val="18"/>
                <w:lang w:val="en-US"/>
              </w:rPr>
              <w:t>Email</w:t>
            </w:r>
            <w:r w:rsidRPr="00C533A2">
              <w:rPr>
                <w:sz w:val="18"/>
                <w:szCs w:val="18"/>
              </w:rPr>
              <w:t>, значение по умолчанию определиться на этапе разр</w:t>
            </w:r>
            <w:r w:rsidRPr="00C533A2">
              <w:rPr>
                <w:sz w:val="18"/>
                <w:szCs w:val="18"/>
              </w:rPr>
              <w:t>а</w:t>
            </w:r>
            <w:r w:rsidRPr="00C533A2">
              <w:rPr>
                <w:sz w:val="18"/>
                <w:szCs w:val="18"/>
              </w:rPr>
              <w:t>ботки</w:t>
            </w:r>
          </w:p>
          <w:p w:rsidR="001C7A67" w:rsidRPr="006F0C07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sz w:val="18"/>
                <w:szCs w:val="18"/>
              </w:rPr>
            </w:pPr>
            <w:r w:rsidRPr="00C533A2">
              <w:rPr>
                <w:sz w:val="18"/>
                <w:szCs w:val="18"/>
              </w:rPr>
              <w:t xml:space="preserve">SBRF_AS_DELAY_START_WAVE – время, раньше на которое запускается волна в </w:t>
            </w:r>
            <w:proofErr w:type="spellStart"/>
            <w:r w:rsidRPr="00C533A2">
              <w:rPr>
                <w:sz w:val="18"/>
                <w:szCs w:val="18"/>
              </w:rPr>
              <w:t>Pull</w:t>
            </w:r>
            <w:proofErr w:type="spellEnd"/>
            <w:r w:rsidRPr="00C533A2">
              <w:rPr>
                <w:sz w:val="18"/>
                <w:szCs w:val="18"/>
              </w:rPr>
              <w:t>-канал (в часах), по умолчанию  = 24</w:t>
            </w:r>
          </w:p>
          <w:p w:rsidR="001C7A67" w:rsidRPr="0060209F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rFonts w:cs="Arial"/>
                <w:sz w:val="18"/>
                <w:szCs w:val="18"/>
              </w:rPr>
            </w:pPr>
            <w:r w:rsidRPr="0060209F">
              <w:rPr>
                <w:color w:val="000000"/>
                <w:sz w:val="18"/>
                <w:szCs w:val="18"/>
                <w:lang w:val="en-US"/>
              </w:rPr>
              <w:t>SBRF</w:t>
            </w:r>
            <w:r w:rsidRPr="0060209F">
              <w:rPr>
                <w:color w:val="000000"/>
                <w:sz w:val="18"/>
                <w:szCs w:val="18"/>
              </w:rPr>
              <w:t>_</w:t>
            </w:r>
            <w:r w:rsidRPr="0060209F">
              <w:rPr>
                <w:color w:val="000000"/>
                <w:sz w:val="18"/>
                <w:szCs w:val="18"/>
                <w:lang w:val="en-US"/>
              </w:rPr>
              <w:t>AS</w:t>
            </w:r>
            <w:r w:rsidRPr="0060209F">
              <w:rPr>
                <w:color w:val="000000"/>
                <w:sz w:val="18"/>
                <w:szCs w:val="18"/>
              </w:rPr>
              <w:t>_</w:t>
            </w:r>
            <w:r w:rsidRPr="0060209F">
              <w:rPr>
                <w:color w:val="000000"/>
                <w:sz w:val="18"/>
                <w:szCs w:val="18"/>
                <w:lang w:val="en-US"/>
              </w:rPr>
              <w:t>CROSS</w:t>
            </w:r>
            <w:r w:rsidRPr="0060209F">
              <w:rPr>
                <w:color w:val="000000"/>
                <w:sz w:val="18"/>
                <w:szCs w:val="18"/>
              </w:rPr>
              <w:t>_</w:t>
            </w:r>
            <w:r w:rsidRPr="0060209F">
              <w:rPr>
                <w:color w:val="000000"/>
                <w:sz w:val="18"/>
                <w:szCs w:val="18"/>
                <w:lang w:val="en-US"/>
              </w:rPr>
              <w:t>COMM</w:t>
            </w:r>
            <w:r w:rsidRPr="0060209F">
              <w:rPr>
                <w:color w:val="000000"/>
                <w:sz w:val="18"/>
                <w:szCs w:val="18"/>
              </w:rPr>
              <w:t xml:space="preserve"> </w:t>
            </w:r>
            <w:r w:rsidRPr="0060209F">
              <w:rPr>
                <w:rFonts w:cs="Arial"/>
                <w:sz w:val="18"/>
                <w:szCs w:val="18"/>
              </w:rPr>
              <w:t xml:space="preserve">– признак включения режима </w:t>
            </w:r>
            <w:proofErr w:type="spellStart"/>
            <w:r w:rsidRPr="0060209F">
              <w:rPr>
                <w:rFonts w:cs="Arial"/>
                <w:sz w:val="18"/>
                <w:szCs w:val="18"/>
              </w:rPr>
              <w:t>кроссканального</w:t>
            </w:r>
            <w:proofErr w:type="spellEnd"/>
            <w:r w:rsidRPr="0060209F">
              <w:rPr>
                <w:rFonts w:cs="Arial"/>
                <w:sz w:val="18"/>
                <w:szCs w:val="18"/>
              </w:rPr>
              <w:t xml:space="preserve"> учета откл</w:t>
            </w:r>
            <w:r w:rsidRPr="0060209F">
              <w:rPr>
                <w:rFonts w:cs="Arial"/>
                <w:sz w:val="18"/>
                <w:szCs w:val="18"/>
              </w:rPr>
              <w:t>и</w:t>
            </w:r>
            <w:r w:rsidRPr="0060209F">
              <w:rPr>
                <w:rFonts w:cs="Arial"/>
                <w:sz w:val="18"/>
                <w:szCs w:val="18"/>
              </w:rPr>
              <w:t>ков, по умолчанию=</w:t>
            </w:r>
            <w:r w:rsidRPr="0060209F">
              <w:rPr>
                <w:rFonts w:cs="Arial"/>
                <w:sz w:val="18"/>
                <w:szCs w:val="18"/>
                <w:lang w:val="en-US"/>
              </w:rPr>
              <w:t>N</w:t>
            </w:r>
            <w:r w:rsidRPr="0060209F">
              <w:rPr>
                <w:rFonts w:cs="Arial"/>
                <w:sz w:val="18"/>
                <w:szCs w:val="18"/>
              </w:rPr>
              <w:t xml:space="preserve"> для старого маркетинга, не для </w:t>
            </w:r>
            <w:proofErr w:type="spellStart"/>
            <w:r w:rsidRPr="0060209F">
              <w:rPr>
                <w:rFonts w:cs="Arial"/>
                <w:sz w:val="18"/>
                <w:szCs w:val="18"/>
              </w:rPr>
              <w:t>кроссканального</w:t>
            </w:r>
            <w:proofErr w:type="spellEnd"/>
          </w:p>
          <w:p w:rsidR="001C7A67" w:rsidRPr="0060209F" w:rsidRDefault="001C7A67" w:rsidP="001C7A67">
            <w:pPr>
              <w:numPr>
                <w:ilvl w:val="1"/>
                <w:numId w:val="20"/>
              </w:numPr>
              <w:tabs>
                <w:tab w:val="clear" w:pos="510"/>
                <w:tab w:val="num" w:pos="685"/>
              </w:tabs>
              <w:spacing w:before="0" w:after="0"/>
              <w:ind w:left="685" w:hanging="283"/>
              <w:rPr>
                <w:rFonts w:cs="Arial"/>
                <w:sz w:val="18"/>
                <w:szCs w:val="18"/>
              </w:rPr>
            </w:pPr>
            <w:r w:rsidRPr="0060209F">
              <w:rPr>
                <w:rFonts w:cs="Arial"/>
                <w:sz w:val="18"/>
                <w:szCs w:val="18"/>
              </w:rPr>
              <w:t xml:space="preserve">SBRF_MAX_LENGTH – </w:t>
            </w:r>
            <w:proofErr w:type="gramStart"/>
            <w:r w:rsidRPr="0060209F">
              <w:rPr>
                <w:rFonts w:cs="Arial"/>
                <w:sz w:val="18"/>
                <w:szCs w:val="18"/>
                <w:lang w:val="en-US"/>
              </w:rPr>
              <w:t>c</w:t>
            </w:r>
            <w:proofErr w:type="spellStart"/>
            <w:proofErr w:type="gramEnd"/>
            <w:r w:rsidRPr="0060209F">
              <w:rPr>
                <w:rFonts w:cs="Arial"/>
                <w:sz w:val="18"/>
                <w:szCs w:val="18"/>
              </w:rPr>
              <w:t>истемный</w:t>
            </w:r>
            <w:proofErr w:type="spellEnd"/>
            <w:r w:rsidRPr="0060209F">
              <w:rPr>
                <w:rFonts w:cs="Arial"/>
                <w:sz w:val="18"/>
                <w:szCs w:val="18"/>
              </w:rPr>
              <w:t xml:space="preserve"> параметр, определяющий количество символов в полях «Новый текст» в </w:t>
            </w:r>
            <w:r w:rsidRPr="0060209F">
              <w:rPr>
                <w:rFonts w:cs="Arial"/>
                <w:sz w:val="18"/>
                <w:szCs w:val="18"/>
                <w:lang w:val="en-US"/>
              </w:rPr>
              <w:t>Pull</w:t>
            </w:r>
            <w:r w:rsidRPr="0060209F">
              <w:rPr>
                <w:rFonts w:cs="Arial"/>
                <w:sz w:val="18"/>
                <w:szCs w:val="18"/>
              </w:rPr>
              <w:t>-сообщениях</w:t>
            </w:r>
          </w:p>
          <w:p w:rsidR="00512A87" w:rsidRPr="0060209F" w:rsidRDefault="00512A87" w:rsidP="00512A87">
            <w:pPr>
              <w:numPr>
                <w:ilvl w:val="1"/>
                <w:numId w:val="20"/>
              </w:numPr>
              <w:spacing w:before="0" w:after="0"/>
              <w:rPr>
                <w:rFonts w:cs="Arial"/>
                <w:sz w:val="18"/>
                <w:szCs w:val="18"/>
                <w:highlight w:val="yellow"/>
              </w:rPr>
            </w:pPr>
            <w:r w:rsidRPr="0060209F">
              <w:rPr>
                <w:rFonts w:cs="Arial"/>
                <w:sz w:val="18"/>
                <w:szCs w:val="18"/>
                <w:highlight w:val="yellow"/>
                <w:lang w:val="en-US"/>
              </w:rPr>
              <w:t>SBRF</w:t>
            </w:r>
            <w:r w:rsidRPr="0060209F">
              <w:rPr>
                <w:rFonts w:cs="Arial"/>
                <w:sz w:val="18"/>
                <w:szCs w:val="18"/>
                <w:highlight w:val="yellow"/>
              </w:rPr>
              <w:t>_</w:t>
            </w:r>
            <w:r w:rsidRPr="0060209F">
              <w:rPr>
                <w:rFonts w:cs="Arial"/>
                <w:sz w:val="18"/>
                <w:szCs w:val="18"/>
                <w:highlight w:val="yellow"/>
                <w:lang w:val="en-US"/>
              </w:rPr>
              <w:t>AS</w:t>
            </w:r>
            <w:r w:rsidRPr="0060209F">
              <w:rPr>
                <w:rFonts w:cs="Arial"/>
                <w:sz w:val="18"/>
                <w:szCs w:val="18"/>
                <w:highlight w:val="yellow"/>
              </w:rPr>
              <w:t>_</w:t>
            </w:r>
            <w:r w:rsidRPr="0060209F">
              <w:rPr>
                <w:rFonts w:cs="Arial"/>
                <w:sz w:val="18"/>
                <w:szCs w:val="18"/>
                <w:highlight w:val="yellow"/>
                <w:lang w:val="en-US"/>
              </w:rPr>
              <w:t>NON</w:t>
            </w:r>
            <w:r w:rsidRPr="0060209F">
              <w:rPr>
                <w:rFonts w:cs="Arial"/>
                <w:sz w:val="18"/>
                <w:szCs w:val="18"/>
                <w:highlight w:val="yellow"/>
              </w:rPr>
              <w:t>_</w:t>
            </w:r>
            <w:r w:rsidRPr="0060209F">
              <w:rPr>
                <w:rFonts w:cs="Arial"/>
                <w:sz w:val="18"/>
                <w:szCs w:val="18"/>
                <w:highlight w:val="yellow"/>
                <w:lang w:val="en-US"/>
              </w:rPr>
              <w:t>USE</w:t>
            </w:r>
            <w:r w:rsidRPr="0060209F">
              <w:rPr>
                <w:rFonts w:cs="Arial"/>
                <w:sz w:val="18"/>
                <w:szCs w:val="18"/>
                <w:highlight w:val="yellow"/>
              </w:rPr>
              <w:t>_</w:t>
            </w:r>
            <w:r w:rsidRPr="0060209F">
              <w:rPr>
                <w:rFonts w:cs="Arial"/>
                <w:sz w:val="18"/>
                <w:szCs w:val="18"/>
                <w:highlight w:val="yellow"/>
                <w:lang w:val="en-US"/>
              </w:rPr>
              <w:t>EMAIL</w:t>
            </w:r>
            <w:r w:rsidRPr="0060209F">
              <w:rPr>
                <w:rFonts w:cs="Arial"/>
                <w:sz w:val="18"/>
                <w:szCs w:val="18"/>
                <w:highlight w:val="yellow"/>
              </w:rPr>
              <w:t>_</w:t>
            </w:r>
            <w:r w:rsidRPr="0060209F">
              <w:rPr>
                <w:rFonts w:cs="Arial"/>
                <w:sz w:val="18"/>
                <w:szCs w:val="18"/>
                <w:highlight w:val="yellow"/>
                <w:lang w:val="en-US"/>
              </w:rPr>
              <w:t>ATT</w:t>
            </w:r>
            <w:r w:rsidRPr="0060209F">
              <w:rPr>
                <w:rFonts w:cs="Arial"/>
                <w:sz w:val="18"/>
                <w:szCs w:val="18"/>
                <w:highlight w:val="yellow"/>
              </w:rPr>
              <w:t>_</w:t>
            </w:r>
            <w:r w:rsidRPr="0060209F">
              <w:rPr>
                <w:rFonts w:cs="Arial"/>
                <w:sz w:val="18"/>
                <w:szCs w:val="18"/>
                <w:highlight w:val="yellow"/>
                <w:lang w:val="en-US"/>
              </w:rPr>
              <w:t>DEL</w:t>
            </w:r>
            <w:r w:rsidRPr="0060209F">
              <w:rPr>
                <w:rFonts w:cs="Arial"/>
                <w:sz w:val="18"/>
                <w:szCs w:val="18"/>
                <w:highlight w:val="yellow"/>
              </w:rPr>
              <w:t xml:space="preserve"> – системный параметр, определяющий время существования не используемых в работе вложений </w:t>
            </w:r>
            <w:proofErr w:type="spellStart"/>
            <w:r w:rsidRPr="0060209F">
              <w:rPr>
                <w:rFonts w:cs="Arial"/>
                <w:sz w:val="18"/>
                <w:szCs w:val="18"/>
                <w:highlight w:val="yellow"/>
              </w:rPr>
              <w:t>Email</w:t>
            </w:r>
            <w:proofErr w:type="spellEnd"/>
            <w:r w:rsidRPr="0060209F">
              <w:rPr>
                <w:rFonts w:cs="Arial"/>
                <w:sz w:val="18"/>
                <w:szCs w:val="18"/>
                <w:highlight w:val="yellow"/>
              </w:rPr>
              <w:t xml:space="preserve"> сообщений (дни)</w:t>
            </w:r>
            <w:r w:rsidR="00C24F2F" w:rsidRPr="0060209F">
              <w:rPr>
                <w:rFonts w:cs="Arial"/>
                <w:sz w:val="18"/>
                <w:szCs w:val="18"/>
                <w:highlight w:val="yellow"/>
              </w:rPr>
              <w:t>, по умолчанию - 90</w:t>
            </w:r>
          </w:p>
          <w:p w:rsidR="001C7A67" w:rsidRPr="00512A87" w:rsidRDefault="001C7A67" w:rsidP="004745AC">
            <w:pPr>
              <w:ind w:left="685"/>
              <w:rPr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lastRenderedPageBreak/>
              <w:t>Да</w:t>
            </w:r>
          </w:p>
        </w:tc>
      </w:tr>
      <w:tr w:rsidR="001C7A67" w:rsidRPr="00C533A2" w:rsidTr="004745AC">
        <w:trPr>
          <w:trHeight w:val="811"/>
        </w:trPr>
        <w:tc>
          <w:tcPr>
            <w:tcW w:w="204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szCs w:val="24"/>
              </w:rPr>
              <w:lastRenderedPageBreak/>
              <w:t>Описание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color w:val="000000"/>
              </w:rPr>
              <w:t>Текстовое (250 символов)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rPr>
                <w:color w:val="000000"/>
              </w:rPr>
              <w:t>FA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Нет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C7A67" w:rsidRPr="00C533A2" w:rsidRDefault="001C7A67" w:rsidP="004745AC">
            <w:pPr>
              <w:rPr>
                <w:sz w:val="18"/>
                <w:szCs w:val="18"/>
              </w:rPr>
            </w:pPr>
            <w:r w:rsidRPr="00C533A2">
              <w:rPr>
                <w:sz w:val="18"/>
                <w:szCs w:val="18"/>
              </w:rPr>
              <w:t>-</w:t>
            </w:r>
          </w:p>
        </w:tc>
        <w:tc>
          <w:tcPr>
            <w:tcW w:w="7635" w:type="dxa"/>
            <w:shd w:val="clear" w:color="auto" w:fill="auto"/>
          </w:tcPr>
          <w:p w:rsidR="001C7A67" w:rsidRPr="00C533A2" w:rsidRDefault="001C7A67" w:rsidP="001C7A67">
            <w:pPr>
              <w:numPr>
                <w:ilvl w:val="0"/>
                <w:numId w:val="20"/>
              </w:numPr>
              <w:tabs>
                <w:tab w:val="clear" w:pos="454"/>
                <w:tab w:val="num" w:pos="196"/>
              </w:tabs>
              <w:spacing w:before="0" w:after="0"/>
              <w:ind w:left="198" w:hanging="198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Описание системного параметра</w:t>
            </w:r>
          </w:p>
          <w:p w:rsidR="001C7A67" w:rsidRPr="00C533A2" w:rsidRDefault="001C7A67" w:rsidP="004745AC">
            <w:pPr>
              <w:ind w:left="-200"/>
              <w:rPr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Да</w:t>
            </w:r>
          </w:p>
        </w:tc>
      </w:tr>
      <w:tr w:rsidR="001C7A67" w:rsidRPr="00C533A2" w:rsidTr="004745AC">
        <w:trPr>
          <w:trHeight w:val="431"/>
        </w:trPr>
        <w:tc>
          <w:tcPr>
            <w:tcW w:w="204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szCs w:val="24"/>
              </w:rPr>
            </w:pPr>
            <w:r w:rsidRPr="00C533A2">
              <w:t>Дата изменения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color w:val="000000"/>
              </w:rPr>
            </w:pPr>
            <w:r w:rsidRPr="00C533A2">
              <w:rPr>
                <w:color w:val="000000"/>
              </w:rPr>
              <w:t>Дата-Время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color w:val="000000"/>
                <w:lang w:val="en-US"/>
              </w:rPr>
            </w:pPr>
            <w:r w:rsidRPr="00C533A2">
              <w:rPr>
                <w:color w:val="000000"/>
                <w:lang w:val="en-US"/>
              </w:rPr>
              <w:t>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Нет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C7A67" w:rsidRPr="00C533A2" w:rsidRDefault="001C7A67" w:rsidP="004745AC">
            <w:pPr>
              <w:rPr>
                <w:sz w:val="18"/>
                <w:szCs w:val="18"/>
              </w:rPr>
            </w:pPr>
            <w:r w:rsidRPr="00C533A2">
              <w:rPr>
                <w:sz w:val="18"/>
                <w:szCs w:val="18"/>
              </w:rPr>
              <w:t>-</w:t>
            </w:r>
          </w:p>
        </w:tc>
        <w:tc>
          <w:tcPr>
            <w:tcW w:w="7635" w:type="dxa"/>
            <w:shd w:val="clear" w:color="auto" w:fill="auto"/>
          </w:tcPr>
          <w:p w:rsidR="001C7A67" w:rsidRPr="00C533A2" w:rsidRDefault="001C7A67" w:rsidP="001C7A67">
            <w:pPr>
              <w:numPr>
                <w:ilvl w:val="0"/>
                <w:numId w:val="20"/>
              </w:numPr>
              <w:tabs>
                <w:tab w:val="clear" w:pos="454"/>
                <w:tab w:val="num" w:pos="196"/>
              </w:tabs>
              <w:spacing w:before="0" w:after="0"/>
              <w:ind w:left="198" w:hanging="198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Дата-время последнего изменения параметра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Нет</w:t>
            </w:r>
          </w:p>
        </w:tc>
      </w:tr>
      <w:tr w:rsidR="001C7A67" w:rsidRPr="00C533A2" w:rsidTr="004745AC">
        <w:trPr>
          <w:trHeight w:val="422"/>
        </w:trPr>
        <w:tc>
          <w:tcPr>
            <w:tcW w:w="204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szCs w:val="24"/>
              </w:rPr>
            </w:pPr>
            <w:r w:rsidRPr="00C533A2">
              <w:t>Изменено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color w:val="000000"/>
              </w:rPr>
            </w:pPr>
            <w:r w:rsidRPr="00C533A2">
              <w:rPr>
                <w:color w:val="000000"/>
              </w:rPr>
              <w:t>Текстовое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  <w:rPr>
                <w:color w:val="000000"/>
                <w:lang w:val="en-US"/>
              </w:rPr>
            </w:pPr>
            <w:r w:rsidRPr="00C533A2">
              <w:rPr>
                <w:color w:val="000000"/>
                <w:lang w:val="en-US"/>
              </w:rPr>
              <w:t>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Нет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C7A67" w:rsidRPr="00C533A2" w:rsidRDefault="001C7A67" w:rsidP="004745AC">
            <w:pPr>
              <w:rPr>
                <w:sz w:val="18"/>
                <w:szCs w:val="18"/>
              </w:rPr>
            </w:pPr>
            <w:r w:rsidRPr="00C533A2">
              <w:rPr>
                <w:sz w:val="18"/>
                <w:szCs w:val="18"/>
              </w:rPr>
              <w:t>-</w:t>
            </w:r>
          </w:p>
        </w:tc>
        <w:tc>
          <w:tcPr>
            <w:tcW w:w="7635" w:type="dxa"/>
            <w:shd w:val="clear" w:color="auto" w:fill="auto"/>
          </w:tcPr>
          <w:p w:rsidR="001C7A67" w:rsidRPr="00C533A2" w:rsidRDefault="001C7A67" w:rsidP="001C7A67">
            <w:pPr>
              <w:numPr>
                <w:ilvl w:val="0"/>
                <w:numId w:val="20"/>
              </w:numPr>
              <w:tabs>
                <w:tab w:val="clear" w:pos="454"/>
                <w:tab w:val="num" w:pos="196"/>
              </w:tabs>
              <w:spacing w:before="0" w:after="0"/>
              <w:ind w:left="198" w:hanging="198"/>
              <w:rPr>
                <w:color w:val="000000"/>
                <w:sz w:val="18"/>
                <w:szCs w:val="18"/>
              </w:rPr>
            </w:pPr>
            <w:r w:rsidRPr="00C533A2">
              <w:rPr>
                <w:color w:val="000000"/>
                <w:sz w:val="18"/>
                <w:szCs w:val="18"/>
              </w:rPr>
              <w:t>Логин пользователя, вносившего последнее изменение параметра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1C7A67" w:rsidRPr="00C533A2" w:rsidRDefault="001C7A67" w:rsidP="004745AC">
            <w:pPr>
              <w:pStyle w:val="-5"/>
              <w:keepNext w:val="0"/>
              <w:keepLines w:val="0"/>
            </w:pPr>
            <w:r w:rsidRPr="00C533A2">
              <w:t>Нет</w:t>
            </w:r>
          </w:p>
        </w:tc>
      </w:tr>
    </w:tbl>
    <w:p w:rsidR="00CC5504" w:rsidRPr="00F143FC" w:rsidRDefault="00CC5504" w:rsidP="00503359">
      <w:pPr>
        <w:pStyle w:val="-8"/>
        <w:rPr>
          <w:rFonts w:cs="Arial"/>
        </w:rPr>
        <w:sectPr w:rsidR="00CC5504" w:rsidRPr="00F143FC" w:rsidSect="00E1479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87AE5" w:rsidRPr="00F143FC" w:rsidRDefault="00A87AE5" w:rsidP="00A66723">
      <w:pPr>
        <w:pStyle w:val="20"/>
        <w:rPr>
          <w:rFonts w:ascii="Arial" w:hAnsi="Arial" w:cs="Arial"/>
        </w:rPr>
      </w:pPr>
      <w:bookmarkStart w:id="516" w:name="_Toc277085163"/>
      <w:bookmarkStart w:id="517" w:name="_Toc490483188"/>
      <w:r w:rsidRPr="00F143FC">
        <w:rPr>
          <w:rFonts w:ascii="Arial" w:hAnsi="Arial" w:cs="Arial"/>
        </w:rPr>
        <w:lastRenderedPageBreak/>
        <w:t>Требования к печатным документам</w:t>
      </w:r>
      <w:bookmarkEnd w:id="516"/>
      <w:bookmarkEnd w:id="517"/>
      <w:r w:rsidRPr="00F143FC">
        <w:rPr>
          <w:rFonts w:ascii="Arial" w:hAnsi="Arial" w:cs="Arial"/>
        </w:rPr>
        <w:t xml:space="preserve"> </w:t>
      </w:r>
    </w:p>
    <w:p w:rsidR="00E3222F" w:rsidRPr="00F143FC" w:rsidRDefault="00E3222F" w:rsidP="005368B4">
      <w:pPr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877619" w:rsidRPr="00F143FC" w:rsidRDefault="00877619" w:rsidP="00A66723">
      <w:pPr>
        <w:pStyle w:val="a8"/>
        <w:ind w:left="0" w:firstLine="567"/>
        <w:jc w:val="both"/>
        <w:rPr>
          <w:rStyle w:val="ad"/>
          <w:rFonts w:ascii="Arial" w:hAnsi="Arial" w:cs="Arial"/>
        </w:rPr>
      </w:pPr>
    </w:p>
    <w:p w:rsidR="00A87AE5" w:rsidRPr="00F143FC" w:rsidRDefault="00A87AE5" w:rsidP="00A66723">
      <w:pPr>
        <w:pStyle w:val="20"/>
        <w:rPr>
          <w:rFonts w:ascii="Arial" w:hAnsi="Arial" w:cs="Arial"/>
        </w:rPr>
      </w:pPr>
      <w:bookmarkStart w:id="518" w:name="_Toc277085164"/>
      <w:bookmarkStart w:id="519" w:name="_Toc490483189"/>
      <w:r w:rsidRPr="00F143FC">
        <w:rPr>
          <w:rFonts w:ascii="Arial" w:hAnsi="Arial" w:cs="Arial"/>
        </w:rPr>
        <w:t>Требования к программным интерфейсам</w:t>
      </w:r>
      <w:bookmarkEnd w:id="518"/>
      <w:bookmarkEnd w:id="519"/>
    </w:p>
    <w:p w:rsidR="001F2371" w:rsidRPr="00F143FC" w:rsidRDefault="001737BC" w:rsidP="001737BC">
      <w:pPr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</w:t>
      </w:r>
      <w:r w:rsidR="001F2371" w:rsidRPr="00F143FC">
        <w:rPr>
          <w:rStyle w:val="ad"/>
          <w:rFonts w:ascii="Arial" w:hAnsi="Arial" w:cs="Arial"/>
        </w:rPr>
        <w:t>применимо.</w:t>
      </w:r>
    </w:p>
    <w:p w:rsidR="00A87AE5" w:rsidRPr="00F143FC" w:rsidRDefault="001737BC" w:rsidP="001737BC">
      <w:pPr>
        <w:pStyle w:val="-10"/>
        <w:rPr>
          <w:rFonts w:ascii="Arial" w:hAnsi="Arial" w:cs="Arial"/>
        </w:rPr>
      </w:pPr>
      <w:r w:rsidRPr="00F143FC">
        <w:rPr>
          <w:rStyle w:val="ad"/>
          <w:rFonts w:ascii="Arial" w:hAnsi="Arial" w:cs="Arial"/>
        </w:rPr>
        <w:br w:type="page"/>
      </w:r>
      <w:bookmarkStart w:id="520" w:name="_Toc277085165"/>
      <w:bookmarkStart w:id="521" w:name="_Toc490483190"/>
      <w:r w:rsidR="00A87AE5" w:rsidRPr="00F143FC">
        <w:rPr>
          <w:rFonts w:ascii="Arial" w:hAnsi="Arial" w:cs="Arial"/>
        </w:rPr>
        <w:lastRenderedPageBreak/>
        <w:t>Нефункциональные требования</w:t>
      </w:r>
      <w:bookmarkEnd w:id="520"/>
      <w:bookmarkEnd w:id="521"/>
    </w:p>
    <w:p w:rsidR="00A87AE5" w:rsidRPr="00F143FC" w:rsidRDefault="00A87AE5" w:rsidP="00A66723">
      <w:pPr>
        <w:pStyle w:val="20"/>
        <w:rPr>
          <w:rFonts w:ascii="Arial" w:hAnsi="Arial" w:cs="Arial"/>
        </w:rPr>
      </w:pPr>
      <w:bookmarkStart w:id="522" w:name="_Toc277085166"/>
      <w:bookmarkStart w:id="523" w:name="_Toc490483191"/>
      <w:r w:rsidRPr="00F143FC">
        <w:rPr>
          <w:rFonts w:ascii="Arial" w:hAnsi="Arial" w:cs="Arial"/>
        </w:rPr>
        <w:t>Удобство использования</w:t>
      </w:r>
      <w:bookmarkEnd w:id="522"/>
      <w:bookmarkEnd w:id="523"/>
    </w:p>
    <w:p w:rsidR="00E55D3D" w:rsidRPr="00F143FC" w:rsidRDefault="001737BC" w:rsidP="001737BC">
      <w:pPr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DC1A6C" w:rsidRPr="00F143FC" w:rsidRDefault="00DC1A6C" w:rsidP="00DC1A6C">
      <w:pPr>
        <w:pStyle w:val="20"/>
        <w:rPr>
          <w:rFonts w:ascii="Arial" w:hAnsi="Arial" w:cs="Arial"/>
        </w:rPr>
      </w:pPr>
      <w:bookmarkStart w:id="524" w:name="_Toc472701325"/>
      <w:bookmarkStart w:id="525" w:name="_Toc490483192"/>
      <w:bookmarkStart w:id="526" w:name="_Toc277085168"/>
      <w:r w:rsidRPr="00F143FC">
        <w:rPr>
          <w:rFonts w:ascii="Arial" w:hAnsi="Arial" w:cs="Arial"/>
        </w:rPr>
        <w:t>Надежность</w:t>
      </w:r>
      <w:bookmarkEnd w:id="524"/>
      <w:bookmarkEnd w:id="525"/>
    </w:p>
    <w:p w:rsidR="00DC1A6C" w:rsidRPr="00F143FC" w:rsidRDefault="00DC1A6C" w:rsidP="00DC1A6C">
      <w:pPr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DC1A6C" w:rsidRPr="009B5F7C" w:rsidRDefault="00DC1A6C" w:rsidP="00DC1A6C">
      <w:pPr>
        <w:pStyle w:val="20"/>
        <w:rPr>
          <w:rFonts w:ascii="Arial" w:hAnsi="Arial" w:cs="Arial"/>
        </w:rPr>
      </w:pPr>
      <w:bookmarkStart w:id="527" w:name="_Toc472701326"/>
      <w:bookmarkStart w:id="528" w:name="_Toc490483193"/>
      <w:r w:rsidRPr="00F143FC">
        <w:rPr>
          <w:rFonts w:ascii="Arial" w:hAnsi="Arial" w:cs="Arial"/>
        </w:rPr>
        <w:t>Безопасность</w:t>
      </w:r>
      <w:bookmarkEnd w:id="527"/>
      <w:bookmarkEnd w:id="528"/>
    </w:p>
    <w:p w:rsidR="009704F9" w:rsidRPr="004745AC" w:rsidRDefault="009704F9" w:rsidP="009704F9">
      <w:pPr>
        <w:rPr>
          <w:rStyle w:val="ad"/>
          <w:rFonts w:ascii="Arial" w:hAnsi="Arial" w:cs="Arial"/>
        </w:rPr>
      </w:pPr>
      <w:r>
        <w:rPr>
          <w:rStyle w:val="ad"/>
          <w:rFonts w:ascii="Arial" w:hAnsi="Arial" w:cs="Arial"/>
        </w:rPr>
        <w:t xml:space="preserve">Шаблоны </w:t>
      </w:r>
      <w:r>
        <w:rPr>
          <w:rStyle w:val="ad"/>
          <w:rFonts w:ascii="Arial" w:hAnsi="Arial" w:cs="Arial"/>
          <w:lang w:val="en-US"/>
        </w:rPr>
        <w:t>email</w:t>
      </w:r>
      <w:r>
        <w:rPr>
          <w:rStyle w:val="ad"/>
          <w:rFonts w:ascii="Arial" w:hAnsi="Arial" w:cs="Arial"/>
        </w:rPr>
        <w:t xml:space="preserve"> сообщений с макетами и вложениями должны быть подтверждены второй рукой.</w:t>
      </w:r>
    </w:p>
    <w:p w:rsidR="009704F9" w:rsidRPr="00593456" w:rsidRDefault="009704F9" w:rsidP="009704F9">
      <w:pPr>
        <w:rPr>
          <w:rStyle w:val="ad"/>
          <w:rFonts w:ascii="Arial" w:hAnsi="Arial" w:cs="Arial"/>
        </w:rPr>
      </w:pPr>
      <w:r w:rsidRPr="007E595A">
        <w:rPr>
          <w:rStyle w:val="ad"/>
          <w:rFonts w:ascii="Arial" w:hAnsi="Arial" w:cs="Arial"/>
        </w:rPr>
        <w:t>•</w:t>
      </w:r>
      <w:r w:rsidRPr="007E595A">
        <w:rPr>
          <w:rStyle w:val="ad"/>
          <w:rFonts w:ascii="Arial" w:hAnsi="Arial" w:cs="Arial"/>
        </w:rPr>
        <w:tab/>
        <w:t xml:space="preserve">При формировании </w:t>
      </w:r>
      <w:r>
        <w:rPr>
          <w:rFonts w:ascii="Arial" w:hAnsi="Arial" w:cs="Arial"/>
        </w:rPr>
        <w:t xml:space="preserve">шаблона сообщения </w:t>
      </w:r>
      <w:r w:rsidRPr="004745AC">
        <w:rPr>
          <w:rFonts w:ascii="Arial" w:hAnsi="Arial" w:cs="Arial"/>
        </w:rPr>
        <w:t xml:space="preserve"> </w:t>
      </w:r>
      <w:r w:rsidRPr="007E595A">
        <w:rPr>
          <w:rStyle w:val="ad"/>
          <w:rFonts w:ascii="Arial" w:hAnsi="Arial" w:cs="Arial"/>
        </w:rPr>
        <w:t xml:space="preserve">Клиенту должны проверятся форматы файлов для отправки (допустимы </w:t>
      </w:r>
      <w:proofErr w:type="spellStart"/>
      <w:r w:rsidRPr="004745AC">
        <w:rPr>
          <w:rStyle w:val="ad"/>
          <w:rFonts w:ascii="Arial" w:hAnsi="Arial"/>
        </w:rPr>
        <w:t>doc</w:t>
      </w:r>
      <w:proofErr w:type="spellEnd"/>
      <w:r w:rsidRPr="004745AC">
        <w:rPr>
          <w:rStyle w:val="ad"/>
          <w:rFonts w:ascii="Arial" w:hAnsi="Arial"/>
        </w:rPr>
        <w:t xml:space="preserve">; </w:t>
      </w:r>
      <w:proofErr w:type="spellStart"/>
      <w:r w:rsidRPr="004745AC">
        <w:rPr>
          <w:rStyle w:val="ad"/>
          <w:rFonts w:ascii="Arial" w:hAnsi="Arial"/>
        </w:rPr>
        <w:t>docx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xls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xlsx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ppt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pptx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pdf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txt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rtf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zip</w:t>
      </w:r>
      <w:proofErr w:type="spellEnd"/>
      <w:r w:rsidRPr="004745AC">
        <w:rPr>
          <w:rStyle w:val="ad"/>
          <w:rFonts w:ascii="Arial" w:hAnsi="Arial"/>
        </w:rPr>
        <w:t>; .</w:t>
      </w:r>
      <w:proofErr w:type="spellStart"/>
      <w:r w:rsidRPr="004745AC">
        <w:rPr>
          <w:rStyle w:val="ad"/>
          <w:rFonts w:ascii="Arial" w:hAnsi="Arial"/>
        </w:rPr>
        <w:t>rar</w:t>
      </w:r>
      <w:proofErr w:type="spellEnd"/>
      <w:r>
        <w:rPr>
          <w:rStyle w:val="ad"/>
          <w:rFonts w:ascii="Arial" w:hAnsi="Arial" w:cs="Arial"/>
        </w:rPr>
        <w:t>)</w:t>
      </w:r>
      <w:r w:rsidRPr="007E595A">
        <w:rPr>
          <w:rStyle w:val="ad"/>
          <w:rFonts w:ascii="Arial" w:hAnsi="Arial" w:cs="Arial"/>
        </w:rPr>
        <w:t>.</w:t>
      </w:r>
      <w:r>
        <w:rPr>
          <w:rStyle w:val="ad"/>
          <w:rFonts w:ascii="Arial" w:hAnsi="Arial" w:cs="Arial"/>
        </w:rPr>
        <w:t xml:space="preserve"> Проверка текста и содержания </w:t>
      </w:r>
      <w:proofErr w:type="spellStart"/>
      <w:r>
        <w:rPr>
          <w:rStyle w:val="ad"/>
          <w:rFonts w:ascii="Arial" w:hAnsi="Arial" w:cs="Arial"/>
        </w:rPr>
        <w:t>вложеных</w:t>
      </w:r>
      <w:proofErr w:type="spellEnd"/>
      <w:r>
        <w:rPr>
          <w:rStyle w:val="ad"/>
          <w:rFonts w:ascii="Arial" w:hAnsi="Arial" w:cs="Arial"/>
        </w:rPr>
        <w:t xml:space="preserve"> файлов шаблона сообщения провер</w:t>
      </w:r>
      <w:r>
        <w:rPr>
          <w:rStyle w:val="ad"/>
          <w:rFonts w:ascii="Arial" w:hAnsi="Arial" w:cs="Arial"/>
        </w:rPr>
        <w:t>я</w:t>
      </w:r>
      <w:r>
        <w:rPr>
          <w:rStyle w:val="ad"/>
          <w:rFonts w:ascii="Arial" w:hAnsi="Arial" w:cs="Arial"/>
        </w:rPr>
        <w:t>ется второй рукой при согласовании кампании или сообщения.</w:t>
      </w:r>
    </w:p>
    <w:p w:rsidR="009704F9" w:rsidRPr="00593456" w:rsidRDefault="009704F9" w:rsidP="009704F9">
      <w:pPr>
        <w:rPr>
          <w:rStyle w:val="ad"/>
          <w:rFonts w:ascii="Arial" w:hAnsi="Arial" w:cs="Arial"/>
        </w:rPr>
      </w:pPr>
      <w:r w:rsidRPr="00593456">
        <w:rPr>
          <w:rStyle w:val="ad"/>
          <w:rFonts w:ascii="Arial" w:hAnsi="Arial" w:cs="Arial"/>
        </w:rPr>
        <w:t>•</w:t>
      </w:r>
      <w:r w:rsidRPr="00593456">
        <w:rPr>
          <w:rStyle w:val="ad"/>
          <w:rFonts w:ascii="Arial" w:hAnsi="Arial" w:cs="Arial"/>
        </w:rPr>
        <w:tab/>
      </w:r>
      <w:r>
        <w:rPr>
          <w:rStyle w:val="ad"/>
          <w:rFonts w:ascii="Arial" w:hAnsi="Arial" w:cs="Arial"/>
        </w:rPr>
        <w:t>Электронное письмо</w:t>
      </w:r>
      <w:r w:rsidRPr="00593456">
        <w:rPr>
          <w:rStyle w:val="ad"/>
          <w:rFonts w:ascii="Arial" w:hAnsi="Arial" w:cs="Arial"/>
        </w:rPr>
        <w:t xml:space="preserve"> </w:t>
      </w:r>
      <w:r>
        <w:rPr>
          <w:rStyle w:val="ad"/>
          <w:rFonts w:ascii="Arial" w:hAnsi="Arial" w:cs="Arial"/>
        </w:rPr>
        <w:t>к</w:t>
      </w:r>
      <w:r w:rsidRPr="00593456">
        <w:rPr>
          <w:rStyle w:val="ad"/>
          <w:rFonts w:ascii="Arial" w:hAnsi="Arial" w:cs="Arial"/>
        </w:rPr>
        <w:t>лиенту по e-</w:t>
      </w:r>
      <w:proofErr w:type="spellStart"/>
      <w:r w:rsidRPr="00593456">
        <w:rPr>
          <w:rStyle w:val="ad"/>
          <w:rFonts w:ascii="Arial" w:hAnsi="Arial" w:cs="Arial"/>
        </w:rPr>
        <w:t>mail</w:t>
      </w:r>
      <w:proofErr w:type="spellEnd"/>
      <w:r w:rsidRPr="00593456">
        <w:rPr>
          <w:rStyle w:val="ad"/>
          <w:rFonts w:ascii="Arial" w:hAnsi="Arial" w:cs="Arial"/>
        </w:rPr>
        <w:t xml:space="preserve"> не долж</w:t>
      </w:r>
      <w:r>
        <w:rPr>
          <w:rStyle w:val="ad"/>
          <w:rFonts w:ascii="Arial" w:hAnsi="Arial" w:cs="Arial"/>
        </w:rPr>
        <w:t>но</w:t>
      </w:r>
      <w:r w:rsidRPr="00593456">
        <w:rPr>
          <w:rStyle w:val="ad"/>
          <w:rFonts w:ascii="Arial" w:hAnsi="Arial" w:cs="Arial"/>
        </w:rPr>
        <w:t xml:space="preserve"> содержать </w:t>
      </w:r>
      <w:proofErr w:type="spellStart"/>
      <w:r w:rsidRPr="00593456">
        <w:rPr>
          <w:rStyle w:val="ad"/>
          <w:rFonts w:ascii="Arial" w:hAnsi="Arial" w:cs="Arial"/>
        </w:rPr>
        <w:t>ПДн</w:t>
      </w:r>
      <w:proofErr w:type="spellEnd"/>
      <w:r w:rsidRPr="00593456">
        <w:rPr>
          <w:rStyle w:val="ad"/>
          <w:rFonts w:ascii="Arial" w:hAnsi="Arial" w:cs="Arial"/>
        </w:rPr>
        <w:t>, банковскую тайну, чувствительных данных (номера счетов, номера карт, номера паспорта, сроки д</w:t>
      </w:r>
      <w:bookmarkStart w:id="529" w:name="_GoBack"/>
      <w:bookmarkEnd w:id="529"/>
      <w:r w:rsidRPr="00593456">
        <w:rPr>
          <w:rStyle w:val="ad"/>
          <w:rFonts w:ascii="Arial" w:hAnsi="Arial" w:cs="Arial"/>
        </w:rPr>
        <w:t xml:space="preserve">ействия карт и </w:t>
      </w:r>
      <w:proofErr w:type="spellStart"/>
      <w:r w:rsidRPr="00593456">
        <w:rPr>
          <w:rStyle w:val="ad"/>
          <w:rFonts w:ascii="Arial" w:hAnsi="Arial" w:cs="Arial"/>
        </w:rPr>
        <w:t>т.п</w:t>
      </w:r>
      <w:proofErr w:type="spellEnd"/>
      <w:r w:rsidRPr="00593456">
        <w:rPr>
          <w:rStyle w:val="ad"/>
          <w:rFonts w:ascii="Arial" w:hAnsi="Arial" w:cs="Arial"/>
        </w:rPr>
        <w:t>).</w:t>
      </w:r>
      <w:r>
        <w:rPr>
          <w:rStyle w:val="ad"/>
          <w:rFonts w:ascii="Arial" w:hAnsi="Arial" w:cs="Arial"/>
        </w:rPr>
        <w:t xml:space="preserve"> Проверка осуществляется не системой, а сотрудниками, которые формируют и подтверждают сообщение.</w:t>
      </w:r>
    </w:p>
    <w:p w:rsidR="009704F9" w:rsidRPr="00593456" w:rsidRDefault="009704F9" w:rsidP="009704F9">
      <w:pPr>
        <w:rPr>
          <w:rStyle w:val="ad"/>
          <w:rFonts w:ascii="Arial" w:hAnsi="Arial" w:cs="Arial"/>
        </w:rPr>
      </w:pPr>
      <w:r w:rsidRPr="00593456">
        <w:rPr>
          <w:rStyle w:val="ad"/>
          <w:rFonts w:ascii="Arial" w:hAnsi="Arial" w:cs="Arial"/>
        </w:rPr>
        <w:t>•</w:t>
      </w:r>
      <w:r w:rsidRPr="00593456">
        <w:rPr>
          <w:rStyle w:val="ad"/>
          <w:rFonts w:ascii="Arial" w:hAnsi="Arial" w:cs="Arial"/>
        </w:rPr>
        <w:tab/>
        <w:t xml:space="preserve">Должно вестись </w:t>
      </w:r>
      <w:proofErr w:type="spellStart"/>
      <w:r w:rsidRPr="00593456">
        <w:rPr>
          <w:rStyle w:val="ad"/>
          <w:rFonts w:ascii="Arial" w:hAnsi="Arial" w:cs="Arial"/>
        </w:rPr>
        <w:t>журналирование</w:t>
      </w:r>
      <w:proofErr w:type="spellEnd"/>
      <w:r w:rsidRPr="00593456">
        <w:rPr>
          <w:rStyle w:val="ad"/>
          <w:rFonts w:ascii="Arial" w:hAnsi="Arial" w:cs="Arial"/>
        </w:rPr>
        <w:t xml:space="preserve"> при администрировании шаблоно</w:t>
      </w:r>
      <w:proofErr w:type="gramStart"/>
      <w:r w:rsidRPr="00593456">
        <w:rPr>
          <w:rStyle w:val="ad"/>
          <w:rFonts w:ascii="Arial" w:hAnsi="Arial" w:cs="Arial"/>
        </w:rPr>
        <w:t>в</w:t>
      </w:r>
      <w:r>
        <w:rPr>
          <w:rStyle w:val="ad"/>
          <w:rFonts w:ascii="Arial" w:hAnsi="Arial" w:cs="Arial"/>
        </w:rPr>
        <w:t>(</w:t>
      </w:r>
      <w:proofErr w:type="gramEnd"/>
      <w:r>
        <w:rPr>
          <w:rStyle w:val="ad"/>
          <w:rFonts w:ascii="Arial" w:hAnsi="Arial" w:cs="Arial"/>
        </w:rPr>
        <w:t>макетов) и вложений</w:t>
      </w:r>
      <w:r w:rsidRPr="00593456">
        <w:rPr>
          <w:rStyle w:val="ad"/>
          <w:rFonts w:ascii="Arial" w:hAnsi="Arial" w:cs="Arial"/>
        </w:rPr>
        <w:t xml:space="preserve"> с текстами </w:t>
      </w:r>
      <w:r w:rsidRPr="003F6BF2">
        <w:rPr>
          <w:rStyle w:val="ad"/>
          <w:rFonts w:ascii="Arial" w:hAnsi="Arial" w:cs="Arial"/>
        </w:rPr>
        <w:t>e-</w:t>
      </w:r>
      <w:proofErr w:type="spellStart"/>
      <w:r w:rsidRPr="003F6BF2">
        <w:rPr>
          <w:rStyle w:val="ad"/>
          <w:rFonts w:ascii="Arial" w:hAnsi="Arial" w:cs="Arial"/>
        </w:rPr>
        <w:t>mail</w:t>
      </w:r>
      <w:proofErr w:type="spellEnd"/>
      <w:r w:rsidRPr="00593456">
        <w:rPr>
          <w:rStyle w:val="ad"/>
          <w:rFonts w:ascii="Arial" w:hAnsi="Arial" w:cs="Arial"/>
        </w:rPr>
        <w:t xml:space="preserve"> клиенту с указанием даты, времени, логина пользователя, выполненных изменений в полях статических справочников: </w:t>
      </w:r>
    </w:p>
    <w:p w:rsidR="009704F9" w:rsidRPr="00593456" w:rsidRDefault="009704F9" w:rsidP="009704F9">
      <w:pPr>
        <w:rPr>
          <w:rStyle w:val="ad"/>
          <w:rFonts w:ascii="Arial" w:hAnsi="Arial" w:cs="Arial"/>
        </w:rPr>
      </w:pPr>
      <w:r w:rsidRPr="00593456">
        <w:rPr>
          <w:rStyle w:val="ad"/>
          <w:rFonts w:ascii="Arial" w:hAnsi="Arial" w:cs="Arial"/>
        </w:rPr>
        <w:t></w:t>
      </w:r>
      <w:r w:rsidRPr="00593456">
        <w:rPr>
          <w:rStyle w:val="ad"/>
          <w:rFonts w:ascii="Arial" w:hAnsi="Arial" w:cs="Arial"/>
        </w:rPr>
        <w:tab/>
        <w:t>Управление шаблонами</w:t>
      </w:r>
      <w:r>
        <w:rPr>
          <w:rStyle w:val="ad"/>
          <w:rFonts w:ascii="Arial" w:hAnsi="Arial" w:cs="Arial"/>
        </w:rPr>
        <w:t xml:space="preserve"> и вложениями</w:t>
      </w:r>
      <w:r w:rsidRPr="00593456">
        <w:rPr>
          <w:rStyle w:val="ad"/>
          <w:rFonts w:ascii="Arial" w:hAnsi="Arial" w:cs="Arial"/>
        </w:rPr>
        <w:t xml:space="preserve"> (активации, удаление, деактивация шаблона ответа);</w:t>
      </w:r>
    </w:p>
    <w:p w:rsidR="009704F9" w:rsidRPr="00593456" w:rsidRDefault="009704F9" w:rsidP="009704F9">
      <w:pPr>
        <w:rPr>
          <w:rStyle w:val="ad"/>
          <w:rFonts w:ascii="Arial" w:hAnsi="Arial" w:cs="Arial"/>
        </w:rPr>
      </w:pPr>
      <w:r w:rsidRPr="00593456">
        <w:rPr>
          <w:rStyle w:val="ad"/>
          <w:rFonts w:ascii="Arial" w:hAnsi="Arial" w:cs="Arial"/>
        </w:rPr>
        <w:t></w:t>
      </w:r>
      <w:r w:rsidRPr="00593456">
        <w:rPr>
          <w:rStyle w:val="ad"/>
          <w:rFonts w:ascii="Arial" w:hAnsi="Arial" w:cs="Arial"/>
        </w:rPr>
        <w:tab/>
        <w:t>Администрирование шаблонов</w:t>
      </w:r>
      <w:r>
        <w:rPr>
          <w:rStyle w:val="ad"/>
          <w:rFonts w:ascii="Arial" w:hAnsi="Arial" w:cs="Arial"/>
        </w:rPr>
        <w:t>, вложений</w:t>
      </w:r>
      <w:r w:rsidRPr="00593456">
        <w:rPr>
          <w:rStyle w:val="ad"/>
          <w:rFonts w:ascii="Arial" w:hAnsi="Arial" w:cs="Arial"/>
        </w:rPr>
        <w:t>.</w:t>
      </w:r>
    </w:p>
    <w:p w:rsidR="009704F9" w:rsidRPr="0081643C" w:rsidRDefault="009704F9" w:rsidP="00E029C8">
      <w:pPr>
        <w:rPr>
          <w:rStyle w:val="ad"/>
          <w:rFonts w:ascii="Arial" w:hAnsi="Arial" w:cs="Arial"/>
        </w:rPr>
      </w:pPr>
    </w:p>
    <w:p w:rsidR="00DC1A6C" w:rsidRPr="00F143FC" w:rsidRDefault="00DC1A6C" w:rsidP="00DC1A6C">
      <w:pPr>
        <w:pStyle w:val="20"/>
        <w:rPr>
          <w:rFonts w:ascii="Arial" w:hAnsi="Arial" w:cs="Arial"/>
        </w:rPr>
      </w:pPr>
      <w:bookmarkStart w:id="530" w:name="_Toc472701327"/>
      <w:bookmarkStart w:id="531" w:name="_Toc490483194"/>
      <w:r w:rsidRPr="00F143FC">
        <w:rPr>
          <w:rFonts w:ascii="Arial" w:hAnsi="Arial" w:cs="Arial"/>
        </w:rPr>
        <w:t>Производительность</w:t>
      </w:r>
      <w:bookmarkEnd w:id="530"/>
      <w:bookmarkEnd w:id="531"/>
    </w:p>
    <w:p w:rsidR="00DC1A6C" w:rsidRPr="00F143FC" w:rsidRDefault="00572DED" w:rsidP="00DC1A6C">
      <w:pPr>
        <w:rPr>
          <w:rStyle w:val="ad"/>
          <w:rFonts w:ascii="Arial" w:hAnsi="Arial" w:cs="Arial"/>
        </w:rPr>
      </w:pPr>
      <w:r>
        <w:rPr>
          <w:rStyle w:val="ad"/>
          <w:rFonts w:ascii="Arial" w:hAnsi="Arial" w:cs="Arial"/>
        </w:rPr>
        <w:t>По результатам реализации задачи производительность системы не должна быть ухудшена.</w:t>
      </w:r>
      <w:r w:rsidR="00852301">
        <w:rPr>
          <w:rStyle w:val="ad"/>
          <w:rFonts w:ascii="Arial" w:hAnsi="Arial" w:cs="Arial"/>
        </w:rPr>
        <w:t xml:space="preserve"> </w:t>
      </w:r>
    </w:p>
    <w:p w:rsidR="00120BF3" w:rsidRPr="00F143FC" w:rsidRDefault="00120BF3" w:rsidP="001737BC">
      <w:pPr>
        <w:pStyle w:val="-30"/>
        <w:rPr>
          <w:rFonts w:ascii="Arial" w:hAnsi="Arial" w:cs="Arial"/>
        </w:rPr>
      </w:pPr>
      <w:bookmarkStart w:id="532" w:name="_Ref288054522"/>
      <w:bookmarkStart w:id="533" w:name="_Toc490483195"/>
      <w:bookmarkStart w:id="534" w:name="_Toc277085174"/>
      <w:bookmarkEnd w:id="526"/>
      <w:r w:rsidRPr="00F143FC">
        <w:rPr>
          <w:rFonts w:ascii="Arial" w:hAnsi="Arial" w:cs="Arial"/>
        </w:rPr>
        <w:t>Конкурентная работа</w:t>
      </w:r>
      <w:bookmarkEnd w:id="532"/>
      <w:bookmarkEnd w:id="533"/>
    </w:p>
    <w:p w:rsidR="00FF2921" w:rsidRPr="00F143FC" w:rsidRDefault="001737BC" w:rsidP="001737BC">
      <w:pPr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120BF3" w:rsidRPr="00F143FC" w:rsidRDefault="00120BF3" w:rsidP="001737BC">
      <w:pPr>
        <w:pStyle w:val="-30"/>
        <w:rPr>
          <w:rFonts w:ascii="Arial" w:hAnsi="Arial" w:cs="Arial"/>
        </w:rPr>
      </w:pPr>
      <w:bookmarkStart w:id="535" w:name="_Ref288054553"/>
      <w:bookmarkStart w:id="536" w:name="_Toc490483196"/>
      <w:r w:rsidRPr="00F143FC">
        <w:rPr>
          <w:rFonts w:ascii="Arial" w:hAnsi="Arial" w:cs="Arial"/>
        </w:rPr>
        <w:t>Производительность операций</w:t>
      </w:r>
      <w:bookmarkEnd w:id="535"/>
      <w:bookmarkEnd w:id="536"/>
    </w:p>
    <w:p w:rsidR="00837DCA" w:rsidRPr="00F143FC" w:rsidRDefault="00837DCA" w:rsidP="001737BC">
      <w:pPr>
        <w:pStyle w:val="40"/>
        <w:rPr>
          <w:rFonts w:ascii="Arial" w:hAnsi="Arial" w:cs="Arial"/>
        </w:rPr>
      </w:pPr>
      <w:r w:rsidRPr="00F143FC">
        <w:rPr>
          <w:rFonts w:ascii="Arial" w:hAnsi="Arial" w:cs="Arial"/>
        </w:rPr>
        <w:t>Производительность пользовательских операций</w:t>
      </w:r>
    </w:p>
    <w:p w:rsidR="00FF2921" w:rsidRPr="00F143FC" w:rsidRDefault="001737BC" w:rsidP="001737BC">
      <w:pPr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837DCA" w:rsidRPr="00F143FC" w:rsidRDefault="00837DCA" w:rsidP="00D47B7C">
      <w:pPr>
        <w:pStyle w:val="40"/>
        <w:rPr>
          <w:rFonts w:ascii="Arial" w:hAnsi="Arial" w:cs="Arial"/>
        </w:rPr>
      </w:pPr>
      <w:r w:rsidRPr="00F143FC">
        <w:rPr>
          <w:rFonts w:ascii="Arial" w:hAnsi="Arial" w:cs="Arial"/>
        </w:rPr>
        <w:lastRenderedPageBreak/>
        <w:t>Выполнение вспомогательных операций и обслуживающих процедур</w:t>
      </w:r>
    </w:p>
    <w:p w:rsidR="00FF2921" w:rsidRPr="00F143FC" w:rsidRDefault="001737BC" w:rsidP="00FF2921">
      <w:pPr>
        <w:pStyle w:val="a8"/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0C634E" w:rsidRPr="00F143FC" w:rsidRDefault="000C634E" w:rsidP="00FF2921">
      <w:pPr>
        <w:pStyle w:val="a8"/>
        <w:rPr>
          <w:rStyle w:val="ad"/>
          <w:rFonts w:ascii="Arial" w:hAnsi="Arial" w:cs="Arial"/>
          <w:sz w:val="16"/>
          <w:szCs w:val="16"/>
        </w:rPr>
        <w:sectPr w:rsidR="000C634E" w:rsidRPr="00F143FC" w:rsidSect="00E1479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377848" w:rsidRPr="00F143FC" w:rsidRDefault="00377848" w:rsidP="00377848">
      <w:pPr>
        <w:pStyle w:val="-30"/>
        <w:rPr>
          <w:rFonts w:ascii="Arial" w:hAnsi="Arial" w:cs="Arial"/>
        </w:rPr>
      </w:pPr>
      <w:bookmarkStart w:id="537" w:name="_Ref288054594"/>
      <w:bookmarkStart w:id="538" w:name="_Toc490483197"/>
      <w:r w:rsidRPr="00F143FC">
        <w:rPr>
          <w:rFonts w:ascii="Arial" w:hAnsi="Arial" w:cs="Arial"/>
        </w:rPr>
        <w:lastRenderedPageBreak/>
        <w:t>Требования к времени обработки</w:t>
      </w:r>
      <w:bookmarkEnd w:id="537"/>
      <w:bookmarkEnd w:id="538"/>
    </w:p>
    <w:p w:rsidR="000C634E" w:rsidRPr="00F143FC" w:rsidRDefault="000C634E" w:rsidP="006A174F">
      <w:pPr>
        <w:pStyle w:val="a8"/>
        <w:ind w:left="0"/>
        <w:jc w:val="both"/>
        <w:rPr>
          <w:rStyle w:val="ad"/>
          <w:rFonts w:ascii="Arial" w:hAnsi="Arial" w:cs="Arial"/>
        </w:rPr>
      </w:pPr>
    </w:p>
    <w:p w:rsidR="00065C9B" w:rsidRPr="00F143FC" w:rsidRDefault="00065C9B" w:rsidP="001737BC">
      <w:pPr>
        <w:pStyle w:val="40"/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Время отклика для интерфейсных операций</w:t>
      </w:r>
    </w:p>
    <w:p w:rsidR="00FF2921" w:rsidRPr="00F143FC" w:rsidRDefault="001737BC" w:rsidP="00D47B7C">
      <w:pPr>
        <w:pStyle w:val="a8"/>
        <w:ind w:left="0" w:firstLine="567"/>
        <w:jc w:val="both"/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065C9B" w:rsidRPr="00F143FC" w:rsidRDefault="00065C9B" w:rsidP="00D47B7C">
      <w:pPr>
        <w:pStyle w:val="40"/>
        <w:rPr>
          <w:rFonts w:ascii="Arial" w:hAnsi="Arial" w:cs="Arial"/>
        </w:rPr>
      </w:pPr>
      <w:bookmarkStart w:id="539" w:name="_Ref288054382"/>
      <w:r w:rsidRPr="00F143FC">
        <w:rPr>
          <w:rFonts w:ascii="Arial" w:hAnsi="Arial" w:cs="Arial"/>
        </w:rPr>
        <w:t>Время обработки операции</w:t>
      </w:r>
      <w:bookmarkEnd w:id="539"/>
    </w:p>
    <w:p w:rsidR="00FF2921" w:rsidRPr="00F143FC" w:rsidRDefault="001737BC" w:rsidP="00FF2921">
      <w:pPr>
        <w:pStyle w:val="a8"/>
        <w:rPr>
          <w:rStyle w:val="ad"/>
          <w:rFonts w:ascii="Arial" w:hAnsi="Arial" w:cs="Arial"/>
        </w:rPr>
      </w:pPr>
      <w:bookmarkStart w:id="540" w:name="_Ref288054625"/>
      <w:r w:rsidRPr="00F143FC">
        <w:rPr>
          <w:rStyle w:val="ad"/>
          <w:rFonts w:ascii="Arial" w:hAnsi="Arial" w:cs="Arial"/>
        </w:rPr>
        <w:t>Неприменимо.</w:t>
      </w:r>
    </w:p>
    <w:p w:rsidR="00837DCA" w:rsidRPr="00F143FC" w:rsidRDefault="00065C9B" w:rsidP="00182A4D">
      <w:pPr>
        <w:pStyle w:val="-30"/>
        <w:rPr>
          <w:rStyle w:val="ad"/>
          <w:rFonts w:ascii="Arial" w:hAnsi="Arial" w:cs="Arial"/>
          <w:sz w:val="22"/>
        </w:rPr>
      </w:pPr>
      <w:bookmarkStart w:id="541" w:name="_Toc490483198"/>
      <w:r w:rsidRPr="00F143FC">
        <w:rPr>
          <w:rStyle w:val="ad"/>
          <w:rFonts w:ascii="Arial" w:hAnsi="Arial" w:cs="Arial"/>
          <w:sz w:val="22"/>
        </w:rPr>
        <w:t>Взаимодействие со смежными АС</w:t>
      </w:r>
      <w:bookmarkEnd w:id="540"/>
      <w:bookmarkEnd w:id="541"/>
    </w:p>
    <w:p w:rsidR="00FF2921" w:rsidRPr="00F143FC" w:rsidRDefault="001737BC" w:rsidP="00FF2921">
      <w:pPr>
        <w:pStyle w:val="a8"/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12103B" w:rsidRPr="00F143FC" w:rsidRDefault="0012103B" w:rsidP="00D47B7C">
      <w:pPr>
        <w:pStyle w:val="40"/>
        <w:rPr>
          <w:rFonts w:ascii="Arial" w:hAnsi="Arial" w:cs="Arial"/>
        </w:rPr>
      </w:pPr>
      <w:r w:rsidRPr="00F143FC">
        <w:rPr>
          <w:rFonts w:ascii="Arial" w:hAnsi="Arial" w:cs="Arial"/>
        </w:rPr>
        <w:t>Время работы внешних интерфейсов и систем</w:t>
      </w:r>
    </w:p>
    <w:p w:rsidR="00FF2921" w:rsidRPr="00F143FC" w:rsidRDefault="001737BC" w:rsidP="001737BC">
      <w:pPr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Неприменимо.</w:t>
      </w:r>
    </w:p>
    <w:p w:rsidR="00A87AE5" w:rsidRPr="00F143FC" w:rsidRDefault="00A87AE5" w:rsidP="00D47B7C">
      <w:pPr>
        <w:pStyle w:val="20"/>
        <w:rPr>
          <w:rFonts w:ascii="Arial" w:hAnsi="Arial" w:cs="Arial"/>
        </w:rPr>
      </w:pPr>
      <w:bookmarkStart w:id="542" w:name="_Toc490483199"/>
      <w:r w:rsidRPr="00F143FC">
        <w:rPr>
          <w:rFonts w:ascii="Arial" w:hAnsi="Arial" w:cs="Arial"/>
        </w:rPr>
        <w:t>Требования к сопровождению</w:t>
      </w:r>
      <w:bookmarkEnd w:id="534"/>
      <w:bookmarkEnd w:id="542"/>
    </w:p>
    <w:p w:rsidR="00A87AE5" w:rsidRPr="00F143FC" w:rsidRDefault="001737BC" w:rsidP="001737BC">
      <w:pPr>
        <w:rPr>
          <w:rFonts w:ascii="Arial" w:hAnsi="Arial" w:cs="Arial"/>
        </w:rPr>
      </w:pPr>
      <w:bookmarkStart w:id="543" w:name="_Toc277085176"/>
      <w:r w:rsidRPr="00F143FC">
        <w:rPr>
          <w:rStyle w:val="ad"/>
          <w:rFonts w:ascii="Arial" w:hAnsi="Arial" w:cs="Arial"/>
        </w:rPr>
        <w:t>Неприменимо.</w:t>
      </w:r>
    </w:p>
    <w:p w:rsidR="00A87AE5" w:rsidRPr="00F143FC" w:rsidRDefault="001737BC" w:rsidP="00182A4D">
      <w:pPr>
        <w:pStyle w:val="-10"/>
        <w:rPr>
          <w:rFonts w:ascii="Arial" w:hAnsi="Arial" w:cs="Arial"/>
        </w:rPr>
      </w:pPr>
      <w:r w:rsidRPr="00F143FC">
        <w:rPr>
          <w:rFonts w:ascii="Arial" w:hAnsi="Arial" w:cs="Arial"/>
        </w:rPr>
        <w:br w:type="page"/>
      </w:r>
      <w:bookmarkStart w:id="544" w:name="_Toc490483200"/>
      <w:r w:rsidR="00A87AE5" w:rsidRPr="00F143FC">
        <w:rPr>
          <w:rFonts w:ascii="Arial" w:hAnsi="Arial" w:cs="Arial"/>
        </w:rPr>
        <w:lastRenderedPageBreak/>
        <w:t>Определение данных</w:t>
      </w:r>
      <w:bookmarkEnd w:id="543"/>
      <w:bookmarkEnd w:id="544"/>
    </w:p>
    <w:p w:rsidR="00A87AE5" w:rsidRPr="00F143FC" w:rsidRDefault="00FF2921" w:rsidP="00D326DE">
      <w:pPr>
        <w:rPr>
          <w:rStyle w:val="ad"/>
          <w:rFonts w:ascii="Arial" w:hAnsi="Arial" w:cs="Arial"/>
        </w:rPr>
      </w:pPr>
      <w:r w:rsidRPr="00F143FC">
        <w:rPr>
          <w:rStyle w:val="ad"/>
          <w:rFonts w:ascii="Arial" w:hAnsi="Arial" w:cs="Arial"/>
        </w:rPr>
        <w:t>Не</w:t>
      </w:r>
      <w:r w:rsidR="001737BC" w:rsidRPr="00F143FC">
        <w:rPr>
          <w:rStyle w:val="ad"/>
          <w:rFonts w:ascii="Arial" w:hAnsi="Arial" w:cs="Arial"/>
        </w:rPr>
        <w:t>применимо.</w:t>
      </w:r>
    </w:p>
    <w:p w:rsidR="00A87AE5" w:rsidRPr="00F143FC" w:rsidRDefault="00A87AE5" w:rsidP="00182A4D">
      <w:pPr>
        <w:pStyle w:val="-10"/>
        <w:rPr>
          <w:rFonts w:ascii="Arial" w:hAnsi="Arial" w:cs="Arial"/>
        </w:rPr>
      </w:pPr>
      <w:bookmarkStart w:id="545" w:name="_Toc277085177"/>
      <w:bookmarkStart w:id="546" w:name="_Toc490483201"/>
      <w:r w:rsidRPr="00F143FC">
        <w:rPr>
          <w:rFonts w:ascii="Arial" w:hAnsi="Arial" w:cs="Arial"/>
        </w:rPr>
        <w:t>Прочие требования</w:t>
      </w:r>
      <w:bookmarkEnd w:id="545"/>
      <w:bookmarkEnd w:id="546"/>
    </w:p>
    <w:p w:rsidR="00106633" w:rsidRPr="00F143FC" w:rsidRDefault="00D326DE" w:rsidP="00D326DE">
      <w:pPr>
        <w:pStyle w:val="a8"/>
        <w:ind w:left="0" w:firstLine="567"/>
        <w:rPr>
          <w:rStyle w:val="ad"/>
          <w:rFonts w:ascii="Arial" w:hAnsi="Arial" w:cs="Arial"/>
          <w:szCs w:val="24"/>
        </w:rPr>
      </w:pPr>
      <w:r w:rsidRPr="00F143FC">
        <w:rPr>
          <w:rStyle w:val="ad"/>
          <w:rFonts w:ascii="Arial" w:hAnsi="Arial" w:cs="Arial"/>
          <w:szCs w:val="24"/>
        </w:rPr>
        <w:t>Неприменимо</w:t>
      </w:r>
      <w:r w:rsidR="00106633" w:rsidRPr="00F143FC">
        <w:rPr>
          <w:rStyle w:val="ad"/>
          <w:rFonts w:ascii="Arial" w:hAnsi="Arial" w:cs="Arial"/>
          <w:szCs w:val="24"/>
        </w:rPr>
        <w:br/>
      </w:r>
    </w:p>
    <w:p w:rsidR="00FC2B57" w:rsidRPr="00F143FC" w:rsidRDefault="00FC2B57" w:rsidP="00371E7D">
      <w:pPr>
        <w:pStyle w:val="a8"/>
        <w:ind w:left="0" w:firstLine="567"/>
        <w:jc w:val="both"/>
        <w:rPr>
          <w:rStyle w:val="ad"/>
          <w:rFonts w:ascii="Arial" w:hAnsi="Arial" w:cs="Arial"/>
          <w:szCs w:val="24"/>
        </w:rPr>
      </w:pPr>
    </w:p>
    <w:p w:rsidR="00FC2B57" w:rsidRPr="00F143FC" w:rsidRDefault="00FC2B57" w:rsidP="00106633">
      <w:pPr>
        <w:pStyle w:val="a3"/>
        <w:numPr>
          <w:ilvl w:val="0"/>
          <w:numId w:val="0"/>
        </w:numPr>
        <w:rPr>
          <w:rFonts w:ascii="Arial" w:hAnsi="Arial" w:cs="Arial"/>
        </w:rPr>
        <w:sectPr w:rsidR="00FC2B57" w:rsidRPr="00F143FC" w:rsidSect="00E1479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bookmarkStart w:id="547" w:name="_Toc412818758"/>
      <w:bookmarkEnd w:id="547"/>
    </w:p>
    <w:p w:rsidR="005F753C" w:rsidRPr="00F143FC" w:rsidRDefault="001308B9" w:rsidP="00A0128C">
      <w:pPr>
        <w:pStyle w:val="a3"/>
        <w:rPr>
          <w:rFonts w:ascii="Arial" w:hAnsi="Arial" w:cs="Arial"/>
        </w:rPr>
      </w:pPr>
      <w:bookmarkStart w:id="548" w:name="_Toc490483202"/>
      <w:r w:rsidRPr="00F143FC">
        <w:rPr>
          <w:rFonts w:ascii="Arial" w:hAnsi="Arial" w:cs="Arial"/>
        </w:rPr>
        <w:lastRenderedPageBreak/>
        <w:t>Порядок следования закладок</w:t>
      </w:r>
      <w:bookmarkEnd w:id="548"/>
    </w:p>
    <w:p w:rsidR="00D968FA" w:rsidRPr="00F143FC" w:rsidRDefault="00723CDC" w:rsidP="00723CDC">
      <w:pPr>
        <w:pStyle w:val="-1"/>
        <w:jc w:val="left"/>
        <w:rPr>
          <w:rFonts w:eastAsia="Times New Roman" w:cs="Arial"/>
          <w:b w:val="0"/>
          <w:bCs w:val="0"/>
          <w:szCs w:val="24"/>
          <w:lang w:val="ru-RU"/>
        </w:rPr>
      </w:pPr>
      <w:r w:rsidRPr="00F143FC">
        <w:rPr>
          <w:rFonts w:eastAsia="Times New Roman" w:cs="Arial"/>
          <w:b w:val="0"/>
          <w:bCs w:val="0"/>
          <w:szCs w:val="24"/>
          <w:lang w:val="ru-RU"/>
        </w:rPr>
        <w:t>Не применимо</w:t>
      </w:r>
    </w:p>
    <w:p w:rsidR="002873CC" w:rsidRPr="00F143FC" w:rsidRDefault="002873CC" w:rsidP="002873CC">
      <w:pPr>
        <w:rPr>
          <w:rFonts w:ascii="Arial" w:hAnsi="Arial" w:cs="Arial"/>
        </w:rPr>
      </w:pPr>
      <w:bookmarkStart w:id="549" w:name="_Toc332729949"/>
      <w:bookmarkStart w:id="550" w:name="_Toc332826132"/>
      <w:bookmarkStart w:id="551" w:name="_Toc332729950"/>
      <w:bookmarkStart w:id="552" w:name="_Toc332826133"/>
      <w:bookmarkStart w:id="553" w:name="_Toc332729951"/>
      <w:bookmarkStart w:id="554" w:name="_Toc332826134"/>
      <w:bookmarkStart w:id="555" w:name="_Toc332729952"/>
      <w:bookmarkStart w:id="556" w:name="_Toc332826135"/>
      <w:bookmarkStart w:id="557" w:name="_Toc332729953"/>
      <w:bookmarkStart w:id="558" w:name="_Toc332826136"/>
      <w:bookmarkStart w:id="559" w:name="_Toc332729954"/>
      <w:bookmarkStart w:id="560" w:name="_Toc332826137"/>
      <w:bookmarkStart w:id="561" w:name="_Toc332729955"/>
      <w:bookmarkStart w:id="562" w:name="_Toc332826138"/>
      <w:bookmarkStart w:id="563" w:name="_Toc332729956"/>
      <w:bookmarkStart w:id="564" w:name="_Toc332826139"/>
      <w:bookmarkStart w:id="565" w:name="_Toc332729957"/>
      <w:bookmarkStart w:id="566" w:name="_Toc332826140"/>
      <w:bookmarkStart w:id="567" w:name="_Toc332729958"/>
      <w:bookmarkStart w:id="568" w:name="_Toc332826141"/>
      <w:bookmarkStart w:id="569" w:name="_Toc332729959"/>
      <w:bookmarkStart w:id="570" w:name="_Toc332826142"/>
      <w:bookmarkStart w:id="571" w:name="_Toc380091892"/>
      <w:bookmarkStart w:id="572" w:name="_Toc401587252"/>
      <w:bookmarkStart w:id="573" w:name="_Toc406073124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</w:p>
    <w:bookmarkEnd w:id="571"/>
    <w:bookmarkEnd w:id="572"/>
    <w:bookmarkEnd w:id="573"/>
    <w:p w:rsidR="005B0208" w:rsidRPr="00F143FC" w:rsidRDefault="005B0208" w:rsidP="005B0208">
      <w:pPr>
        <w:rPr>
          <w:rFonts w:ascii="Arial" w:hAnsi="Arial" w:cs="Arial"/>
        </w:rPr>
      </w:pPr>
    </w:p>
    <w:p w:rsidR="004B36DC" w:rsidRPr="00F143FC" w:rsidRDefault="004B36DC" w:rsidP="004B36DC">
      <w:pPr>
        <w:pStyle w:val="a3"/>
        <w:rPr>
          <w:rFonts w:ascii="Arial" w:hAnsi="Arial" w:cs="Arial"/>
        </w:rPr>
      </w:pPr>
      <w:bookmarkStart w:id="574" w:name="_Toc490483203"/>
      <w:r>
        <w:rPr>
          <w:rFonts w:ascii="Arial" w:hAnsi="Arial" w:cs="Arial"/>
          <w:lang w:val="ru-RU"/>
        </w:rPr>
        <w:lastRenderedPageBreak/>
        <w:t>Описание статических справочников</w:t>
      </w:r>
      <w:bookmarkEnd w:id="574"/>
    </w:p>
    <w:p w:rsidR="004B36DC" w:rsidRPr="00EA4200" w:rsidRDefault="007030D8" w:rsidP="004B36DC">
      <w:pPr>
        <w:keepNext/>
        <w:jc w:val="right"/>
        <w:rPr>
          <w:rFonts w:cs="Arial"/>
          <w:b/>
          <w:szCs w:val="20"/>
        </w:rPr>
      </w:pPr>
      <w:bookmarkStart w:id="575" w:name="_Ref362343133"/>
      <w:r w:rsidRPr="00A06F7D">
        <w:rPr>
          <w:b/>
        </w:rPr>
        <w:t xml:space="preserve">Табл. </w:t>
      </w:r>
      <w:r w:rsidRPr="00A06F7D">
        <w:rPr>
          <w:b/>
        </w:rPr>
        <w:fldChar w:fldCharType="begin"/>
      </w:r>
      <w:r w:rsidRPr="00A06F7D">
        <w:rPr>
          <w:b/>
        </w:rPr>
        <w:instrText xml:space="preserve"> SEQ Таблица \* ARABIC </w:instrText>
      </w:r>
      <w:r w:rsidRPr="00A06F7D">
        <w:rPr>
          <w:b/>
        </w:rPr>
        <w:fldChar w:fldCharType="separate"/>
      </w:r>
      <w:r>
        <w:rPr>
          <w:b/>
          <w:noProof/>
        </w:rPr>
        <w:t>34</w:t>
      </w:r>
      <w:r w:rsidRPr="00A06F7D">
        <w:rPr>
          <w:b/>
          <w:noProof/>
        </w:rPr>
        <w:fldChar w:fldCharType="end"/>
      </w:r>
      <w:r>
        <w:rPr>
          <w:b/>
          <w:noProof/>
        </w:rPr>
        <w:t xml:space="preserve">. </w:t>
      </w:r>
      <w:bookmarkEnd w:id="575"/>
      <w:r w:rsidR="004B36DC" w:rsidRPr="007030D8">
        <w:rPr>
          <w:rFonts w:cs="Arial"/>
          <w:b/>
          <w:szCs w:val="20"/>
        </w:rPr>
        <w:t>Описание</w:t>
      </w:r>
      <w:r w:rsidR="004B36DC" w:rsidRPr="00EA4200">
        <w:rPr>
          <w:rFonts w:cs="Arial"/>
          <w:b/>
          <w:szCs w:val="20"/>
        </w:rPr>
        <w:t xml:space="preserve"> статических справочников</w:t>
      </w:r>
    </w:p>
    <w:p w:rsidR="004B36DC" w:rsidRDefault="004B36DC" w:rsidP="004B36DC">
      <w:pPr>
        <w:rPr>
          <w:rFonts w:cs="Arial"/>
        </w:rPr>
      </w:pPr>
    </w:p>
    <w:tbl>
      <w:tblPr>
        <w:tblW w:w="14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551"/>
        <w:gridCol w:w="1584"/>
        <w:gridCol w:w="2527"/>
        <w:gridCol w:w="5993"/>
      </w:tblGrid>
      <w:tr w:rsidR="007A327E" w:rsidRPr="00497DA2" w:rsidTr="00177631">
        <w:trPr>
          <w:trHeight w:val="412"/>
          <w:tblHeader/>
        </w:trPr>
        <w:tc>
          <w:tcPr>
            <w:tcW w:w="2093" w:type="dxa"/>
            <w:vMerge w:val="restart"/>
            <w:shd w:val="clear" w:color="auto" w:fill="008000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Название спр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а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вочника в д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о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кументе</w:t>
            </w:r>
          </w:p>
        </w:tc>
        <w:tc>
          <w:tcPr>
            <w:tcW w:w="2551" w:type="dxa"/>
            <w:vMerge w:val="restart"/>
            <w:shd w:val="clear" w:color="auto" w:fill="008000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 xml:space="preserve">LOV </w:t>
            </w:r>
            <w:proofErr w:type="spellStart"/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Type</w:t>
            </w:r>
            <w:proofErr w:type="spellEnd"/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 xml:space="preserve"> (системное название)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008000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Логика иерархии</w:t>
            </w:r>
          </w:p>
        </w:tc>
        <w:tc>
          <w:tcPr>
            <w:tcW w:w="5993" w:type="dxa"/>
            <w:vMerge w:val="restart"/>
            <w:shd w:val="clear" w:color="auto" w:fill="008000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Описание (значения, комментарии)</w:t>
            </w:r>
          </w:p>
        </w:tc>
      </w:tr>
      <w:tr w:rsidR="007A327E" w:rsidRPr="00497DA2" w:rsidTr="00177631">
        <w:trPr>
          <w:trHeight w:val="757"/>
          <w:tblHeader/>
        </w:trPr>
        <w:tc>
          <w:tcPr>
            <w:tcW w:w="2093" w:type="dxa"/>
            <w:vMerge/>
            <w:shd w:val="clear" w:color="auto" w:fill="44647F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</w:p>
        </w:tc>
        <w:tc>
          <w:tcPr>
            <w:tcW w:w="2551" w:type="dxa"/>
            <w:vMerge/>
            <w:shd w:val="clear" w:color="auto" w:fill="44647F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</w:p>
        </w:tc>
        <w:tc>
          <w:tcPr>
            <w:tcW w:w="1584" w:type="dxa"/>
            <w:shd w:val="clear" w:color="auto" w:fill="008000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Название род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и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тельск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о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го спр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а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вочника</w:t>
            </w:r>
          </w:p>
        </w:tc>
        <w:tc>
          <w:tcPr>
            <w:tcW w:w="2527" w:type="dxa"/>
            <w:shd w:val="clear" w:color="auto" w:fill="008000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 xml:space="preserve">LOV </w:t>
            </w:r>
            <w:proofErr w:type="spellStart"/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Type</w:t>
            </w:r>
            <w:proofErr w:type="spellEnd"/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 xml:space="preserve"> родител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ь</w:t>
            </w:r>
            <w:r w:rsidRPr="00497DA2">
              <w:rPr>
                <w:rFonts w:cs="Arial"/>
                <w:b/>
                <w:bCs/>
                <w:color w:val="FFFFFF"/>
                <w:sz w:val="18"/>
                <w:szCs w:val="26"/>
              </w:rPr>
              <w:t>ского справочника</w:t>
            </w:r>
          </w:p>
        </w:tc>
        <w:tc>
          <w:tcPr>
            <w:tcW w:w="5993" w:type="dxa"/>
            <w:vMerge/>
            <w:shd w:val="clear" w:color="auto" w:fill="44647F"/>
            <w:vAlign w:val="center"/>
          </w:tcPr>
          <w:p w:rsidR="007A327E" w:rsidRPr="00497DA2" w:rsidRDefault="007A327E" w:rsidP="00177631">
            <w:pPr>
              <w:keepNext/>
              <w:jc w:val="center"/>
              <w:rPr>
                <w:rFonts w:cs="Arial"/>
                <w:b/>
                <w:bCs/>
                <w:color w:val="FFFFFF"/>
                <w:sz w:val="18"/>
                <w:szCs w:val="26"/>
              </w:rPr>
            </w:pPr>
          </w:p>
        </w:tc>
      </w:tr>
      <w:tr w:rsidR="007A327E" w:rsidRPr="00795064" w:rsidTr="00177631">
        <w:trPr>
          <w:trHeight w:val="288"/>
        </w:trPr>
        <w:tc>
          <w:tcPr>
            <w:tcW w:w="2093" w:type="dxa"/>
            <w:shd w:val="clear" w:color="auto" w:fill="auto"/>
            <w:vAlign w:val="center"/>
          </w:tcPr>
          <w:p w:rsidR="007A327E" w:rsidRPr="00497DA2" w:rsidRDefault="007A327E" w:rsidP="00177631">
            <w:pPr>
              <w:pStyle w:val="-5"/>
              <w:rPr>
                <w:rFonts w:cs="Arial"/>
                <w:b/>
                <w:szCs w:val="24"/>
              </w:rPr>
            </w:pPr>
            <w:r w:rsidRPr="00497DA2">
              <w:rPr>
                <w:rFonts w:cs="Arial"/>
                <w:b/>
                <w:szCs w:val="24"/>
              </w:rPr>
              <w:t>Используется как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A327E" w:rsidRPr="00497DA2" w:rsidRDefault="007A327E" w:rsidP="00177631">
            <w:pPr>
              <w:pStyle w:val="-5"/>
              <w:keepLines w:val="0"/>
              <w:rPr>
                <w:rFonts w:cs="Arial"/>
                <w:color w:val="669900"/>
                <w:lang w:val="en-US"/>
              </w:rPr>
            </w:pPr>
            <w:r w:rsidRPr="00497DA2">
              <w:rPr>
                <w:rFonts w:cs="Arial"/>
                <w:color w:val="669900"/>
              </w:rPr>
              <w:t>SBRF_DOC_USED_FOR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7A327E" w:rsidRPr="00497DA2" w:rsidRDefault="007A327E" w:rsidP="00177631">
            <w:pPr>
              <w:pStyle w:val="-5"/>
              <w:keepLines w:val="0"/>
              <w:rPr>
                <w:rFonts w:cs="Arial"/>
              </w:rPr>
            </w:pPr>
            <w:r w:rsidRPr="00497DA2">
              <w:rPr>
                <w:rFonts w:cs="Arial"/>
              </w:rPr>
              <w:t>-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7A327E" w:rsidRPr="00497DA2" w:rsidRDefault="007A327E" w:rsidP="00177631">
            <w:pPr>
              <w:pStyle w:val="-5"/>
              <w:keepLines w:val="0"/>
              <w:rPr>
                <w:rFonts w:cs="Arial"/>
                <w:color w:val="669900"/>
              </w:rPr>
            </w:pPr>
            <w:r w:rsidRPr="00497DA2">
              <w:rPr>
                <w:rFonts w:cs="Arial"/>
                <w:color w:val="669900"/>
              </w:rPr>
              <w:t>-</w:t>
            </w:r>
          </w:p>
        </w:tc>
        <w:tc>
          <w:tcPr>
            <w:tcW w:w="5993" w:type="dxa"/>
            <w:shd w:val="clear" w:color="auto" w:fill="auto"/>
            <w:vAlign w:val="center"/>
          </w:tcPr>
          <w:p w:rsidR="007A327E" w:rsidRPr="00497DA2" w:rsidRDefault="007A327E" w:rsidP="00507141">
            <w:pPr>
              <w:pStyle w:val="-5"/>
              <w:keepLines w:val="0"/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252" w:hanging="252"/>
              <w:rPr>
                <w:rFonts w:cs="Arial"/>
              </w:rPr>
            </w:pPr>
            <w:r w:rsidRPr="00497DA2">
              <w:rPr>
                <w:rFonts w:cs="Arial"/>
              </w:rPr>
              <w:t xml:space="preserve">Сценарий </w:t>
            </w:r>
          </w:p>
          <w:p w:rsidR="007A327E" w:rsidRPr="00497DA2" w:rsidRDefault="007A327E" w:rsidP="00507141">
            <w:pPr>
              <w:pStyle w:val="-5"/>
              <w:keepLines w:val="0"/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252" w:hanging="252"/>
              <w:rPr>
                <w:rFonts w:cs="Arial"/>
              </w:rPr>
            </w:pPr>
            <w:r w:rsidRPr="00497DA2">
              <w:rPr>
                <w:rFonts w:cs="Arial"/>
              </w:rPr>
              <w:t>Шаблон письма</w:t>
            </w:r>
          </w:p>
          <w:p w:rsidR="007A327E" w:rsidRPr="00497DA2" w:rsidRDefault="007A327E" w:rsidP="00507141">
            <w:pPr>
              <w:pStyle w:val="-5"/>
              <w:keepLines w:val="0"/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252" w:hanging="252"/>
              <w:rPr>
                <w:rFonts w:cs="Arial"/>
              </w:rPr>
            </w:pPr>
            <w:r w:rsidRPr="00497DA2">
              <w:rPr>
                <w:rFonts w:cs="Arial"/>
              </w:rPr>
              <w:t>Рабочий документ</w:t>
            </w:r>
          </w:p>
          <w:p w:rsidR="007A327E" w:rsidRPr="00497DA2" w:rsidRDefault="007A327E" w:rsidP="00507141">
            <w:pPr>
              <w:pStyle w:val="-5"/>
              <w:keepLines w:val="0"/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252" w:hanging="252"/>
              <w:rPr>
                <w:rFonts w:cs="Arial"/>
              </w:rPr>
            </w:pPr>
            <w:r w:rsidRPr="00497DA2">
              <w:rPr>
                <w:rFonts w:cs="Arial"/>
              </w:rPr>
              <w:t>Регламент</w:t>
            </w:r>
          </w:p>
          <w:p w:rsidR="007A327E" w:rsidRPr="00497DA2" w:rsidRDefault="007A327E" w:rsidP="00507141">
            <w:pPr>
              <w:pStyle w:val="-5"/>
              <w:keepLines w:val="0"/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252" w:hanging="252"/>
              <w:rPr>
                <w:rFonts w:cs="Arial"/>
              </w:rPr>
            </w:pPr>
            <w:r w:rsidRPr="00497DA2">
              <w:rPr>
                <w:rFonts w:cs="Arial"/>
              </w:rPr>
              <w:t>Прочее</w:t>
            </w:r>
          </w:p>
          <w:p w:rsidR="007A327E" w:rsidRPr="00DC3FB7" w:rsidRDefault="007A327E" w:rsidP="00507141">
            <w:pPr>
              <w:pStyle w:val="-5"/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252" w:hanging="252"/>
              <w:rPr>
                <w:ins w:id="576" w:author="Задубинин Игорь Сергеевич" w:date="2017-06-22T10:52:00Z"/>
                <w:rFonts w:cs="Arial"/>
                <w:highlight w:val="yellow"/>
                <w:rPrChange w:id="577" w:author="Гордиенко Людмила Андреевна" w:date="2017-08-08T15:55:00Z">
                  <w:rPr>
                    <w:ins w:id="578" w:author="Задубинин Игорь Сергеевич" w:date="2017-06-22T10:52:00Z"/>
                    <w:rFonts w:cs="Arial"/>
                    <w:lang w:val="ru-RU"/>
                  </w:rPr>
                </w:rPrChange>
              </w:rPr>
            </w:pPr>
            <w:r w:rsidRPr="00DC3FB7">
              <w:rPr>
                <w:rFonts w:cs="Arial"/>
                <w:highlight w:val="yellow"/>
                <w:rPrChange w:id="579" w:author="Гордиенко Людмила Андреевна" w:date="2017-08-08T15:55:00Z">
                  <w:rPr>
                    <w:rFonts w:cs="Arial"/>
                  </w:rPr>
                </w:rPrChange>
              </w:rPr>
              <w:t>Макет</w:t>
            </w:r>
          </w:p>
          <w:p w:rsidR="00795064" w:rsidRPr="00DC3FB7" w:rsidRDefault="007A327E">
            <w:pPr>
              <w:pStyle w:val="-5"/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252" w:hanging="252"/>
              <w:rPr>
                <w:ins w:id="580" w:author="Задубинин Игорь Сергеевич" w:date="2017-08-07T15:58:00Z"/>
                <w:rFonts w:cs="Arial"/>
                <w:highlight w:val="yellow"/>
                <w:rPrChange w:id="581" w:author="Гордиенко Людмила Андреевна" w:date="2017-08-08T15:55:00Z">
                  <w:rPr>
                    <w:ins w:id="582" w:author="Задубинин Игорь Сергеевич" w:date="2017-08-07T15:58:00Z"/>
                    <w:rFonts w:cs="Arial"/>
                    <w:highlight w:val="lightGray"/>
                    <w:lang w:val="ru-RU"/>
                  </w:rPr>
                </w:rPrChange>
              </w:rPr>
              <w:pPrChange w:id="583" w:author="Задубинин Игорь Сергеевич" w:date="2017-08-07T15:58:00Z">
                <w:pPr>
                  <w:pStyle w:val="-5"/>
                  <w:numPr>
                    <w:numId w:val="22"/>
                  </w:numPr>
                  <w:tabs>
                    <w:tab w:val="num" w:pos="252"/>
                    <w:tab w:val="num" w:pos="720"/>
                  </w:tabs>
                  <w:ind w:left="720" w:hanging="360"/>
                </w:pPr>
              </w:pPrChange>
            </w:pPr>
            <w:ins w:id="584" w:author="Задубинин Игорь Сергеевич" w:date="2017-06-22T10:52:00Z">
              <w:r w:rsidRPr="00DC3FB7">
                <w:rPr>
                  <w:rFonts w:cs="Arial"/>
                  <w:highlight w:val="yellow"/>
                  <w:lang w:val="ru-RU"/>
                  <w:rPrChange w:id="585" w:author="Гордиенко Людмила Андреевна" w:date="2017-08-08T15:55:00Z">
                    <w:rPr>
                      <w:rFonts w:cs="Arial"/>
                      <w:lang w:val="ru-RU"/>
                    </w:rPr>
                  </w:rPrChange>
                </w:rPr>
                <w:t>Вложение</w:t>
              </w:r>
            </w:ins>
          </w:p>
          <w:p w:rsidR="007A327E" w:rsidRPr="00497DA2" w:rsidRDefault="007A327E" w:rsidP="00E90681">
            <w:pPr>
              <w:pStyle w:val="-5"/>
              <w:ind w:left="252"/>
              <w:rPr>
                <w:rFonts w:cs="Arial"/>
              </w:rPr>
            </w:pPr>
          </w:p>
        </w:tc>
      </w:tr>
    </w:tbl>
    <w:p w:rsidR="0022692E" w:rsidRPr="00844FF1" w:rsidRDefault="0022692E" w:rsidP="0022692E">
      <w:pPr>
        <w:rPr>
          <w:rFonts w:ascii="Arial" w:hAnsi="Arial" w:cs="Arial"/>
        </w:rPr>
      </w:pPr>
    </w:p>
    <w:sectPr w:rsidR="0022692E" w:rsidRPr="00844FF1" w:rsidSect="00E14790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3" w:author="Коваленко Сергей Владимирович" w:date="2017-08-10T18:32:00Z" w:initials="КСВ">
    <w:p w:rsidR="0084179C" w:rsidRPr="00DF6693" w:rsidRDefault="0084179C" w:rsidP="00DF6693">
      <w:pPr>
        <w:pStyle w:val="afc"/>
      </w:pPr>
      <w:r>
        <w:rPr>
          <w:rStyle w:val="afb"/>
        </w:rPr>
        <w:annotationRef/>
      </w:r>
      <w:r>
        <w:t>Это новый экран или предполагается Управление кампаниями (</w:t>
      </w:r>
      <w:proofErr w:type="spellStart"/>
      <w:proofErr w:type="gramStart"/>
      <w:r>
        <w:t>Кр</w:t>
      </w:r>
      <w:proofErr w:type="spellEnd"/>
      <w:proofErr w:type="gramEnd"/>
      <w:r>
        <w:t>)?</w:t>
      </w:r>
    </w:p>
  </w:comment>
  <w:comment w:id="34" w:author="Задубинин Игорь Сергеевич" w:date="2017-08-14T15:04:00Z" w:initials="ЗИС">
    <w:p w:rsidR="0084179C" w:rsidRDefault="0084179C">
      <w:pPr>
        <w:pStyle w:val="afc"/>
      </w:pPr>
      <w:r>
        <w:rPr>
          <w:rStyle w:val="afb"/>
        </w:rPr>
        <w:annotationRef/>
      </w:r>
      <w:r w:rsidR="007D1D7A">
        <w:t>Исправил</w:t>
      </w:r>
    </w:p>
  </w:comment>
  <w:comment w:id="35" w:author="Коваленко Сергей Владимирович" w:date="2017-08-10T18:32:00Z" w:initials="КСВ">
    <w:p w:rsidR="0084179C" w:rsidRDefault="0084179C">
      <w:pPr>
        <w:pStyle w:val="afc"/>
      </w:pPr>
      <w:r>
        <w:rPr>
          <w:rStyle w:val="afb"/>
        </w:rPr>
        <w:annotationRef/>
      </w:r>
      <w:r>
        <w:t>Не рабочая ссылка</w:t>
      </w:r>
    </w:p>
  </w:comment>
  <w:comment w:id="36" w:author="Задубинин Игорь Сергеевич" w:date="2017-08-11T13:18:00Z" w:initials="ЗИС">
    <w:p w:rsidR="0084179C" w:rsidRPr="008D7042" w:rsidRDefault="0084179C">
      <w:pPr>
        <w:pStyle w:val="afc"/>
      </w:pPr>
      <w:r>
        <w:rPr>
          <w:rStyle w:val="afb"/>
        </w:rPr>
        <w:annotationRef/>
      </w:r>
      <w:r>
        <w:t>Исправил</w:t>
      </w:r>
    </w:p>
  </w:comment>
  <w:comment w:id="38" w:author="Задубинин Игорь Сергеевич" w:date="2017-08-11T13:19:00Z" w:initials="ЗИС">
    <w:p w:rsidR="0084179C" w:rsidRDefault="0084179C">
      <w:pPr>
        <w:pStyle w:val="afc"/>
      </w:pPr>
      <w:r>
        <w:rPr>
          <w:rStyle w:val="afb"/>
        </w:rPr>
        <w:annotationRef/>
      </w:r>
      <w:r>
        <w:t>Исправил</w:t>
      </w:r>
    </w:p>
  </w:comment>
  <w:comment w:id="37" w:author="Коваленко Сергей Владимирович" w:date="2017-08-10T18:33:00Z" w:initials="КСВ">
    <w:p w:rsidR="0084179C" w:rsidRDefault="0084179C">
      <w:pPr>
        <w:pStyle w:val="afc"/>
      </w:pPr>
      <w:r>
        <w:rPr>
          <w:rStyle w:val="afb"/>
        </w:rPr>
        <w:annotationRef/>
      </w:r>
      <w:r>
        <w:t>Архив это также файл, можно убрать, либо нап</w:t>
      </w:r>
      <w:r>
        <w:t>и</w:t>
      </w:r>
      <w:r>
        <w:t>сать файл в архиве.</w:t>
      </w:r>
    </w:p>
  </w:comment>
  <w:comment w:id="40" w:author="Коваленко Сергей Владимирович" w:date="2017-08-10T18:34:00Z" w:initials="КСВ">
    <w:p w:rsidR="0084179C" w:rsidRDefault="0084179C" w:rsidP="00DF6693">
      <w:pPr>
        <w:pStyle w:val="afc"/>
      </w:pPr>
      <w:r>
        <w:rPr>
          <w:rStyle w:val="afb"/>
        </w:rPr>
        <w:annotationRef/>
      </w:r>
      <w:r>
        <w:rPr>
          <w:rStyle w:val="afb"/>
        </w:rPr>
        <w:annotationRef/>
      </w:r>
      <w:r>
        <w:t>Архив это также файл, можно убрать, либо нап</w:t>
      </w:r>
      <w:r>
        <w:t>и</w:t>
      </w:r>
      <w:r>
        <w:t>сать Файл в архиве.</w:t>
      </w:r>
    </w:p>
  </w:comment>
  <w:comment w:id="193" w:author="Коваленко Сергей Владимирович" w:date="2017-08-10T18:36:00Z" w:initials="КСВ">
    <w:p w:rsidR="0084179C" w:rsidRDefault="0084179C" w:rsidP="00DF6693">
      <w:pPr>
        <w:pStyle w:val="afc"/>
      </w:pPr>
      <w:r>
        <w:rPr>
          <w:rStyle w:val="afb"/>
        </w:rPr>
        <w:annotationRef/>
      </w:r>
      <w:r>
        <w:t>Не указаны условия вызова (работы процедуры)</w:t>
      </w:r>
    </w:p>
  </w:comment>
  <w:comment w:id="195" w:author="Задубинин Игорь Сергеевич" w:date="2017-08-15T11:47:00Z" w:initials="ЗИС">
    <w:p w:rsidR="006555C3" w:rsidRDefault="006555C3">
      <w:pPr>
        <w:pStyle w:val="afc"/>
      </w:pPr>
      <w:r>
        <w:rPr>
          <w:rStyle w:val="afb"/>
        </w:rPr>
        <w:annotationRef/>
      </w:r>
      <w:r>
        <w:t>Добавил</w:t>
      </w:r>
    </w:p>
  </w:comment>
  <w:comment w:id="220" w:author="Коваленко Сергей Владимирович" w:date="2017-08-10T18:37:00Z" w:initials="КСВ">
    <w:p w:rsidR="0084179C" w:rsidRDefault="0084179C">
      <w:pPr>
        <w:pStyle w:val="afc"/>
      </w:pPr>
      <w:r>
        <w:rPr>
          <w:rStyle w:val="afb"/>
        </w:rPr>
        <w:annotationRef/>
      </w:r>
      <w:r>
        <w:t>Опечатка</w:t>
      </w:r>
    </w:p>
  </w:comment>
  <w:comment w:id="221" w:author="Коваленко Сергей Владимирович" w:date="2017-08-10T18:40:00Z" w:initials="КСВ">
    <w:p w:rsidR="0084179C" w:rsidRDefault="0084179C" w:rsidP="00DF6693">
      <w:pPr>
        <w:pStyle w:val="afc"/>
      </w:pPr>
      <w:r>
        <w:rPr>
          <w:rStyle w:val="afb"/>
        </w:rPr>
        <w:annotationRef/>
      </w:r>
      <w:r>
        <w:t>Если кро</w:t>
      </w:r>
      <w:r>
        <w:t>с</w:t>
      </w:r>
      <w:r>
        <w:t>сканальность, то ФД будет другое</w:t>
      </w:r>
    </w:p>
    <w:p w:rsidR="0084179C" w:rsidRDefault="0084179C" w:rsidP="00DF6693">
      <w:pPr>
        <w:pStyle w:val="afc"/>
        <w:ind w:left="0"/>
      </w:pPr>
    </w:p>
  </w:comment>
  <w:comment w:id="222" w:author="Задубинин Игорь Сергеевич" w:date="2017-08-11T13:23:00Z" w:initials="ЗИС">
    <w:p w:rsidR="0084179C" w:rsidRDefault="0084179C">
      <w:pPr>
        <w:pStyle w:val="afc"/>
      </w:pPr>
      <w:r>
        <w:rPr>
          <w:rStyle w:val="afb"/>
        </w:rPr>
        <w:annotationRef/>
      </w:r>
      <w:r>
        <w:t>Исправил</w:t>
      </w:r>
    </w:p>
  </w:comment>
  <w:comment w:id="492" w:author="Коваленко Сергей Владимирович" w:date="2017-08-10T18:39:00Z" w:initials="КСВ">
    <w:p w:rsidR="0084179C" w:rsidRDefault="0084179C">
      <w:pPr>
        <w:pStyle w:val="afc"/>
      </w:pPr>
      <w:r>
        <w:rPr>
          <w:rStyle w:val="afb"/>
        </w:rPr>
        <w:annotationRef/>
      </w:r>
      <w:r>
        <w:t xml:space="preserve">Если </w:t>
      </w:r>
      <w:proofErr w:type="spellStart"/>
      <w:r>
        <w:t>кро</w:t>
      </w:r>
      <w:r>
        <w:t>с</w:t>
      </w:r>
      <w:r>
        <w:t>сканальность</w:t>
      </w:r>
      <w:proofErr w:type="spellEnd"/>
      <w:r>
        <w:t>, то ФД будет другое</w:t>
      </w:r>
    </w:p>
  </w:comment>
  <w:comment w:id="493" w:author="Задубинин Игорь Сергеевич" w:date="2017-08-14T11:43:00Z" w:initials="ЗИС">
    <w:p w:rsidR="0084179C" w:rsidRDefault="0084179C">
      <w:pPr>
        <w:pStyle w:val="afc"/>
      </w:pPr>
      <w:r>
        <w:rPr>
          <w:rStyle w:val="afb"/>
        </w:rPr>
        <w:annotationRef/>
      </w:r>
      <w:r>
        <w:t>Исправил</w:t>
      </w:r>
    </w:p>
  </w:comment>
  <w:comment w:id="499" w:author="Коваленко Сергей Владимирович" w:date="2017-08-10T18:43:00Z" w:initials="КСВ">
    <w:p w:rsidR="0084179C" w:rsidRDefault="0084179C">
      <w:pPr>
        <w:pStyle w:val="afc"/>
      </w:pPr>
      <w:r>
        <w:rPr>
          <w:rStyle w:val="afb"/>
        </w:rPr>
        <w:annotationRef/>
      </w:r>
      <w:r>
        <w:t>Что за 6362?</w:t>
      </w:r>
    </w:p>
  </w:comment>
  <w:comment w:id="500" w:author="Задубинин Игорь Сергеевич" w:date="2017-08-11T13:33:00Z" w:initials="ЗИС">
    <w:p w:rsidR="0084179C" w:rsidRDefault="0084179C">
      <w:pPr>
        <w:pStyle w:val="afc"/>
      </w:pPr>
      <w:r>
        <w:rPr>
          <w:rStyle w:val="afb"/>
        </w:rPr>
        <w:annotationRef/>
      </w:r>
      <w:r>
        <w:t xml:space="preserve">Это ссылка в </w:t>
      </w:r>
      <w:proofErr w:type="gramStart"/>
      <w:r>
        <w:t>исходном</w:t>
      </w:r>
      <w:proofErr w:type="gramEnd"/>
      <w:r>
        <w:t xml:space="preserve"> ФД</w:t>
      </w:r>
    </w:p>
  </w:comment>
  <w:comment w:id="501" w:author="Коваленко Сергей Владимирович" w:date="2017-08-10T18:45:00Z" w:initials="КСВ">
    <w:p w:rsidR="0084179C" w:rsidRDefault="0084179C">
      <w:pPr>
        <w:pStyle w:val="afc"/>
      </w:pPr>
      <w:r>
        <w:rPr>
          <w:rStyle w:val="afb"/>
        </w:rPr>
        <w:annotationRef/>
      </w:r>
      <w:r>
        <w:t xml:space="preserve">ФД не для </w:t>
      </w:r>
      <w:proofErr w:type="spellStart"/>
      <w:r>
        <w:t>кроссканальности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3EF" w:rsidRDefault="00C273EF">
      <w:r>
        <w:separator/>
      </w:r>
    </w:p>
  </w:endnote>
  <w:endnote w:type="continuationSeparator" w:id="0">
    <w:p w:rsidR="00C273EF" w:rsidRDefault="00C2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271974"/>
      <w:docPartObj>
        <w:docPartGallery w:val="Page Numbers (Bottom of Page)"/>
        <w:docPartUnique/>
      </w:docPartObj>
    </w:sdtPr>
    <w:sdtEndPr/>
    <w:sdtContent>
      <w:p w:rsidR="0084179C" w:rsidRDefault="0084179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4F9">
          <w:rPr>
            <w:noProof/>
          </w:rPr>
          <w:t>28</w:t>
        </w:r>
        <w:r>
          <w:fldChar w:fldCharType="end"/>
        </w:r>
      </w:p>
    </w:sdtContent>
  </w:sdt>
  <w:p w:rsidR="0084179C" w:rsidRPr="00F113EC" w:rsidRDefault="0084179C" w:rsidP="0072712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3EF" w:rsidRDefault="00C273EF">
      <w:r>
        <w:separator/>
      </w:r>
    </w:p>
  </w:footnote>
  <w:footnote w:type="continuationSeparator" w:id="0">
    <w:p w:rsidR="00C273EF" w:rsidRDefault="00C2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C7255C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24763FFA"/>
    <w:lvl w:ilvl="0">
      <w:start w:val="1"/>
      <w:numFmt w:val="decimal"/>
      <w:pStyle w:val="Figuretitle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</w:abstractNum>
  <w:abstractNum w:abstractNumId="2">
    <w:nsid w:val="FFFFFF89"/>
    <w:multiLevelType w:val="singleLevel"/>
    <w:tmpl w:val="D8C8EB64"/>
    <w:lvl w:ilvl="0">
      <w:start w:val="1"/>
      <w:numFmt w:val="bullet"/>
      <w:pStyle w:val="a"/>
      <w:suff w:val="space"/>
      <w:lvlText w:val="■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06D7174E"/>
    <w:multiLevelType w:val="multilevel"/>
    <w:tmpl w:val="99282B4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8C942BE"/>
    <w:multiLevelType w:val="hybridMultilevel"/>
    <w:tmpl w:val="5896D522"/>
    <w:lvl w:ilvl="0" w:tplc="C30E9E2A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852C7"/>
    <w:multiLevelType w:val="multilevel"/>
    <w:tmpl w:val="462C6B74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cs="Times New Roman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964"/>
        </w:tabs>
        <w:ind w:left="964" w:hanging="340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17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295"/>
        </w:tabs>
        <w:ind w:left="3503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015"/>
        </w:tabs>
        <w:ind w:left="4007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35"/>
        </w:tabs>
        <w:ind w:left="4511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55"/>
        </w:tabs>
        <w:ind w:left="5015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75"/>
        </w:tabs>
        <w:ind w:left="5519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95"/>
        </w:tabs>
        <w:ind w:left="6095" w:hanging="1440"/>
      </w:pPr>
      <w:rPr>
        <w:rFonts w:cs="Times New Roman" w:hint="default"/>
      </w:rPr>
    </w:lvl>
  </w:abstractNum>
  <w:abstractNum w:abstractNumId="6">
    <w:nsid w:val="1B247982"/>
    <w:multiLevelType w:val="multilevel"/>
    <w:tmpl w:val="190C666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1134" w:hanging="737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2296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841"/>
        </w:tabs>
        <w:ind w:left="304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61"/>
        </w:tabs>
        <w:ind w:left="355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81"/>
        </w:tabs>
        <w:ind w:left="405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01"/>
        </w:tabs>
        <w:ind w:left="456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1"/>
        </w:tabs>
        <w:ind w:left="506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cs="Times New Roman" w:hint="default"/>
      </w:rPr>
    </w:lvl>
  </w:abstractNum>
  <w:abstractNum w:abstractNumId="7">
    <w:nsid w:val="22956B31"/>
    <w:multiLevelType w:val="multilevel"/>
    <w:tmpl w:val="8B48AAE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1134" w:hanging="737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2296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841"/>
        </w:tabs>
        <w:ind w:left="304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61"/>
        </w:tabs>
        <w:ind w:left="355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81"/>
        </w:tabs>
        <w:ind w:left="405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01"/>
        </w:tabs>
        <w:ind w:left="456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1"/>
        </w:tabs>
        <w:ind w:left="506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cs="Times New Roman" w:hint="default"/>
      </w:rPr>
    </w:lvl>
  </w:abstractNum>
  <w:abstractNum w:abstractNumId="8">
    <w:nsid w:val="23E40D9B"/>
    <w:multiLevelType w:val="hybridMultilevel"/>
    <w:tmpl w:val="3D24F7B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BB52AE"/>
    <w:multiLevelType w:val="multilevel"/>
    <w:tmpl w:val="FF4E2210"/>
    <w:lvl w:ilvl="0">
      <w:start w:val="1"/>
      <w:numFmt w:val="decimal"/>
      <w:pStyle w:val="11"/>
      <w:lvlText w:val="%1."/>
      <w:lvlJc w:val="left"/>
      <w:pPr>
        <w:ind w:left="928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0">
    <w:nsid w:val="29D15FAE"/>
    <w:multiLevelType w:val="multilevel"/>
    <w:tmpl w:val="9DDC95E0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</w:rPr>
    </w:lvl>
    <w:lvl w:ilvl="1">
      <w:start w:val="1"/>
      <w:numFmt w:val="bullet"/>
      <w:lvlText w:val=""/>
      <w:lvlJc w:val="left"/>
      <w:pPr>
        <w:tabs>
          <w:tab w:val="num" w:pos="510"/>
        </w:tabs>
        <w:ind w:left="1134" w:hanging="737"/>
      </w:pPr>
      <w:rPr>
        <w:rFonts w:ascii="Wingdings" w:hAnsi="Wingdings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1871" w:hanging="1020"/>
      </w:pPr>
      <w:rPr>
        <w:rFonts w:cs="Times New Roman" w:hint="default"/>
      </w:rPr>
    </w:lvl>
    <w:lvl w:ilvl="3">
      <w:start w:val="1"/>
      <w:numFmt w:val="bullet"/>
      <w:lvlText w:val="o"/>
      <w:lvlJc w:val="left"/>
      <w:pPr>
        <w:tabs>
          <w:tab w:val="num" w:pos="3841"/>
        </w:tabs>
        <w:ind w:left="3049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4561"/>
        </w:tabs>
        <w:ind w:left="355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81"/>
        </w:tabs>
        <w:ind w:left="405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01"/>
        </w:tabs>
        <w:ind w:left="456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1"/>
        </w:tabs>
        <w:ind w:left="506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cs="Times New Roman" w:hint="default"/>
      </w:rPr>
    </w:lvl>
  </w:abstractNum>
  <w:abstractNum w:abstractNumId="11">
    <w:nsid w:val="2BB450A6"/>
    <w:multiLevelType w:val="multilevel"/>
    <w:tmpl w:val="190C666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1134" w:hanging="737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2296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841"/>
        </w:tabs>
        <w:ind w:left="304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61"/>
        </w:tabs>
        <w:ind w:left="355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81"/>
        </w:tabs>
        <w:ind w:left="405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01"/>
        </w:tabs>
        <w:ind w:left="456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1"/>
        </w:tabs>
        <w:ind w:left="506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cs="Times New Roman" w:hint="default"/>
      </w:rPr>
    </w:lvl>
  </w:abstractNum>
  <w:abstractNum w:abstractNumId="12">
    <w:nsid w:val="34527440"/>
    <w:multiLevelType w:val="hybridMultilevel"/>
    <w:tmpl w:val="6D387F3C"/>
    <w:lvl w:ilvl="0" w:tplc="AC2CB878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F7FD3"/>
    <w:multiLevelType w:val="hybridMultilevel"/>
    <w:tmpl w:val="6D1AEE8E"/>
    <w:lvl w:ilvl="0" w:tplc="469E89A8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353C4"/>
    <w:multiLevelType w:val="multilevel"/>
    <w:tmpl w:val="13C84322"/>
    <w:lvl w:ilvl="0">
      <w:start w:val="1"/>
      <w:numFmt w:val="russianUpper"/>
      <w:pStyle w:val="Appendix1"/>
      <w:suff w:val="space"/>
      <w:lvlText w:val="Приложение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-284"/>
        </w:tabs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48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52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60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6"/>
        </w:tabs>
        <w:ind w:left="4036" w:hanging="1440"/>
      </w:pPr>
      <w:rPr>
        <w:rFonts w:hint="default"/>
      </w:rPr>
    </w:lvl>
  </w:abstractNum>
  <w:abstractNum w:abstractNumId="15">
    <w:nsid w:val="38EF5501"/>
    <w:multiLevelType w:val="hybridMultilevel"/>
    <w:tmpl w:val="C43E15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AE93CF1"/>
    <w:multiLevelType w:val="hybridMultilevel"/>
    <w:tmpl w:val="2E9C7E00"/>
    <w:lvl w:ilvl="0" w:tplc="42C4C14C">
      <w:start w:val="1"/>
      <w:numFmt w:val="decimal"/>
      <w:pStyle w:val="-"/>
      <w:lvlText w:val="%1."/>
      <w:lvlJc w:val="left"/>
      <w:pPr>
        <w:ind w:left="700" w:hanging="360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>
    <w:nsid w:val="4509299C"/>
    <w:multiLevelType w:val="multilevel"/>
    <w:tmpl w:val="190C666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1134" w:hanging="737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2296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841"/>
        </w:tabs>
        <w:ind w:left="304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61"/>
        </w:tabs>
        <w:ind w:left="355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81"/>
        </w:tabs>
        <w:ind w:left="405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01"/>
        </w:tabs>
        <w:ind w:left="456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1"/>
        </w:tabs>
        <w:ind w:left="506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cs="Times New Roman" w:hint="default"/>
      </w:rPr>
    </w:lvl>
  </w:abstractNum>
  <w:abstractNum w:abstractNumId="18">
    <w:nsid w:val="48593FD8"/>
    <w:multiLevelType w:val="multilevel"/>
    <w:tmpl w:val="6DA4CF6C"/>
    <w:lvl w:ilvl="0">
      <w:start w:val="1"/>
      <w:numFmt w:val="decimal"/>
      <w:pStyle w:val="Numbers"/>
      <w:lvlText w:val="%1."/>
      <w:lvlJc w:val="left"/>
      <w:pPr>
        <w:tabs>
          <w:tab w:val="num" w:pos="2948"/>
        </w:tabs>
        <w:ind w:left="2948" w:hanging="39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vertAlign w:val="baseline"/>
        <w:em w:val="none"/>
      </w:rPr>
    </w:lvl>
    <w:lvl w:ilvl="1">
      <w:start w:val="1"/>
      <w:numFmt w:val="decimal"/>
      <w:pStyle w:val="Num2"/>
      <w:lvlText w:val="%1.%2"/>
      <w:lvlJc w:val="left"/>
      <w:pPr>
        <w:tabs>
          <w:tab w:val="num" w:pos="3344"/>
        </w:tabs>
        <w:ind w:left="33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992"/>
        </w:tabs>
        <w:ind w:left="37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52"/>
        </w:tabs>
        <w:ind w:left="42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72"/>
        </w:tabs>
        <w:ind w:left="47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2"/>
        </w:tabs>
        <w:ind w:left="52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52"/>
        </w:tabs>
        <w:ind w:left="57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2"/>
        </w:tabs>
        <w:ind w:left="62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32"/>
        </w:tabs>
        <w:ind w:left="6872" w:hanging="1440"/>
      </w:pPr>
      <w:rPr>
        <w:rFonts w:hint="default"/>
      </w:rPr>
    </w:lvl>
  </w:abstractNum>
  <w:abstractNum w:abstractNumId="19">
    <w:nsid w:val="4DA46506"/>
    <w:multiLevelType w:val="hybridMultilevel"/>
    <w:tmpl w:val="D40447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09A78F5"/>
    <w:multiLevelType w:val="hybridMultilevel"/>
    <w:tmpl w:val="675253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2ED1EBE"/>
    <w:multiLevelType w:val="hybridMultilevel"/>
    <w:tmpl w:val="4DAE5AB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2D27A3"/>
    <w:multiLevelType w:val="hybridMultilevel"/>
    <w:tmpl w:val="AB60F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850C3"/>
    <w:multiLevelType w:val="hybridMultilevel"/>
    <w:tmpl w:val="8DD0D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A006D3E"/>
    <w:multiLevelType w:val="hybridMultilevel"/>
    <w:tmpl w:val="59325EC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4C11A4B"/>
    <w:multiLevelType w:val="hybridMultilevel"/>
    <w:tmpl w:val="0C907322"/>
    <w:lvl w:ilvl="0" w:tplc="45682348">
      <w:start w:val="1"/>
      <w:numFmt w:val="bullet"/>
      <w:pStyle w:val="Tablelistbullet"/>
      <w:lvlText w:val="■"/>
      <w:lvlJc w:val="left"/>
      <w:pPr>
        <w:tabs>
          <w:tab w:val="num" w:pos="0"/>
        </w:tabs>
        <w:ind w:left="35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2D16C8"/>
    <w:multiLevelType w:val="multilevel"/>
    <w:tmpl w:val="190C666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1134" w:hanging="737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2296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841"/>
        </w:tabs>
        <w:ind w:left="304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61"/>
        </w:tabs>
        <w:ind w:left="355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81"/>
        </w:tabs>
        <w:ind w:left="405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01"/>
        </w:tabs>
        <w:ind w:left="456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1"/>
        </w:tabs>
        <w:ind w:left="506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cs="Times New Roman" w:hint="default"/>
      </w:rPr>
    </w:lvl>
  </w:abstractNum>
  <w:abstractNum w:abstractNumId="27">
    <w:nsid w:val="66CF5DA6"/>
    <w:multiLevelType w:val="hybridMultilevel"/>
    <w:tmpl w:val="C63C81EA"/>
    <w:lvl w:ilvl="0" w:tplc="3CE459DC">
      <w:start w:val="1"/>
      <w:numFmt w:val="decimal"/>
      <w:pStyle w:val="Tablelist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7254241"/>
    <w:multiLevelType w:val="multilevel"/>
    <w:tmpl w:val="41689974"/>
    <w:lvl w:ilvl="0">
      <w:start w:val="1"/>
      <w:numFmt w:val="decimal"/>
      <w:pStyle w:val="12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8403E67"/>
    <w:multiLevelType w:val="multilevel"/>
    <w:tmpl w:val="190C666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1134" w:hanging="737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2296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841"/>
        </w:tabs>
        <w:ind w:left="304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61"/>
        </w:tabs>
        <w:ind w:left="355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81"/>
        </w:tabs>
        <w:ind w:left="405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01"/>
        </w:tabs>
        <w:ind w:left="456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1"/>
        </w:tabs>
        <w:ind w:left="506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cs="Times New Roman" w:hint="default"/>
      </w:rPr>
    </w:lvl>
  </w:abstractNum>
  <w:abstractNum w:abstractNumId="30">
    <w:nsid w:val="6A5D35A9"/>
    <w:multiLevelType w:val="multilevel"/>
    <w:tmpl w:val="F91EB992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510"/>
        </w:tabs>
        <w:ind w:left="1134" w:hanging="737"/>
      </w:pPr>
      <w:rPr>
        <w:rFonts w:ascii="Wingdings" w:hAnsi="Wingdings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1871" w:hanging="1020"/>
      </w:pPr>
      <w:rPr>
        <w:rFonts w:cs="Times New Roman" w:hint="default"/>
      </w:rPr>
    </w:lvl>
    <w:lvl w:ilvl="3">
      <w:start w:val="1"/>
      <w:numFmt w:val="bullet"/>
      <w:lvlText w:val="o"/>
      <w:lvlJc w:val="left"/>
      <w:pPr>
        <w:tabs>
          <w:tab w:val="num" w:pos="3841"/>
        </w:tabs>
        <w:ind w:left="3049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4561"/>
        </w:tabs>
        <w:ind w:left="355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81"/>
        </w:tabs>
        <w:ind w:left="405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01"/>
        </w:tabs>
        <w:ind w:left="456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1"/>
        </w:tabs>
        <w:ind w:left="506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cs="Times New Roman" w:hint="default"/>
      </w:rPr>
    </w:lvl>
  </w:abstractNum>
  <w:abstractNum w:abstractNumId="31">
    <w:nsid w:val="6A910FBC"/>
    <w:multiLevelType w:val="hybridMultilevel"/>
    <w:tmpl w:val="1A18568C"/>
    <w:lvl w:ilvl="0" w:tplc="806ADFCA">
      <w:start w:val="1"/>
      <w:numFmt w:val="decimal"/>
      <w:pStyle w:val="-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8B6CAF"/>
    <w:multiLevelType w:val="multilevel"/>
    <w:tmpl w:val="DDB0671C"/>
    <w:styleLink w:val="a2"/>
    <w:lvl w:ilvl="0">
      <w:start w:val="1"/>
      <w:numFmt w:val="decimal"/>
      <w:suff w:val="space"/>
      <w:lvlText w:val="%1."/>
      <w:lvlJc w:val="left"/>
      <w:pPr>
        <w:ind w:left="85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5742B2B"/>
    <w:multiLevelType w:val="hybridMultilevel"/>
    <w:tmpl w:val="E2A69092"/>
    <w:lvl w:ilvl="0" w:tplc="999A45FC">
      <w:start w:val="1"/>
      <w:numFmt w:val="decimal"/>
      <w:pStyle w:val="a3"/>
      <w:lvlText w:val="Приложение %1"/>
      <w:lvlJc w:val="left"/>
      <w:pPr>
        <w:ind w:left="1920" w:hanging="360"/>
      </w:pPr>
      <w:rPr>
        <w:rFonts w:ascii="Times New Roman" w:hAnsi="Times New Roman" w:hint="default"/>
        <w:b/>
        <w:i w:val="0"/>
        <w:spacing w:val="0"/>
        <w:kern w:val="28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030C72"/>
    <w:multiLevelType w:val="hybridMultilevel"/>
    <w:tmpl w:val="9760D35E"/>
    <w:lvl w:ilvl="0" w:tplc="50D08CEA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strike w:val="0"/>
        <w:color w:val="auto"/>
      </w:rPr>
    </w:lvl>
    <w:lvl w:ilvl="1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73536B"/>
    <w:multiLevelType w:val="hybridMultilevel"/>
    <w:tmpl w:val="B900E486"/>
    <w:lvl w:ilvl="0" w:tplc="04190001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"/>
  </w:num>
  <w:num w:numId="4">
    <w:abstractNumId w:val="0"/>
  </w:num>
  <w:num w:numId="5">
    <w:abstractNumId w:val="14"/>
  </w:num>
  <w:num w:numId="6">
    <w:abstractNumId w:val="25"/>
  </w:num>
  <w:num w:numId="7">
    <w:abstractNumId w:val="27"/>
  </w:num>
  <w:num w:numId="8">
    <w:abstractNumId w:val="3"/>
  </w:num>
  <w:num w:numId="9">
    <w:abstractNumId w:val="18"/>
  </w:num>
  <w:num w:numId="10">
    <w:abstractNumId w:val="16"/>
  </w:num>
  <w:num w:numId="11">
    <w:abstractNumId w:val="32"/>
  </w:num>
  <w:num w:numId="12">
    <w:abstractNumId w:val="33"/>
  </w:num>
  <w:num w:numId="13">
    <w:abstractNumId w:val="23"/>
  </w:num>
  <w:num w:numId="14">
    <w:abstractNumId w:val="13"/>
  </w:num>
  <w:num w:numId="15">
    <w:abstractNumId w:val="24"/>
  </w:num>
  <w:num w:numId="16">
    <w:abstractNumId w:val="12"/>
  </w:num>
  <w:num w:numId="17">
    <w:abstractNumId w:val="5"/>
  </w:num>
  <w:num w:numId="18">
    <w:abstractNumId w:val="35"/>
  </w:num>
  <w:num w:numId="19">
    <w:abstractNumId w:val="34"/>
  </w:num>
  <w:num w:numId="20">
    <w:abstractNumId w:val="30"/>
  </w:num>
  <w:num w:numId="21">
    <w:abstractNumId w:val="8"/>
  </w:num>
  <w:num w:numId="22">
    <w:abstractNumId w:val="21"/>
  </w:num>
  <w:num w:numId="23">
    <w:abstractNumId w:val="9"/>
  </w:num>
  <w:num w:numId="24">
    <w:abstractNumId w:val="26"/>
  </w:num>
  <w:num w:numId="25">
    <w:abstractNumId w:val="29"/>
  </w:num>
  <w:num w:numId="26">
    <w:abstractNumId w:val="31"/>
  </w:num>
  <w:num w:numId="27">
    <w:abstractNumId w:val="28"/>
    <w:lvlOverride w:ilvl="0">
      <w:startOverride w:val="3"/>
    </w:lvlOverride>
    <w:lvlOverride w:ilvl="1">
      <w:startOverride w:val="3"/>
    </w:lvlOverride>
    <w:lvlOverride w:ilvl="2">
      <w:startOverride w:val="2"/>
    </w:lvlOverride>
  </w:num>
  <w:num w:numId="28">
    <w:abstractNumId w:val="6"/>
  </w:num>
  <w:num w:numId="29">
    <w:abstractNumId w:val="22"/>
  </w:num>
  <w:num w:numId="30">
    <w:abstractNumId w:val="28"/>
  </w:num>
  <w:num w:numId="31">
    <w:abstractNumId w:val="20"/>
  </w:num>
  <w:num w:numId="32">
    <w:abstractNumId w:val="28"/>
  </w:num>
  <w:num w:numId="33">
    <w:abstractNumId w:val="28"/>
  </w:num>
  <w:num w:numId="34">
    <w:abstractNumId w:val="11"/>
  </w:num>
  <w:num w:numId="35">
    <w:abstractNumId w:val="17"/>
  </w:num>
  <w:num w:numId="36">
    <w:abstractNumId w:val="7"/>
  </w:num>
  <w:num w:numId="37">
    <w:abstractNumId w:val="4"/>
  </w:num>
  <w:num w:numId="38">
    <w:abstractNumId w:val="10"/>
  </w:num>
  <w:num w:numId="39">
    <w:abstractNumId w:val="19"/>
  </w:num>
  <w:num w:numId="40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E5"/>
    <w:rsid w:val="00001F91"/>
    <w:rsid w:val="0000290A"/>
    <w:rsid w:val="00003D52"/>
    <w:rsid w:val="0000432A"/>
    <w:rsid w:val="00006ABF"/>
    <w:rsid w:val="00006EBC"/>
    <w:rsid w:val="000078E7"/>
    <w:rsid w:val="000079D4"/>
    <w:rsid w:val="00007DAC"/>
    <w:rsid w:val="0001062E"/>
    <w:rsid w:val="00011E44"/>
    <w:rsid w:val="00012991"/>
    <w:rsid w:val="000136C6"/>
    <w:rsid w:val="00014102"/>
    <w:rsid w:val="000142A7"/>
    <w:rsid w:val="000145D5"/>
    <w:rsid w:val="0001464F"/>
    <w:rsid w:val="00015A97"/>
    <w:rsid w:val="000162C0"/>
    <w:rsid w:val="00016B4D"/>
    <w:rsid w:val="00016FEC"/>
    <w:rsid w:val="00017649"/>
    <w:rsid w:val="00020D02"/>
    <w:rsid w:val="000222FA"/>
    <w:rsid w:val="000223AE"/>
    <w:rsid w:val="000224EA"/>
    <w:rsid w:val="00022A50"/>
    <w:rsid w:val="00023770"/>
    <w:rsid w:val="00023909"/>
    <w:rsid w:val="00023AC2"/>
    <w:rsid w:val="0002430C"/>
    <w:rsid w:val="00024546"/>
    <w:rsid w:val="00025304"/>
    <w:rsid w:val="00025386"/>
    <w:rsid w:val="00025524"/>
    <w:rsid w:val="00026A7F"/>
    <w:rsid w:val="000279A4"/>
    <w:rsid w:val="00027D17"/>
    <w:rsid w:val="00027F14"/>
    <w:rsid w:val="00030161"/>
    <w:rsid w:val="00030937"/>
    <w:rsid w:val="00030DC6"/>
    <w:rsid w:val="000314A7"/>
    <w:rsid w:val="0003196C"/>
    <w:rsid w:val="00032D47"/>
    <w:rsid w:val="000344DC"/>
    <w:rsid w:val="00034FEB"/>
    <w:rsid w:val="000354BF"/>
    <w:rsid w:val="000360CD"/>
    <w:rsid w:val="00037ADC"/>
    <w:rsid w:val="00040442"/>
    <w:rsid w:val="00041159"/>
    <w:rsid w:val="00042740"/>
    <w:rsid w:val="00043160"/>
    <w:rsid w:val="00043564"/>
    <w:rsid w:val="00043628"/>
    <w:rsid w:val="00043C6F"/>
    <w:rsid w:val="000446FA"/>
    <w:rsid w:val="00045FB9"/>
    <w:rsid w:val="0004789E"/>
    <w:rsid w:val="00051346"/>
    <w:rsid w:val="000516EC"/>
    <w:rsid w:val="0005181D"/>
    <w:rsid w:val="00051A62"/>
    <w:rsid w:val="00051F7E"/>
    <w:rsid w:val="00052E9E"/>
    <w:rsid w:val="000539F6"/>
    <w:rsid w:val="00053A07"/>
    <w:rsid w:val="0005435A"/>
    <w:rsid w:val="000552B7"/>
    <w:rsid w:val="00055518"/>
    <w:rsid w:val="00057E62"/>
    <w:rsid w:val="00060300"/>
    <w:rsid w:val="00060340"/>
    <w:rsid w:val="0006121C"/>
    <w:rsid w:val="00061823"/>
    <w:rsid w:val="00061AC6"/>
    <w:rsid w:val="00064506"/>
    <w:rsid w:val="00064BBC"/>
    <w:rsid w:val="00065C63"/>
    <w:rsid w:val="00065C9B"/>
    <w:rsid w:val="0006614A"/>
    <w:rsid w:val="00066186"/>
    <w:rsid w:val="00066193"/>
    <w:rsid w:val="000664B0"/>
    <w:rsid w:val="00067786"/>
    <w:rsid w:val="00067B02"/>
    <w:rsid w:val="00070053"/>
    <w:rsid w:val="00070EFD"/>
    <w:rsid w:val="0007100F"/>
    <w:rsid w:val="00071816"/>
    <w:rsid w:val="00072E7A"/>
    <w:rsid w:val="000743DB"/>
    <w:rsid w:val="000744EF"/>
    <w:rsid w:val="000759BB"/>
    <w:rsid w:val="00075ACE"/>
    <w:rsid w:val="00075FB3"/>
    <w:rsid w:val="000762AF"/>
    <w:rsid w:val="00076AE1"/>
    <w:rsid w:val="00076F8B"/>
    <w:rsid w:val="000771B8"/>
    <w:rsid w:val="0007746B"/>
    <w:rsid w:val="0007753C"/>
    <w:rsid w:val="000824C8"/>
    <w:rsid w:val="0008305A"/>
    <w:rsid w:val="00083FB9"/>
    <w:rsid w:val="00084127"/>
    <w:rsid w:val="0008579C"/>
    <w:rsid w:val="0008598B"/>
    <w:rsid w:val="00085994"/>
    <w:rsid w:val="00086757"/>
    <w:rsid w:val="00086DE9"/>
    <w:rsid w:val="000875B5"/>
    <w:rsid w:val="000876C6"/>
    <w:rsid w:val="000879A5"/>
    <w:rsid w:val="00087AD5"/>
    <w:rsid w:val="00087E64"/>
    <w:rsid w:val="00087E7C"/>
    <w:rsid w:val="00087F1F"/>
    <w:rsid w:val="0009143D"/>
    <w:rsid w:val="000929C8"/>
    <w:rsid w:val="00092A6D"/>
    <w:rsid w:val="00092B0B"/>
    <w:rsid w:val="00092F93"/>
    <w:rsid w:val="00093515"/>
    <w:rsid w:val="00094685"/>
    <w:rsid w:val="00094716"/>
    <w:rsid w:val="00094FDE"/>
    <w:rsid w:val="0009711A"/>
    <w:rsid w:val="000974A5"/>
    <w:rsid w:val="000974B5"/>
    <w:rsid w:val="00097733"/>
    <w:rsid w:val="000978F2"/>
    <w:rsid w:val="000979F1"/>
    <w:rsid w:val="00097A95"/>
    <w:rsid w:val="000A0784"/>
    <w:rsid w:val="000A0DF0"/>
    <w:rsid w:val="000A0E92"/>
    <w:rsid w:val="000A17FB"/>
    <w:rsid w:val="000A1866"/>
    <w:rsid w:val="000A1B9B"/>
    <w:rsid w:val="000A21A4"/>
    <w:rsid w:val="000A2F59"/>
    <w:rsid w:val="000A46CD"/>
    <w:rsid w:val="000A4B28"/>
    <w:rsid w:val="000A71FA"/>
    <w:rsid w:val="000B06A6"/>
    <w:rsid w:val="000B09DF"/>
    <w:rsid w:val="000B1976"/>
    <w:rsid w:val="000B1C41"/>
    <w:rsid w:val="000B1DC6"/>
    <w:rsid w:val="000B248F"/>
    <w:rsid w:val="000B2E4F"/>
    <w:rsid w:val="000B36BF"/>
    <w:rsid w:val="000B5E36"/>
    <w:rsid w:val="000B725A"/>
    <w:rsid w:val="000B7922"/>
    <w:rsid w:val="000C053C"/>
    <w:rsid w:val="000C1B24"/>
    <w:rsid w:val="000C2753"/>
    <w:rsid w:val="000C2B96"/>
    <w:rsid w:val="000C389A"/>
    <w:rsid w:val="000C3ECE"/>
    <w:rsid w:val="000C4BB1"/>
    <w:rsid w:val="000C5423"/>
    <w:rsid w:val="000C634E"/>
    <w:rsid w:val="000C66BC"/>
    <w:rsid w:val="000C6A9D"/>
    <w:rsid w:val="000C6F69"/>
    <w:rsid w:val="000C6FA7"/>
    <w:rsid w:val="000C75AF"/>
    <w:rsid w:val="000C7678"/>
    <w:rsid w:val="000C782A"/>
    <w:rsid w:val="000D04B1"/>
    <w:rsid w:val="000D0991"/>
    <w:rsid w:val="000D0B64"/>
    <w:rsid w:val="000D0C5F"/>
    <w:rsid w:val="000D0CBA"/>
    <w:rsid w:val="000D1281"/>
    <w:rsid w:val="000D193C"/>
    <w:rsid w:val="000D1BFC"/>
    <w:rsid w:val="000D2261"/>
    <w:rsid w:val="000D329B"/>
    <w:rsid w:val="000D34ED"/>
    <w:rsid w:val="000D355B"/>
    <w:rsid w:val="000D47CC"/>
    <w:rsid w:val="000D5340"/>
    <w:rsid w:val="000D5353"/>
    <w:rsid w:val="000D5895"/>
    <w:rsid w:val="000D5F90"/>
    <w:rsid w:val="000D6398"/>
    <w:rsid w:val="000D6D69"/>
    <w:rsid w:val="000D6DD6"/>
    <w:rsid w:val="000D716E"/>
    <w:rsid w:val="000D77B5"/>
    <w:rsid w:val="000E2012"/>
    <w:rsid w:val="000E2A2B"/>
    <w:rsid w:val="000E3200"/>
    <w:rsid w:val="000E3711"/>
    <w:rsid w:val="000E578D"/>
    <w:rsid w:val="000E582A"/>
    <w:rsid w:val="000E5CD4"/>
    <w:rsid w:val="000E6752"/>
    <w:rsid w:val="000E6935"/>
    <w:rsid w:val="000E6A3D"/>
    <w:rsid w:val="000E6AFB"/>
    <w:rsid w:val="000E6DD0"/>
    <w:rsid w:val="000E7194"/>
    <w:rsid w:val="000E7AF5"/>
    <w:rsid w:val="000E7D71"/>
    <w:rsid w:val="000F0BE1"/>
    <w:rsid w:val="000F0C0C"/>
    <w:rsid w:val="000F0DB2"/>
    <w:rsid w:val="000F1DF3"/>
    <w:rsid w:val="000F2AC8"/>
    <w:rsid w:val="000F5D8A"/>
    <w:rsid w:val="000F60BD"/>
    <w:rsid w:val="000F6459"/>
    <w:rsid w:val="000F7286"/>
    <w:rsid w:val="001008DF"/>
    <w:rsid w:val="00100F68"/>
    <w:rsid w:val="00100F70"/>
    <w:rsid w:val="001010CB"/>
    <w:rsid w:val="00101465"/>
    <w:rsid w:val="00101DCE"/>
    <w:rsid w:val="0010256D"/>
    <w:rsid w:val="00102B5D"/>
    <w:rsid w:val="00103161"/>
    <w:rsid w:val="00103EBE"/>
    <w:rsid w:val="001040D9"/>
    <w:rsid w:val="001041F4"/>
    <w:rsid w:val="00104ADE"/>
    <w:rsid w:val="001053CC"/>
    <w:rsid w:val="001053EA"/>
    <w:rsid w:val="0010542E"/>
    <w:rsid w:val="00105A63"/>
    <w:rsid w:val="00106633"/>
    <w:rsid w:val="00106F34"/>
    <w:rsid w:val="00111995"/>
    <w:rsid w:val="00111D0E"/>
    <w:rsid w:val="00112FF5"/>
    <w:rsid w:val="0011340C"/>
    <w:rsid w:val="00113512"/>
    <w:rsid w:val="00113923"/>
    <w:rsid w:val="001176C7"/>
    <w:rsid w:val="00117D0A"/>
    <w:rsid w:val="00120BF3"/>
    <w:rsid w:val="0012103B"/>
    <w:rsid w:val="00121A3C"/>
    <w:rsid w:val="00121C3F"/>
    <w:rsid w:val="00121CF2"/>
    <w:rsid w:val="00121F82"/>
    <w:rsid w:val="001237AB"/>
    <w:rsid w:val="00124968"/>
    <w:rsid w:val="00124CEE"/>
    <w:rsid w:val="001252E7"/>
    <w:rsid w:val="00125546"/>
    <w:rsid w:val="00125661"/>
    <w:rsid w:val="001258C4"/>
    <w:rsid w:val="00125AEF"/>
    <w:rsid w:val="00125F45"/>
    <w:rsid w:val="00130704"/>
    <w:rsid w:val="001307ED"/>
    <w:rsid w:val="001308B9"/>
    <w:rsid w:val="00132409"/>
    <w:rsid w:val="00132920"/>
    <w:rsid w:val="0013360C"/>
    <w:rsid w:val="00134003"/>
    <w:rsid w:val="001340E5"/>
    <w:rsid w:val="001343CD"/>
    <w:rsid w:val="001344B7"/>
    <w:rsid w:val="001346AB"/>
    <w:rsid w:val="00134E39"/>
    <w:rsid w:val="00135114"/>
    <w:rsid w:val="0013522D"/>
    <w:rsid w:val="00135925"/>
    <w:rsid w:val="00135D0E"/>
    <w:rsid w:val="00136406"/>
    <w:rsid w:val="001365C9"/>
    <w:rsid w:val="00136DBE"/>
    <w:rsid w:val="00140562"/>
    <w:rsid w:val="001407DF"/>
    <w:rsid w:val="00140F08"/>
    <w:rsid w:val="00142056"/>
    <w:rsid w:val="0014217F"/>
    <w:rsid w:val="00142BBE"/>
    <w:rsid w:val="00142CA8"/>
    <w:rsid w:val="00142D6A"/>
    <w:rsid w:val="001435CA"/>
    <w:rsid w:val="00143A47"/>
    <w:rsid w:val="00143C12"/>
    <w:rsid w:val="001446B6"/>
    <w:rsid w:val="001464E4"/>
    <w:rsid w:val="001471C2"/>
    <w:rsid w:val="001478A6"/>
    <w:rsid w:val="00147DA1"/>
    <w:rsid w:val="00150893"/>
    <w:rsid w:val="001510A3"/>
    <w:rsid w:val="00153721"/>
    <w:rsid w:val="00153C61"/>
    <w:rsid w:val="00153FA9"/>
    <w:rsid w:val="00154E69"/>
    <w:rsid w:val="00154EE6"/>
    <w:rsid w:val="001552A0"/>
    <w:rsid w:val="00155337"/>
    <w:rsid w:val="00156D13"/>
    <w:rsid w:val="00156D67"/>
    <w:rsid w:val="001574E8"/>
    <w:rsid w:val="001578CD"/>
    <w:rsid w:val="00157CB7"/>
    <w:rsid w:val="0016041A"/>
    <w:rsid w:val="001608E9"/>
    <w:rsid w:val="00161127"/>
    <w:rsid w:val="00162C8E"/>
    <w:rsid w:val="00162F37"/>
    <w:rsid w:val="0016390B"/>
    <w:rsid w:val="00163F5E"/>
    <w:rsid w:val="0016410A"/>
    <w:rsid w:val="001648AB"/>
    <w:rsid w:val="00164D5E"/>
    <w:rsid w:val="001651A2"/>
    <w:rsid w:val="0016521D"/>
    <w:rsid w:val="00165B20"/>
    <w:rsid w:val="001661E0"/>
    <w:rsid w:val="00166262"/>
    <w:rsid w:val="001662D1"/>
    <w:rsid w:val="00166631"/>
    <w:rsid w:val="001667F1"/>
    <w:rsid w:val="00166E56"/>
    <w:rsid w:val="001673CC"/>
    <w:rsid w:val="00167527"/>
    <w:rsid w:val="00167A40"/>
    <w:rsid w:val="00170741"/>
    <w:rsid w:val="0017078F"/>
    <w:rsid w:val="001715A4"/>
    <w:rsid w:val="00172065"/>
    <w:rsid w:val="0017272F"/>
    <w:rsid w:val="00173359"/>
    <w:rsid w:val="001737BC"/>
    <w:rsid w:val="00173C8E"/>
    <w:rsid w:val="00174818"/>
    <w:rsid w:val="00174854"/>
    <w:rsid w:val="001756BE"/>
    <w:rsid w:val="00175B40"/>
    <w:rsid w:val="0017614C"/>
    <w:rsid w:val="00177631"/>
    <w:rsid w:val="0018081C"/>
    <w:rsid w:val="00180AD9"/>
    <w:rsid w:val="00180E4E"/>
    <w:rsid w:val="001815F6"/>
    <w:rsid w:val="00181C9E"/>
    <w:rsid w:val="001825B1"/>
    <w:rsid w:val="00182A4D"/>
    <w:rsid w:val="00184011"/>
    <w:rsid w:val="00184725"/>
    <w:rsid w:val="00184C56"/>
    <w:rsid w:val="00187035"/>
    <w:rsid w:val="0018704C"/>
    <w:rsid w:val="001874CD"/>
    <w:rsid w:val="00187534"/>
    <w:rsid w:val="0018758E"/>
    <w:rsid w:val="0019195D"/>
    <w:rsid w:val="00192337"/>
    <w:rsid w:val="001923F7"/>
    <w:rsid w:val="001929F2"/>
    <w:rsid w:val="00192AB7"/>
    <w:rsid w:val="00192FB5"/>
    <w:rsid w:val="00193724"/>
    <w:rsid w:val="00193B96"/>
    <w:rsid w:val="00193C4A"/>
    <w:rsid w:val="0019434F"/>
    <w:rsid w:val="001946C1"/>
    <w:rsid w:val="00194835"/>
    <w:rsid w:val="00194AF9"/>
    <w:rsid w:val="0019585D"/>
    <w:rsid w:val="001959DE"/>
    <w:rsid w:val="0019625D"/>
    <w:rsid w:val="00197195"/>
    <w:rsid w:val="0019759B"/>
    <w:rsid w:val="001A097A"/>
    <w:rsid w:val="001A0C13"/>
    <w:rsid w:val="001A0D98"/>
    <w:rsid w:val="001A1958"/>
    <w:rsid w:val="001A329A"/>
    <w:rsid w:val="001A37DD"/>
    <w:rsid w:val="001A56DC"/>
    <w:rsid w:val="001A5C03"/>
    <w:rsid w:val="001A5F73"/>
    <w:rsid w:val="001A6188"/>
    <w:rsid w:val="001A6A46"/>
    <w:rsid w:val="001A71C0"/>
    <w:rsid w:val="001A753F"/>
    <w:rsid w:val="001A7852"/>
    <w:rsid w:val="001A7F7E"/>
    <w:rsid w:val="001B0002"/>
    <w:rsid w:val="001B0808"/>
    <w:rsid w:val="001B1247"/>
    <w:rsid w:val="001B1C65"/>
    <w:rsid w:val="001B1EFD"/>
    <w:rsid w:val="001B3771"/>
    <w:rsid w:val="001B4540"/>
    <w:rsid w:val="001B50B4"/>
    <w:rsid w:val="001B68BC"/>
    <w:rsid w:val="001C0206"/>
    <w:rsid w:val="001C035A"/>
    <w:rsid w:val="001C087E"/>
    <w:rsid w:val="001C0EEC"/>
    <w:rsid w:val="001C1881"/>
    <w:rsid w:val="001C274F"/>
    <w:rsid w:val="001C2F3B"/>
    <w:rsid w:val="001C344D"/>
    <w:rsid w:val="001C35FC"/>
    <w:rsid w:val="001C4492"/>
    <w:rsid w:val="001C45A8"/>
    <w:rsid w:val="001C50D4"/>
    <w:rsid w:val="001C5F66"/>
    <w:rsid w:val="001C60EF"/>
    <w:rsid w:val="001C67CB"/>
    <w:rsid w:val="001C6D27"/>
    <w:rsid w:val="001C719C"/>
    <w:rsid w:val="001C7A67"/>
    <w:rsid w:val="001C7EFA"/>
    <w:rsid w:val="001D0F93"/>
    <w:rsid w:val="001D12F1"/>
    <w:rsid w:val="001D1476"/>
    <w:rsid w:val="001D1741"/>
    <w:rsid w:val="001D174E"/>
    <w:rsid w:val="001D1C6B"/>
    <w:rsid w:val="001D1E7F"/>
    <w:rsid w:val="001D26D2"/>
    <w:rsid w:val="001D2890"/>
    <w:rsid w:val="001D335E"/>
    <w:rsid w:val="001D3A91"/>
    <w:rsid w:val="001D43D9"/>
    <w:rsid w:val="001D494E"/>
    <w:rsid w:val="001D4F65"/>
    <w:rsid w:val="001D536F"/>
    <w:rsid w:val="001D68E5"/>
    <w:rsid w:val="001E0189"/>
    <w:rsid w:val="001E0F25"/>
    <w:rsid w:val="001E1CBE"/>
    <w:rsid w:val="001E1DE7"/>
    <w:rsid w:val="001E1F1E"/>
    <w:rsid w:val="001E2097"/>
    <w:rsid w:val="001E269D"/>
    <w:rsid w:val="001E2EF8"/>
    <w:rsid w:val="001E361C"/>
    <w:rsid w:val="001E3D49"/>
    <w:rsid w:val="001E3D5F"/>
    <w:rsid w:val="001E4957"/>
    <w:rsid w:val="001E5932"/>
    <w:rsid w:val="001E59CD"/>
    <w:rsid w:val="001E6298"/>
    <w:rsid w:val="001E6D1A"/>
    <w:rsid w:val="001E6DA0"/>
    <w:rsid w:val="001E6E90"/>
    <w:rsid w:val="001E74AE"/>
    <w:rsid w:val="001E7725"/>
    <w:rsid w:val="001E7D1B"/>
    <w:rsid w:val="001F0FEE"/>
    <w:rsid w:val="001F1DD8"/>
    <w:rsid w:val="001F2371"/>
    <w:rsid w:val="001F37E3"/>
    <w:rsid w:val="001F3ACF"/>
    <w:rsid w:val="001F3AF7"/>
    <w:rsid w:val="001F550E"/>
    <w:rsid w:val="001F5EF0"/>
    <w:rsid w:val="001F61DD"/>
    <w:rsid w:val="001F7D2C"/>
    <w:rsid w:val="001F7D8B"/>
    <w:rsid w:val="00200331"/>
    <w:rsid w:val="00200A92"/>
    <w:rsid w:val="00200BC5"/>
    <w:rsid w:val="00200DCF"/>
    <w:rsid w:val="002025E3"/>
    <w:rsid w:val="0020302D"/>
    <w:rsid w:val="002033AD"/>
    <w:rsid w:val="002037A4"/>
    <w:rsid w:val="002037EC"/>
    <w:rsid w:val="00204319"/>
    <w:rsid w:val="002046B2"/>
    <w:rsid w:val="00204999"/>
    <w:rsid w:val="00205583"/>
    <w:rsid w:val="00205824"/>
    <w:rsid w:val="0020614A"/>
    <w:rsid w:val="002064A7"/>
    <w:rsid w:val="00206614"/>
    <w:rsid w:val="00206672"/>
    <w:rsid w:val="00206864"/>
    <w:rsid w:val="002069D7"/>
    <w:rsid w:val="00207301"/>
    <w:rsid w:val="002077B6"/>
    <w:rsid w:val="002077DE"/>
    <w:rsid w:val="00211772"/>
    <w:rsid w:val="00211BC8"/>
    <w:rsid w:val="002123D0"/>
    <w:rsid w:val="00212ACD"/>
    <w:rsid w:val="00213A2E"/>
    <w:rsid w:val="00213BEC"/>
    <w:rsid w:val="002154E0"/>
    <w:rsid w:val="00215E21"/>
    <w:rsid w:val="002166B4"/>
    <w:rsid w:val="002205A7"/>
    <w:rsid w:val="002208C8"/>
    <w:rsid w:val="00221E2A"/>
    <w:rsid w:val="00222276"/>
    <w:rsid w:val="00224612"/>
    <w:rsid w:val="00224829"/>
    <w:rsid w:val="00225103"/>
    <w:rsid w:val="0022579D"/>
    <w:rsid w:val="002257FB"/>
    <w:rsid w:val="0022692E"/>
    <w:rsid w:val="002270A7"/>
    <w:rsid w:val="00227418"/>
    <w:rsid w:val="00227AB2"/>
    <w:rsid w:val="002306BF"/>
    <w:rsid w:val="00231B11"/>
    <w:rsid w:val="002342C9"/>
    <w:rsid w:val="00234410"/>
    <w:rsid w:val="0023471F"/>
    <w:rsid w:val="0023621D"/>
    <w:rsid w:val="00236417"/>
    <w:rsid w:val="00237A44"/>
    <w:rsid w:val="00240424"/>
    <w:rsid w:val="00240BE3"/>
    <w:rsid w:val="0024171D"/>
    <w:rsid w:val="00242006"/>
    <w:rsid w:val="00242482"/>
    <w:rsid w:val="002427CB"/>
    <w:rsid w:val="00242C7E"/>
    <w:rsid w:val="00244D64"/>
    <w:rsid w:val="002454E5"/>
    <w:rsid w:val="0024580A"/>
    <w:rsid w:val="00245DCB"/>
    <w:rsid w:val="00246125"/>
    <w:rsid w:val="00247C67"/>
    <w:rsid w:val="002509F8"/>
    <w:rsid w:val="00251841"/>
    <w:rsid w:val="00251B67"/>
    <w:rsid w:val="00251D7C"/>
    <w:rsid w:val="00251DB2"/>
    <w:rsid w:val="00252A3A"/>
    <w:rsid w:val="0025335D"/>
    <w:rsid w:val="002540D9"/>
    <w:rsid w:val="002548D2"/>
    <w:rsid w:val="0025528E"/>
    <w:rsid w:val="002563CA"/>
    <w:rsid w:val="002564A8"/>
    <w:rsid w:val="0025657B"/>
    <w:rsid w:val="002569C5"/>
    <w:rsid w:val="00256D1A"/>
    <w:rsid w:val="00257FF1"/>
    <w:rsid w:val="00260C09"/>
    <w:rsid w:val="00261D8A"/>
    <w:rsid w:val="00263099"/>
    <w:rsid w:val="002632BA"/>
    <w:rsid w:val="002675F6"/>
    <w:rsid w:val="0026787B"/>
    <w:rsid w:val="00270B34"/>
    <w:rsid w:val="002712A6"/>
    <w:rsid w:val="002712F6"/>
    <w:rsid w:val="00271778"/>
    <w:rsid w:val="00271940"/>
    <w:rsid w:val="00271D39"/>
    <w:rsid w:val="00272481"/>
    <w:rsid w:val="0027274F"/>
    <w:rsid w:val="00272BF1"/>
    <w:rsid w:val="00272E9B"/>
    <w:rsid w:val="0027343D"/>
    <w:rsid w:val="002735E0"/>
    <w:rsid w:val="0027525F"/>
    <w:rsid w:val="00275F91"/>
    <w:rsid w:val="002763A1"/>
    <w:rsid w:val="002770FB"/>
    <w:rsid w:val="002774CA"/>
    <w:rsid w:val="002800E9"/>
    <w:rsid w:val="002805A4"/>
    <w:rsid w:val="002807CA"/>
    <w:rsid w:val="0028167B"/>
    <w:rsid w:val="00282A4B"/>
    <w:rsid w:val="0028327D"/>
    <w:rsid w:val="00283881"/>
    <w:rsid w:val="002847AF"/>
    <w:rsid w:val="00284F11"/>
    <w:rsid w:val="00285279"/>
    <w:rsid w:val="002859F8"/>
    <w:rsid w:val="00286353"/>
    <w:rsid w:val="002873CC"/>
    <w:rsid w:val="0028755D"/>
    <w:rsid w:val="00287835"/>
    <w:rsid w:val="002879C3"/>
    <w:rsid w:val="00287CA4"/>
    <w:rsid w:val="00290FA5"/>
    <w:rsid w:val="00291541"/>
    <w:rsid w:val="00292921"/>
    <w:rsid w:val="00292D14"/>
    <w:rsid w:val="00292DD7"/>
    <w:rsid w:val="00294B48"/>
    <w:rsid w:val="00294CDA"/>
    <w:rsid w:val="00296218"/>
    <w:rsid w:val="002962D9"/>
    <w:rsid w:val="002A07F5"/>
    <w:rsid w:val="002A0838"/>
    <w:rsid w:val="002A12F6"/>
    <w:rsid w:val="002A3BB1"/>
    <w:rsid w:val="002A4AFB"/>
    <w:rsid w:val="002A4E74"/>
    <w:rsid w:val="002A52AD"/>
    <w:rsid w:val="002A6B6B"/>
    <w:rsid w:val="002A711C"/>
    <w:rsid w:val="002A719B"/>
    <w:rsid w:val="002A78B0"/>
    <w:rsid w:val="002A7B13"/>
    <w:rsid w:val="002B1A69"/>
    <w:rsid w:val="002B1D57"/>
    <w:rsid w:val="002B2C18"/>
    <w:rsid w:val="002B2F76"/>
    <w:rsid w:val="002B3668"/>
    <w:rsid w:val="002B3B3D"/>
    <w:rsid w:val="002B3B45"/>
    <w:rsid w:val="002B3BA6"/>
    <w:rsid w:val="002B3C50"/>
    <w:rsid w:val="002B478B"/>
    <w:rsid w:val="002B51BD"/>
    <w:rsid w:val="002B5366"/>
    <w:rsid w:val="002B7400"/>
    <w:rsid w:val="002B76A4"/>
    <w:rsid w:val="002C0ED1"/>
    <w:rsid w:val="002C1599"/>
    <w:rsid w:val="002C1C00"/>
    <w:rsid w:val="002C21DB"/>
    <w:rsid w:val="002C2200"/>
    <w:rsid w:val="002C3302"/>
    <w:rsid w:val="002C36CF"/>
    <w:rsid w:val="002C3AEA"/>
    <w:rsid w:val="002C4A7D"/>
    <w:rsid w:val="002C5941"/>
    <w:rsid w:val="002C6703"/>
    <w:rsid w:val="002C6F2F"/>
    <w:rsid w:val="002C7636"/>
    <w:rsid w:val="002C79E5"/>
    <w:rsid w:val="002C7DC3"/>
    <w:rsid w:val="002C7FB0"/>
    <w:rsid w:val="002D0759"/>
    <w:rsid w:val="002D0ECE"/>
    <w:rsid w:val="002D1D7A"/>
    <w:rsid w:val="002D4126"/>
    <w:rsid w:val="002D4184"/>
    <w:rsid w:val="002D49D5"/>
    <w:rsid w:val="002D65C3"/>
    <w:rsid w:val="002E000E"/>
    <w:rsid w:val="002E0875"/>
    <w:rsid w:val="002E0DF6"/>
    <w:rsid w:val="002E11B4"/>
    <w:rsid w:val="002E237C"/>
    <w:rsid w:val="002E243B"/>
    <w:rsid w:val="002E2471"/>
    <w:rsid w:val="002E29B4"/>
    <w:rsid w:val="002E317A"/>
    <w:rsid w:val="002E32E6"/>
    <w:rsid w:val="002E347A"/>
    <w:rsid w:val="002E3A5E"/>
    <w:rsid w:val="002E3EE5"/>
    <w:rsid w:val="002E4930"/>
    <w:rsid w:val="002E5201"/>
    <w:rsid w:val="002E577F"/>
    <w:rsid w:val="002E5BA9"/>
    <w:rsid w:val="002E7245"/>
    <w:rsid w:val="002E7313"/>
    <w:rsid w:val="002E7980"/>
    <w:rsid w:val="002E7AE5"/>
    <w:rsid w:val="002F0872"/>
    <w:rsid w:val="002F0F43"/>
    <w:rsid w:val="002F228D"/>
    <w:rsid w:val="002F2A4B"/>
    <w:rsid w:val="002F4946"/>
    <w:rsid w:val="002F4D85"/>
    <w:rsid w:val="002F560E"/>
    <w:rsid w:val="002F577D"/>
    <w:rsid w:val="002F637E"/>
    <w:rsid w:val="002F7709"/>
    <w:rsid w:val="00300B49"/>
    <w:rsid w:val="00301850"/>
    <w:rsid w:val="00301B60"/>
    <w:rsid w:val="003038E6"/>
    <w:rsid w:val="00304CBC"/>
    <w:rsid w:val="00306123"/>
    <w:rsid w:val="0030650D"/>
    <w:rsid w:val="0030797A"/>
    <w:rsid w:val="00310CFB"/>
    <w:rsid w:val="003112AD"/>
    <w:rsid w:val="00311731"/>
    <w:rsid w:val="00311865"/>
    <w:rsid w:val="00311F71"/>
    <w:rsid w:val="00312576"/>
    <w:rsid w:val="003148FD"/>
    <w:rsid w:val="00314B23"/>
    <w:rsid w:val="003155A0"/>
    <w:rsid w:val="003163CD"/>
    <w:rsid w:val="00316A3A"/>
    <w:rsid w:val="00321C68"/>
    <w:rsid w:val="0032288F"/>
    <w:rsid w:val="00322985"/>
    <w:rsid w:val="00323145"/>
    <w:rsid w:val="00323995"/>
    <w:rsid w:val="003246DD"/>
    <w:rsid w:val="00324E63"/>
    <w:rsid w:val="00325CBB"/>
    <w:rsid w:val="00325CD2"/>
    <w:rsid w:val="00325E23"/>
    <w:rsid w:val="00326648"/>
    <w:rsid w:val="00326EC7"/>
    <w:rsid w:val="0032772C"/>
    <w:rsid w:val="00327980"/>
    <w:rsid w:val="00327D75"/>
    <w:rsid w:val="003300D5"/>
    <w:rsid w:val="00330241"/>
    <w:rsid w:val="00330C57"/>
    <w:rsid w:val="00331361"/>
    <w:rsid w:val="003316E1"/>
    <w:rsid w:val="0033178F"/>
    <w:rsid w:val="003317DA"/>
    <w:rsid w:val="003327EF"/>
    <w:rsid w:val="00333FB3"/>
    <w:rsid w:val="003345B0"/>
    <w:rsid w:val="003350D1"/>
    <w:rsid w:val="00335ED1"/>
    <w:rsid w:val="00335FCC"/>
    <w:rsid w:val="00336B55"/>
    <w:rsid w:val="00337249"/>
    <w:rsid w:val="00340F76"/>
    <w:rsid w:val="00341683"/>
    <w:rsid w:val="003416B1"/>
    <w:rsid w:val="00341B27"/>
    <w:rsid w:val="0034286A"/>
    <w:rsid w:val="00342DD4"/>
    <w:rsid w:val="00344383"/>
    <w:rsid w:val="00345D85"/>
    <w:rsid w:val="00345D98"/>
    <w:rsid w:val="0034669B"/>
    <w:rsid w:val="00346D12"/>
    <w:rsid w:val="00346DB6"/>
    <w:rsid w:val="00350B60"/>
    <w:rsid w:val="00351A73"/>
    <w:rsid w:val="00352A91"/>
    <w:rsid w:val="00353FA6"/>
    <w:rsid w:val="00354D43"/>
    <w:rsid w:val="00355161"/>
    <w:rsid w:val="003564D3"/>
    <w:rsid w:val="003568B3"/>
    <w:rsid w:val="00356BD1"/>
    <w:rsid w:val="0035763B"/>
    <w:rsid w:val="0035783F"/>
    <w:rsid w:val="00360030"/>
    <w:rsid w:val="003607CD"/>
    <w:rsid w:val="003609CC"/>
    <w:rsid w:val="0036145D"/>
    <w:rsid w:val="00361EF2"/>
    <w:rsid w:val="003628A7"/>
    <w:rsid w:val="00362FF6"/>
    <w:rsid w:val="00363138"/>
    <w:rsid w:val="00363B5E"/>
    <w:rsid w:val="0036402A"/>
    <w:rsid w:val="00364796"/>
    <w:rsid w:val="00364F00"/>
    <w:rsid w:val="003669B9"/>
    <w:rsid w:val="00367DD9"/>
    <w:rsid w:val="0037066B"/>
    <w:rsid w:val="00371BE8"/>
    <w:rsid w:val="00371C8B"/>
    <w:rsid w:val="00371E7D"/>
    <w:rsid w:val="00372B80"/>
    <w:rsid w:val="003732A9"/>
    <w:rsid w:val="00375132"/>
    <w:rsid w:val="00375831"/>
    <w:rsid w:val="003763E4"/>
    <w:rsid w:val="003765AB"/>
    <w:rsid w:val="00376839"/>
    <w:rsid w:val="0037689F"/>
    <w:rsid w:val="00376A28"/>
    <w:rsid w:val="00376B6B"/>
    <w:rsid w:val="0037756E"/>
    <w:rsid w:val="00377848"/>
    <w:rsid w:val="003806DC"/>
    <w:rsid w:val="00381024"/>
    <w:rsid w:val="003819E5"/>
    <w:rsid w:val="00382CBB"/>
    <w:rsid w:val="00385662"/>
    <w:rsid w:val="00385690"/>
    <w:rsid w:val="00385CC8"/>
    <w:rsid w:val="0038600D"/>
    <w:rsid w:val="00386446"/>
    <w:rsid w:val="0038681B"/>
    <w:rsid w:val="003876E8"/>
    <w:rsid w:val="00387C9D"/>
    <w:rsid w:val="00390598"/>
    <w:rsid w:val="00391DB0"/>
    <w:rsid w:val="00392554"/>
    <w:rsid w:val="003937F6"/>
    <w:rsid w:val="00393AE4"/>
    <w:rsid w:val="00394CA3"/>
    <w:rsid w:val="003952F3"/>
    <w:rsid w:val="003968AD"/>
    <w:rsid w:val="00396936"/>
    <w:rsid w:val="00397712"/>
    <w:rsid w:val="00397DF9"/>
    <w:rsid w:val="003A0281"/>
    <w:rsid w:val="003A08AC"/>
    <w:rsid w:val="003A204D"/>
    <w:rsid w:val="003A2602"/>
    <w:rsid w:val="003A2F13"/>
    <w:rsid w:val="003A3F24"/>
    <w:rsid w:val="003A41FD"/>
    <w:rsid w:val="003A48CF"/>
    <w:rsid w:val="003A4A39"/>
    <w:rsid w:val="003A5F7A"/>
    <w:rsid w:val="003A6932"/>
    <w:rsid w:val="003A6C6B"/>
    <w:rsid w:val="003A749C"/>
    <w:rsid w:val="003A7848"/>
    <w:rsid w:val="003B01E6"/>
    <w:rsid w:val="003B0228"/>
    <w:rsid w:val="003B12D3"/>
    <w:rsid w:val="003B199A"/>
    <w:rsid w:val="003B1CBB"/>
    <w:rsid w:val="003B201C"/>
    <w:rsid w:val="003B259A"/>
    <w:rsid w:val="003B2AB1"/>
    <w:rsid w:val="003B3BA4"/>
    <w:rsid w:val="003B3C16"/>
    <w:rsid w:val="003B48DC"/>
    <w:rsid w:val="003B5FF1"/>
    <w:rsid w:val="003B6912"/>
    <w:rsid w:val="003B6CA5"/>
    <w:rsid w:val="003B70BF"/>
    <w:rsid w:val="003B7DF5"/>
    <w:rsid w:val="003C0309"/>
    <w:rsid w:val="003C12EC"/>
    <w:rsid w:val="003C174C"/>
    <w:rsid w:val="003C1A44"/>
    <w:rsid w:val="003C37AC"/>
    <w:rsid w:val="003C3A8D"/>
    <w:rsid w:val="003C3EA2"/>
    <w:rsid w:val="003C4A9E"/>
    <w:rsid w:val="003C5AD6"/>
    <w:rsid w:val="003C5AFC"/>
    <w:rsid w:val="003C638B"/>
    <w:rsid w:val="003C79CD"/>
    <w:rsid w:val="003D0E0B"/>
    <w:rsid w:val="003D160E"/>
    <w:rsid w:val="003D2041"/>
    <w:rsid w:val="003D2C8C"/>
    <w:rsid w:val="003D3850"/>
    <w:rsid w:val="003D41D0"/>
    <w:rsid w:val="003D4B12"/>
    <w:rsid w:val="003D4B59"/>
    <w:rsid w:val="003D5515"/>
    <w:rsid w:val="003D5A2E"/>
    <w:rsid w:val="003D7459"/>
    <w:rsid w:val="003D7E3A"/>
    <w:rsid w:val="003E16A7"/>
    <w:rsid w:val="003E1983"/>
    <w:rsid w:val="003E2DD5"/>
    <w:rsid w:val="003E3F49"/>
    <w:rsid w:val="003E43E4"/>
    <w:rsid w:val="003E4B03"/>
    <w:rsid w:val="003E5330"/>
    <w:rsid w:val="003E5712"/>
    <w:rsid w:val="003E651F"/>
    <w:rsid w:val="003E680A"/>
    <w:rsid w:val="003E7F0B"/>
    <w:rsid w:val="003F0EF8"/>
    <w:rsid w:val="003F1B4E"/>
    <w:rsid w:val="003F2588"/>
    <w:rsid w:val="003F26B7"/>
    <w:rsid w:val="003F36C2"/>
    <w:rsid w:val="003F37B0"/>
    <w:rsid w:val="003F39F7"/>
    <w:rsid w:val="003F3CD4"/>
    <w:rsid w:val="003F4BF8"/>
    <w:rsid w:val="003F54DD"/>
    <w:rsid w:val="003F5D17"/>
    <w:rsid w:val="0040005A"/>
    <w:rsid w:val="00401D8F"/>
    <w:rsid w:val="004020E4"/>
    <w:rsid w:val="00403054"/>
    <w:rsid w:val="0040384F"/>
    <w:rsid w:val="00403C32"/>
    <w:rsid w:val="00403DC3"/>
    <w:rsid w:val="004044A9"/>
    <w:rsid w:val="00404F92"/>
    <w:rsid w:val="00405F03"/>
    <w:rsid w:val="00406865"/>
    <w:rsid w:val="00406D21"/>
    <w:rsid w:val="00406F94"/>
    <w:rsid w:val="00407711"/>
    <w:rsid w:val="00410157"/>
    <w:rsid w:val="004102F0"/>
    <w:rsid w:val="00410ABC"/>
    <w:rsid w:val="00410D39"/>
    <w:rsid w:val="00411385"/>
    <w:rsid w:val="00412695"/>
    <w:rsid w:val="0041287E"/>
    <w:rsid w:val="00412FF5"/>
    <w:rsid w:val="00414062"/>
    <w:rsid w:val="00414974"/>
    <w:rsid w:val="0041646D"/>
    <w:rsid w:val="00416531"/>
    <w:rsid w:val="00417048"/>
    <w:rsid w:val="00417865"/>
    <w:rsid w:val="0042061D"/>
    <w:rsid w:val="00421286"/>
    <w:rsid w:val="00421FD5"/>
    <w:rsid w:val="004229C9"/>
    <w:rsid w:val="004249C4"/>
    <w:rsid w:val="00424A6B"/>
    <w:rsid w:val="00424BB8"/>
    <w:rsid w:val="00425357"/>
    <w:rsid w:val="00426592"/>
    <w:rsid w:val="00427F7B"/>
    <w:rsid w:val="00430269"/>
    <w:rsid w:val="00430355"/>
    <w:rsid w:val="004309F9"/>
    <w:rsid w:val="004323D2"/>
    <w:rsid w:val="00432574"/>
    <w:rsid w:val="004327C9"/>
    <w:rsid w:val="00432B7F"/>
    <w:rsid w:val="004338CB"/>
    <w:rsid w:val="00433C27"/>
    <w:rsid w:val="0043488E"/>
    <w:rsid w:val="0043685E"/>
    <w:rsid w:val="0043733E"/>
    <w:rsid w:val="00437ED1"/>
    <w:rsid w:val="00440283"/>
    <w:rsid w:val="0044039E"/>
    <w:rsid w:val="00440405"/>
    <w:rsid w:val="0044071A"/>
    <w:rsid w:val="0044147E"/>
    <w:rsid w:val="00441EA5"/>
    <w:rsid w:val="0044562A"/>
    <w:rsid w:val="00445AEE"/>
    <w:rsid w:val="004460B0"/>
    <w:rsid w:val="00446BBA"/>
    <w:rsid w:val="00447330"/>
    <w:rsid w:val="004477BE"/>
    <w:rsid w:val="004479A2"/>
    <w:rsid w:val="00447CDD"/>
    <w:rsid w:val="00447FA7"/>
    <w:rsid w:val="00450717"/>
    <w:rsid w:val="00451A36"/>
    <w:rsid w:val="00452060"/>
    <w:rsid w:val="004537F0"/>
    <w:rsid w:val="004556FE"/>
    <w:rsid w:val="00455B46"/>
    <w:rsid w:val="00455CC8"/>
    <w:rsid w:val="00455FD8"/>
    <w:rsid w:val="0045700F"/>
    <w:rsid w:val="0045710D"/>
    <w:rsid w:val="00457B7D"/>
    <w:rsid w:val="00457D24"/>
    <w:rsid w:val="00457EED"/>
    <w:rsid w:val="00460305"/>
    <w:rsid w:val="0046036B"/>
    <w:rsid w:val="004622CE"/>
    <w:rsid w:val="004629C1"/>
    <w:rsid w:val="00462D85"/>
    <w:rsid w:val="00464708"/>
    <w:rsid w:val="004655CC"/>
    <w:rsid w:val="00466222"/>
    <w:rsid w:val="00467C5B"/>
    <w:rsid w:val="00470788"/>
    <w:rsid w:val="00470EC5"/>
    <w:rsid w:val="004710CF"/>
    <w:rsid w:val="004710E1"/>
    <w:rsid w:val="004727E1"/>
    <w:rsid w:val="00472F80"/>
    <w:rsid w:val="00472FCE"/>
    <w:rsid w:val="00473CE4"/>
    <w:rsid w:val="0047404D"/>
    <w:rsid w:val="00474B0F"/>
    <w:rsid w:val="00474DBF"/>
    <w:rsid w:val="00476AD6"/>
    <w:rsid w:val="00476B2D"/>
    <w:rsid w:val="0048060B"/>
    <w:rsid w:val="00480AA1"/>
    <w:rsid w:val="004812DB"/>
    <w:rsid w:val="004815B2"/>
    <w:rsid w:val="00481E7F"/>
    <w:rsid w:val="004830E3"/>
    <w:rsid w:val="004837F1"/>
    <w:rsid w:val="00483B3E"/>
    <w:rsid w:val="00484941"/>
    <w:rsid w:val="004857BC"/>
    <w:rsid w:val="0048655E"/>
    <w:rsid w:val="004905E8"/>
    <w:rsid w:val="00490A64"/>
    <w:rsid w:val="00491702"/>
    <w:rsid w:val="00491CBD"/>
    <w:rsid w:val="00491F3E"/>
    <w:rsid w:val="0049349B"/>
    <w:rsid w:val="004934EA"/>
    <w:rsid w:val="004944A9"/>
    <w:rsid w:val="00494834"/>
    <w:rsid w:val="00495694"/>
    <w:rsid w:val="00496096"/>
    <w:rsid w:val="0049609C"/>
    <w:rsid w:val="00496245"/>
    <w:rsid w:val="004A1447"/>
    <w:rsid w:val="004A1FE9"/>
    <w:rsid w:val="004A207F"/>
    <w:rsid w:val="004A28D8"/>
    <w:rsid w:val="004A2E66"/>
    <w:rsid w:val="004A30D0"/>
    <w:rsid w:val="004A33E2"/>
    <w:rsid w:val="004A366D"/>
    <w:rsid w:val="004A4945"/>
    <w:rsid w:val="004A4A80"/>
    <w:rsid w:val="004B026A"/>
    <w:rsid w:val="004B0B3E"/>
    <w:rsid w:val="004B0DF1"/>
    <w:rsid w:val="004B16C3"/>
    <w:rsid w:val="004B1F7F"/>
    <w:rsid w:val="004B2D2F"/>
    <w:rsid w:val="004B3452"/>
    <w:rsid w:val="004B36DC"/>
    <w:rsid w:val="004B456E"/>
    <w:rsid w:val="004B663D"/>
    <w:rsid w:val="004B7739"/>
    <w:rsid w:val="004C05EB"/>
    <w:rsid w:val="004C0A78"/>
    <w:rsid w:val="004C0D66"/>
    <w:rsid w:val="004C0DEC"/>
    <w:rsid w:val="004C0E60"/>
    <w:rsid w:val="004C2A6F"/>
    <w:rsid w:val="004C2E46"/>
    <w:rsid w:val="004C3705"/>
    <w:rsid w:val="004C40CB"/>
    <w:rsid w:val="004C49CE"/>
    <w:rsid w:val="004C4EAE"/>
    <w:rsid w:val="004C5243"/>
    <w:rsid w:val="004C56C8"/>
    <w:rsid w:val="004C5A2E"/>
    <w:rsid w:val="004C5EBE"/>
    <w:rsid w:val="004C6976"/>
    <w:rsid w:val="004C6FAB"/>
    <w:rsid w:val="004C7064"/>
    <w:rsid w:val="004D0923"/>
    <w:rsid w:val="004D0A02"/>
    <w:rsid w:val="004D230A"/>
    <w:rsid w:val="004D2BFB"/>
    <w:rsid w:val="004D2C9F"/>
    <w:rsid w:val="004D326E"/>
    <w:rsid w:val="004D3504"/>
    <w:rsid w:val="004D41D9"/>
    <w:rsid w:val="004D64D9"/>
    <w:rsid w:val="004D686D"/>
    <w:rsid w:val="004D6CC3"/>
    <w:rsid w:val="004D74E1"/>
    <w:rsid w:val="004D7E39"/>
    <w:rsid w:val="004D7FC0"/>
    <w:rsid w:val="004E0768"/>
    <w:rsid w:val="004E1CA2"/>
    <w:rsid w:val="004E2603"/>
    <w:rsid w:val="004E26BB"/>
    <w:rsid w:val="004E3134"/>
    <w:rsid w:val="004E3CD6"/>
    <w:rsid w:val="004E3E02"/>
    <w:rsid w:val="004E3E49"/>
    <w:rsid w:val="004E3F0A"/>
    <w:rsid w:val="004E4375"/>
    <w:rsid w:val="004E4A4F"/>
    <w:rsid w:val="004E54F6"/>
    <w:rsid w:val="004E59D2"/>
    <w:rsid w:val="004E5A45"/>
    <w:rsid w:val="004E6AAE"/>
    <w:rsid w:val="004E7834"/>
    <w:rsid w:val="004E7961"/>
    <w:rsid w:val="004E7B18"/>
    <w:rsid w:val="004F06E1"/>
    <w:rsid w:val="004F0C1D"/>
    <w:rsid w:val="004F0E55"/>
    <w:rsid w:val="004F14D5"/>
    <w:rsid w:val="004F174C"/>
    <w:rsid w:val="004F22C9"/>
    <w:rsid w:val="004F2981"/>
    <w:rsid w:val="004F32F2"/>
    <w:rsid w:val="004F3610"/>
    <w:rsid w:val="004F366B"/>
    <w:rsid w:val="004F37AF"/>
    <w:rsid w:val="004F43AD"/>
    <w:rsid w:val="004F4C08"/>
    <w:rsid w:val="004F6276"/>
    <w:rsid w:val="0050054E"/>
    <w:rsid w:val="0050069B"/>
    <w:rsid w:val="005016A1"/>
    <w:rsid w:val="00501DC0"/>
    <w:rsid w:val="00502473"/>
    <w:rsid w:val="00502A6F"/>
    <w:rsid w:val="00503359"/>
    <w:rsid w:val="005033EB"/>
    <w:rsid w:val="00503E8D"/>
    <w:rsid w:val="00504520"/>
    <w:rsid w:val="005046A0"/>
    <w:rsid w:val="00504CA9"/>
    <w:rsid w:val="00504E03"/>
    <w:rsid w:val="00505888"/>
    <w:rsid w:val="00505B1E"/>
    <w:rsid w:val="00505B87"/>
    <w:rsid w:val="00506679"/>
    <w:rsid w:val="005068FA"/>
    <w:rsid w:val="00507141"/>
    <w:rsid w:val="0050760E"/>
    <w:rsid w:val="00507699"/>
    <w:rsid w:val="00507777"/>
    <w:rsid w:val="00507782"/>
    <w:rsid w:val="005101D5"/>
    <w:rsid w:val="0051053B"/>
    <w:rsid w:val="00511C14"/>
    <w:rsid w:val="00512288"/>
    <w:rsid w:val="00512A87"/>
    <w:rsid w:val="00512C11"/>
    <w:rsid w:val="00513CCC"/>
    <w:rsid w:val="0051458D"/>
    <w:rsid w:val="00514763"/>
    <w:rsid w:val="0051480B"/>
    <w:rsid w:val="0051512F"/>
    <w:rsid w:val="0051556E"/>
    <w:rsid w:val="005156B1"/>
    <w:rsid w:val="0051572D"/>
    <w:rsid w:val="00515A61"/>
    <w:rsid w:val="00515FDD"/>
    <w:rsid w:val="0051732B"/>
    <w:rsid w:val="005173E2"/>
    <w:rsid w:val="00520781"/>
    <w:rsid w:val="00520E14"/>
    <w:rsid w:val="00520F78"/>
    <w:rsid w:val="005212BD"/>
    <w:rsid w:val="00521E4C"/>
    <w:rsid w:val="00522D00"/>
    <w:rsid w:val="005236C5"/>
    <w:rsid w:val="005239EA"/>
    <w:rsid w:val="00525719"/>
    <w:rsid w:val="005258AC"/>
    <w:rsid w:val="00525923"/>
    <w:rsid w:val="00526B7C"/>
    <w:rsid w:val="00526BF5"/>
    <w:rsid w:val="00526DB2"/>
    <w:rsid w:val="00527410"/>
    <w:rsid w:val="00527A9C"/>
    <w:rsid w:val="00527BD4"/>
    <w:rsid w:val="00527C77"/>
    <w:rsid w:val="0053005D"/>
    <w:rsid w:val="0053057D"/>
    <w:rsid w:val="0053226E"/>
    <w:rsid w:val="00532567"/>
    <w:rsid w:val="005336A0"/>
    <w:rsid w:val="005368B4"/>
    <w:rsid w:val="00537765"/>
    <w:rsid w:val="00537F89"/>
    <w:rsid w:val="00540202"/>
    <w:rsid w:val="00540F8D"/>
    <w:rsid w:val="005426BB"/>
    <w:rsid w:val="005429F8"/>
    <w:rsid w:val="00542B24"/>
    <w:rsid w:val="00542C5C"/>
    <w:rsid w:val="00542DC9"/>
    <w:rsid w:val="00543169"/>
    <w:rsid w:val="005436B6"/>
    <w:rsid w:val="00543FBB"/>
    <w:rsid w:val="005446A2"/>
    <w:rsid w:val="00544F66"/>
    <w:rsid w:val="005450FC"/>
    <w:rsid w:val="00545A4B"/>
    <w:rsid w:val="00545C4E"/>
    <w:rsid w:val="00545D22"/>
    <w:rsid w:val="00546AEE"/>
    <w:rsid w:val="00546DC7"/>
    <w:rsid w:val="00547A26"/>
    <w:rsid w:val="005500FE"/>
    <w:rsid w:val="00550D98"/>
    <w:rsid w:val="00552FBB"/>
    <w:rsid w:val="00552FC4"/>
    <w:rsid w:val="005530A6"/>
    <w:rsid w:val="0055392E"/>
    <w:rsid w:val="00554D98"/>
    <w:rsid w:val="00554E98"/>
    <w:rsid w:val="005554CC"/>
    <w:rsid w:val="00555CC8"/>
    <w:rsid w:val="005566EF"/>
    <w:rsid w:val="0055746D"/>
    <w:rsid w:val="0055787C"/>
    <w:rsid w:val="00557A81"/>
    <w:rsid w:val="00557ADF"/>
    <w:rsid w:val="00560022"/>
    <w:rsid w:val="00560180"/>
    <w:rsid w:val="005602C7"/>
    <w:rsid w:val="00560BE3"/>
    <w:rsid w:val="00561202"/>
    <w:rsid w:val="00561925"/>
    <w:rsid w:val="0056283C"/>
    <w:rsid w:val="00562BC9"/>
    <w:rsid w:val="0056302D"/>
    <w:rsid w:val="00565C79"/>
    <w:rsid w:val="00566AB0"/>
    <w:rsid w:val="00566C87"/>
    <w:rsid w:val="005672C8"/>
    <w:rsid w:val="005676B7"/>
    <w:rsid w:val="00567D4F"/>
    <w:rsid w:val="00570F74"/>
    <w:rsid w:val="0057134F"/>
    <w:rsid w:val="00571716"/>
    <w:rsid w:val="005729AC"/>
    <w:rsid w:val="00572DED"/>
    <w:rsid w:val="00573AC6"/>
    <w:rsid w:val="00573B8E"/>
    <w:rsid w:val="00573F6E"/>
    <w:rsid w:val="00574158"/>
    <w:rsid w:val="00575BCF"/>
    <w:rsid w:val="00575F4F"/>
    <w:rsid w:val="00576148"/>
    <w:rsid w:val="00576FFD"/>
    <w:rsid w:val="005779F2"/>
    <w:rsid w:val="00580ECC"/>
    <w:rsid w:val="00581050"/>
    <w:rsid w:val="00581324"/>
    <w:rsid w:val="00581DC7"/>
    <w:rsid w:val="00581E90"/>
    <w:rsid w:val="0058221C"/>
    <w:rsid w:val="0058365D"/>
    <w:rsid w:val="0058426F"/>
    <w:rsid w:val="00584330"/>
    <w:rsid w:val="005843E9"/>
    <w:rsid w:val="00584CA5"/>
    <w:rsid w:val="005853D0"/>
    <w:rsid w:val="005860F5"/>
    <w:rsid w:val="00586615"/>
    <w:rsid w:val="00586BDE"/>
    <w:rsid w:val="00586C5A"/>
    <w:rsid w:val="00587BDD"/>
    <w:rsid w:val="0059051F"/>
    <w:rsid w:val="00590640"/>
    <w:rsid w:val="00590B11"/>
    <w:rsid w:val="00590BC3"/>
    <w:rsid w:val="00590E08"/>
    <w:rsid w:val="005924C5"/>
    <w:rsid w:val="00592C3A"/>
    <w:rsid w:val="00592C4D"/>
    <w:rsid w:val="00594965"/>
    <w:rsid w:val="005952B9"/>
    <w:rsid w:val="00596253"/>
    <w:rsid w:val="00597186"/>
    <w:rsid w:val="005A1444"/>
    <w:rsid w:val="005A1788"/>
    <w:rsid w:val="005A282A"/>
    <w:rsid w:val="005A2DE0"/>
    <w:rsid w:val="005A2DF3"/>
    <w:rsid w:val="005A323B"/>
    <w:rsid w:val="005A553D"/>
    <w:rsid w:val="005A5883"/>
    <w:rsid w:val="005A7ADF"/>
    <w:rsid w:val="005B0208"/>
    <w:rsid w:val="005B05FB"/>
    <w:rsid w:val="005B122A"/>
    <w:rsid w:val="005B1B71"/>
    <w:rsid w:val="005B1FD9"/>
    <w:rsid w:val="005B334B"/>
    <w:rsid w:val="005B36F0"/>
    <w:rsid w:val="005B394A"/>
    <w:rsid w:val="005B4005"/>
    <w:rsid w:val="005B473B"/>
    <w:rsid w:val="005B4CBA"/>
    <w:rsid w:val="005B51C4"/>
    <w:rsid w:val="005B5392"/>
    <w:rsid w:val="005B6118"/>
    <w:rsid w:val="005B6DD5"/>
    <w:rsid w:val="005B6F11"/>
    <w:rsid w:val="005B706E"/>
    <w:rsid w:val="005C04C2"/>
    <w:rsid w:val="005C09DC"/>
    <w:rsid w:val="005C207A"/>
    <w:rsid w:val="005C35D4"/>
    <w:rsid w:val="005C3667"/>
    <w:rsid w:val="005C470B"/>
    <w:rsid w:val="005C57AD"/>
    <w:rsid w:val="005C5E8A"/>
    <w:rsid w:val="005C6399"/>
    <w:rsid w:val="005C63BB"/>
    <w:rsid w:val="005C6C69"/>
    <w:rsid w:val="005C744C"/>
    <w:rsid w:val="005C77FE"/>
    <w:rsid w:val="005D016C"/>
    <w:rsid w:val="005D0205"/>
    <w:rsid w:val="005D1EDC"/>
    <w:rsid w:val="005D238B"/>
    <w:rsid w:val="005D316E"/>
    <w:rsid w:val="005D3D4E"/>
    <w:rsid w:val="005D5586"/>
    <w:rsid w:val="005D640A"/>
    <w:rsid w:val="005D6647"/>
    <w:rsid w:val="005D6933"/>
    <w:rsid w:val="005E000E"/>
    <w:rsid w:val="005E0850"/>
    <w:rsid w:val="005E0AB7"/>
    <w:rsid w:val="005E1FD7"/>
    <w:rsid w:val="005E2153"/>
    <w:rsid w:val="005E2627"/>
    <w:rsid w:val="005E38A2"/>
    <w:rsid w:val="005E4486"/>
    <w:rsid w:val="005E4811"/>
    <w:rsid w:val="005E4B3D"/>
    <w:rsid w:val="005E4B41"/>
    <w:rsid w:val="005E666C"/>
    <w:rsid w:val="005E71BA"/>
    <w:rsid w:val="005F0CD7"/>
    <w:rsid w:val="005F221D"/>
    <w:rsid w:val="005F2251"/>
    <w:rsid w:val="005F27BC"/>
    <w:rsid w:val="005F2B14"/>
    <w:rsid w:val="005F2F8F"/>
    <w:rsid w:val="005F36FD"/>
    <w:rsid w:val="005F5152"/>
    <w:rsid w:val="005F63E5"/>
    <w:rsid w:val="005F753C"/>
    <w:rsid w:val="00601257"/>
    <w:rsid w:val="0060209F"/>
    <w:rsid w:val="00602392"/>
    <w:rsid w:val="00602AAC"/>
    <w:rsid w:val="00602C52"/>
    <w:rsid w:val="00603B6E"/>
    <w:rsid w:val="00603D38"/>
    <w:rsid w:val="006044BA"/>
    <w:rsid w:val="00605AA3"/>
    <w:rsid w:val="00605E06"/>
    <w:rsid w:val="00606224"/>
    <w:rsid w:val="0060628E"/>
    <w:rsid w:val="00606D48"/>
    <w:rsid w:val="00606E9E"/>
    <w:rsid w:val="00611131"/>
    <w:rsid w:val="00611AE0"/>
    <w:rsid w:val="00612438"/>
    <w:rsid w:val="00612F64"/>
    <w:rsid w:val="00613CBC"/>
    <w:rsid w:val="00613E01"/>
    <w:rsid w:val="006145CA"/>
    <w:rsid w:val="00614C51"/>
    <w:rsid w:val="00616CC6"/>
    <w:rsid w:val="00617C81"/>
    <w:rsid w:val="00617F56"/>
    <w:rsid w:val="00620A8A"/>
    <w:rsid w:val="00621246"/>
    <w:rsid w:val="006242EC"/>
    <w:rsid w:val="00624471"/>
    <w:rsid w:val="00624C66"/>
    <w:rsid w:val="0062528F"/>
    <w:rsid w:val="006260F1"/>
    <w:rsid w:val="00626305"/>
    <w:rsid w:val="0062751E"/>
    <w:rsid w:val="00627C8A"/>
    <w:rsid w:val="0063037A"/>
    <w:rsid w:val="0063093B"/>
    <w:rsid w:val="00630C07"/>
    <w:rsid w:val="006312C1"/>
    <w:rsid w:val="00631F5F"/>
    <w:rsid w:val="00632237"/>
    <w:rsid w:val="006323BE"/>
    <w:rsid w:val="0063338A"/>
    <w:rsid w:val="00633590"/>
    <w:rsid w:val="00633627"/>
    <w:rsid w:val="00633D1C"/>
    <w:rsid w:val="00634005"/>
    <w:rsid w:val="006352AD"/>
    <w:rsid w:val="006357B3"/>
    <w:rsid w:val="0064042A"/>
    <w:rsid w:val="00640B98"/>
    <w:rsid w:val="00641024"/>
    <w:rsid w:val="00641864"/>
    <w:rsid w:val="00641BA3"/>
    <w:rsid w:val="00641CB0"/>
    <w:rsid w:val="00642AE1"/>
    <w:rsid w:val="0064419F"/>
    <w:rsid w:val="006447A5"/>
    <w:rsid w:val="0064489B"/>
    <w:rsid w:val="00646332"/>
    <w:rsid w:val="00646D24"/>
    <w:rsid w:val="0064795D"/>
    <w:rsid w:val="006512DD"/>
    <w:rsid w:val="00651EF8"/>
    <w:rsid w:val="00652199"/>
    <w:rsid w:val="00652CF4"/>
    <w:rsid w:val="006539DE"/>
    <w:rsid w:val="00654C58"/>
    <w:rsid w:val="00654E04"/>
    <w:rsid w:val="006555C3"/>
    <w:rsid w:val="00655801"/>
    <w:rsid w:val="00655F1B"/>
    <w:rsid w:val="00657CEE"/>
    <w:rsid w:val="0066009C"/>
    <w:rsid w:val="00660218"/>
    <w:rsid w:val="006608B4"/>
    <w:rsid w:val="00660AC4"/>
    <w:rsid w:val="00660B41"/>
    <w:rsid w:val="00660B44"/>
    <w:rsid w:val="00660D63"/>
    <w:rsid w:val="006611FD"/>
    <w:rsid w:val="006620AA"/>
    <w:rsid w:val="00664708"/>
    <w:rsid w:val="00664815"/>
    <w:rsid w:val="0066510F"/>
    <w:rsid w:val="0066619E"/>
    <w:rsid w:val="0066685B"/>
    <w:rsid w:val="0066719E"/>
    <w:rsid w:val="006703D9"/>
    <w:rsid w:val="0067057B"/>
    <w:rsid w:val="00670F63"/>
    <w:rsid w:val="00671EB4"/>
    <w:rsid w:val="00672267"/>
    <w:rsid w:val="006729C7"/>
    <w:rsid w:val="00673475"/>
    <w:rsid w:val="006738CA"/>
    <w:rsid w:val="006743BB"/>
    <w:rsid w:val="0067442D"/>
    <w:rsid w:val="00674C9F"/>
    <w:rsid w:val="00675AD5"/>
    <w:rsid w:val="00675B4D"/>
    <w:rsid w:val="006763AB"/>
    <w:rsid w:val="006766B9"/>
    <w:rsid w:val="00676F08"/>
    <w:rsid w:val="0067707F"/>
    <w:rsid w:val="0067731C"/>
    <w:rsid w:val="00677729"/>
    <w:rsid w:val="00677B57"/>
    <w:rsid w:val="006809CA"/>
    <w:rsid w:val="00680D8E"/>
    <w:rsid w:val="0068116A"/>
    <w:rsid w:val="00681A42"/>
    <w:rsid w:val="00681AE8"/>
    <w:rsid w:val="006832B0"/>
    <w:rsid w:val="00683330"/>
    <w:rsid w:val="00683D59"/>
    <w:rsid w:val="006842F7"/>
    <w:rsid w:val="00685483"/>
    <w:rsid w:val="0068564A"/>
    <w:rsid w:val="00685710"/>
    <w:rsid w:val="0068599B"/>
    <w:rsid w:val="00685C5D"/>
    <w:rsid w:val="00686D0D"/>
    <w:rsid w:val="00687050"/>
    <w:rsid w:val="006873EF"/>
    <w:rsid w:val="00687D4C"/>
    <w:rsid w:val="00690952"/>
    <w:rsid w:val="00690A21"/>
    <w:rsid w:val="00690EA4"/>
    <w:rsid w:val="00690F71"/>
    <w:rsid w:val="00691549"/>
    <w:rsid w:val="00691DC8"/>
    <w:rsid w:val="0069435B"/>
    <w:rsid w:val="00694D53"/>
    <w:rsid w:val="00694F03"/>
    <w:rsid w:val="0069684E"/>
    <w:rsid w:val="00697129"/>
    <w:rsid w:val="006977A6"/>
    <w:rsid w:val="006A16CF"/>
    <w:rsid w:val="006A174F"/>
    <w:rsid w:val="006A1B94"/>
    <w:rsid w:val="006A23D1"/>
    <w:rsid w:val="006A2C01"/>
    <w:rsid w:val="006A3EF6"/>
    <w:rsid w:val="006A4D43"/>
    <w:rsid w:val="006A51F7"/>
    <w:rsid w:val="006A530D"/>
    <w:rsid w:val="006A5473"/>
    <w:rsid w:val="006A6273"/>
    <w:rsid w:val="006A67CC"/>
    <w:rsid w:val="006A7546"/>
    <w:rsid w:val="006B0E5D"/>
    <w:rsid w:val="006B1B4B"/>
    <w:rsid w:val="006B21B5"/>
    <w:rsid w:val="006B2D5D"/>
    <w:rsid w:val="006B3460"/>
    <w:rsid w:val="006B5647"/>
    <w:rsid w:val="006B6108"/>
    <w:rsid w:val="006B70A8"/>
    <w:rsid w:val="006B74C9"/>
    <w:rsid w:val="006B7E76"/>
    <w:rsid w:val="006C078C"/>
    <w:rsid w:val="006C0F46"/>
    <w:rsid w:val="006C16FE"/>
    <w:rsid w:val="006C3EF2"/>
    <w:rsid w:val="006C43B8"/>
    <w:rsid w:val="006C4497"/>
    <w:rsid w:val="006C47C7"/>
    <w:rsid w:val="006C58DC"/>
    <w:rsid w:val="006C5AC6"/>
    <w:rsid w:val="006C6E33"/>
    <w:rsid w:val="006C7129"/>
    <w:rsid w:val="006D0196"/>
    <w:rsid w:val="006D05D3"/>
    <w:rsid w:val="006D1DCA"/>
    <w:rsid w:val="006D1EA7"/>
    <w:rsid w:val="006D2E01"/>
    <w:rsid w:val="006D33BD"/>
    <w:rsid w:val="006D4239"/>
    <w:rsid w:val="006D49ED"/>
    <w:rsid w:val="006D505C"/>
    <w:rsid w:val="006D639F"/>
    <w:rsid w:val="006D6996"/>
    <w:rsid w:val="006D7069"/>
    <w:rsid w:val="006D71E2"/>
    <w:rsid w:val="006D7779"/>
    <w:rsid w:val="006D7BA8"/>
    <w:rsid w:val="006E0200"/>
    <w:rsid w:val="006E1028"/>
    <w:rsid w:val="006E15F0"/>
    <w:rsid w:val="006E3184"/>
    <w:rsid w:val="006E5BA0"/>
    <w:rsid w:val="006E6D3F"/>
    <w:rsid w:val="006E7707"/>
    <w:rsid w:val="006E7F56"/>
    <w:rsid w:val="006F04B9"/>
    <w:rsid w:val="006F07DC"/>
    <w:rsid w:val="006F1103"/>
    <w:rsid w:val="006F144F"/>
    <w:rsid w:val="006F21ED"/>
    <w:rsid w:val="006F3B5A"/>
    <w:rsid w:val="006F3C39"/>
    <w:rsid w:val="006F4966"/>
    <w:rsid w:val="006F4F9E"/>
    <w:rsid w:val="006F51F4"/>
    <w:rsid w:val="006F54B0"/>
    <w:rsid w:val="006F54F2"/>
    <w:rsid w:val="006F66E0"/>
    <w:rsid w:val="00700192"/>
    <w:rsid w:val="00702404"/>
    <w:rsid w:val="00703021"/>
    <w:rsid w:val="007030D8"/>
    <w:rsid w:val="007049FB"/>
    <w:rsid w:val="007060E3"/>
    <w:rsid w:val="0071011C"/>
    <w:rsid w:val="007118FF"/>
    <w:rsid w:val="00711A28"/>
    <w:rsid w:val="007136C1"/>
    <w:rsid w:val="00713A77"/>
    <w:rsid w:val="00716418"/>
    <w:rsid w:val="007166A2"/>
    <w:rsid w:val="007167E5"/>
    <w:rsid w:val="007172DA"/>
    <w:rsid w:val="0071733D"/>
    <w:rsid w:val="00717400"/>
    <w:rsid w:val="00717D35"/>
    <w:rsid w:val="00717E49"/>
    <w:rsid w:val="00717E77"/>
    <w:rsid w:val="0072077C"/>
    <w:rsid w:val="00720E12"/>
    <w:rsid w:val="00721763"/>
    <w:rsid w:val="00722587"/>
    <w:rsid w:val="00722CC4"/>
    <w:rsid w:val="00722F1C"/>
    <w:rsid w:val="007238B3"/>
    <w:rsid w:val="00723CDC"/>
    <w:rsid w:val="007240DF"/>
    <w:rsid w:val="00724121"/>
    <w:rsid w:val="007249D2"/>
    <w:rsid w:val="00724DDB"/>
    <w:rsid w:val="00726041"/>
    <w:rsid w:val="00726406"/>
    <w:rsid w:val="007265DD"/>
    <w:rsid w:val="0072685B"/>
    <w:rsid w:val="00726C46"/>
    <w:rsid w:val="00727126"/>
    <w:rsid w:val="00727944"/>
    <w:rsid w:val="00730354"/>
    <w:rsid w:val="007305C6"/>
    <w:rsid w:val="00730A5F"/>
    <w:rsid w:val="00730C9D"/>
    <w:rsid w:val="00730F45"/>
    <w:rsid w:val="00730FCD"/>
    <w:rsid w:val="00731C28"/>
    <w:rsid w:val="00732DAE"/>
    <w:rsid w:val="00733AC6"/>
    <w:rsid w:val="00733BB0"/>
    <w:rsid w:val="00733E8C"/>
    <w:rsid w:val="00735027"/>
    <w:rsid w:val="00735FF0"/>
    <w:rsid w:val="0073627F"/>
    <w:rsid w:val="00736285"/>
    <w:rsid w:val="00736567"/>
    <w:rsid w:val="00736EFE"/>
    <w:rsid w:val="00737485"/>
    <w:rsid w:val="00737690"/>
    <w:rsid w:val="0073769D"/>
    <w:rsid w:val="007379AD"/>
    <w:rsid w:val="007379C6"/>
    <w:rsid w:val="00740837"/>
    <w:rsid w:val="00740F54"/>
    <w:rsid w:val="007416E2"/>
    <w:rsid w:val="007418F2"/>
    <w:rsid w:val="00741F97"/>
    <w:rsid w:val="00742217"/>
    <w:rsid w:val="00742D7E"/>
    <w:rsid w:val="007447FF"/>
    <w:rsid w:val="00744F5E"/>
    <w:rsid w:val="00745D86"/>
    <w:rsid w:val="00746142"/>
    <w:rsid w:val="00747301"/>
    <w:rsid w:val="0074747F"/>
    <w:rsid w:val="00750752"/>
    <w:rsid w:val="0075075E"/>
    <w:rsid w:val="00750D82"/>
    <w:rsid w:val="0075272F"/>
    <w:rsid w:val="00752DFC"/>
    <w:rsid w:val="00752E38"/>
    <w:rsid w:val="00754128"/>
    <w:rsid w:val="00754B3A"/>
    <w:rsid w:val="00755122"/>
    <w:rsid w:val="00755569"/>
    <w:rsid w:val="00755B88"/>
    <w:rsid w:val="00756E1E"/>
    <w:rsid w:val="00757CDF"/>
    <w:rsid w:val="007601B1"/>
    <w:rsid w:val="0076048A"/>
    <w:rsid w:val="00760EB3"/>
    <w:rsid w:val="00761D3A"/>
    <w:rsid w:val="007622D2"/>
    <w:rsid w:val="007623B8"/>
    <w:rsid w:val="00762A4C"/>
    <w:rsid w:val="00762EE1"/>
    <w:rsid w:val="0076331F"/>
    <w:rsid w:val="00763E15"/>
    <w:rsid w:val="00763E8A"/>
    <w:rsid w:val="00763EA2"/>
    <w:rsid w:val="00765921"/>
    <w:rsid w:val="007722E0"/>
    <w:rsid w:val="00772920"/>
    <w:rsid w:val="00773501"/>
    <w:rsid w:val="00773AE8"/>
    <w:rsid w:val="00774BB3"/>
    <w:rsid w:val="00774D86"/>
    <w:rsid w:val="00774DFF"/>
    <w:rsid w:val="0077501C"/>
    <w:rsid w:val="007758DB"/>
    <w:rsid w:val="00775B2C"/>
    <w:rsid w:val="00775BB7"/>
    <w:rsid w:val="0077629F"/>
    <w:rsid w:val="0077655D"/>
    <w:rsid w:val="00776741"/>
    <w:rsid w:val="00776ACF"/>
    <w:rsid w:val="00776B6E"/>
    <w:rsid w:val="00780782"/>
    <w:rsid w:val="00780B4E"/>
    <w:rsid w:val="0078184A"/>
    <w:rsid w:val="00781C6A"/>
    <w:rsid w:val="0078223C"/>
    <w:rsid w:val="00783982"/>
    <w:rsid w:val="00783BDD"/>
    <w:rsid w:val="00783FA0"/>
    <w:rsid w:val="0078499A"/>
    <w:rsid w:val="00784AC5"/>
    <w:rsid w:val="007859A9"/>
    <w:rsid w:val="00785C1A"/>
    <w:rsid w:val="00786830"/>
    <w:rsid w:val="00786F5D"/>
    <w:rsid w:val="007900D2"/>
    <w:rsid w:val="0079037B"/>
    <w:rsid w:val="007910AC"/>
    <w:rsid w:val="0079136A"/>
    <w:rsid w:val="00791517"/>
    <w:rsid w:val="0079231F"/>
    <w:rsid w:val="00795064"/>
    <w:rsid w:val="007959EA"/>
    <w:rsid w:val="00795F27"/>
    <w:rsid w:val="007960DA"/>
    <w:rsid w:val="00796208"/>
    <w:rsid w:val="007972B4"/>
    <w:rsid w:val="007972EC"/>
    <w:rsid w:val="00797365"/>
    <w:rsid w:val="00797D24"/>
    <w:rsid w:val="007A00BD"/>
    <w:rsid w:val="007A020D"/>
    <w:rsid w:val="007A0547"/>
    <w:rsid w:val="007A0DD8"/>
    <w:rsid w:val="007A2606"/>
    <w:rsid w:val="007A327E"/>
    <w:rsid w:val="007A33D5"/>
    <w:rsid w:val="007A35B0"/>
    <w:rsid w:val="007A4193"/>
    <w:rsid w:val="007A41BE"/>
    <w:rsid w:val="007A447B"/>
    <w:rsid w:val="007A44F5"/>
    <w:rsid w:val="007A501D"/>
    <w:rsid w:val="007A56EC"/>
    <w:rsid w:val="007A62E7"/>
    <w:rsid w:val="007A6C73"/>
    <w:rsid w:val="007A6C93"/>
    <w:rsid w:val="007A6E51"/>
    <w:rsid w:val="007A756B"/>
    <w:rsid w:val="007A759F"/>
    <w:rsid w:val="007B06AF"/>
    <w:rsid w:val="007B09B1"/>
    <w:rsid w:val="007B0FD5"/>
    <w:rsid w:val="007B1079"/>
    <w:rsid w:val="007B1D2E"/>
    <w:rsid w:val="007B20B0"/>
    <w:rsid w:val="007B2342"/>
    <w:rsid w:val="007B2382"/>
    <w:rsid w:val="007B389B"/>
    <w:rsid w:val="007B42AD"/>
    <w:rsid w:val="007B4997"/>
    <w:rsid w:val="007B5184"/>
    <w:rsid w:val="007B542B"/>
    <w:rsid w:val="007B5704"/>
    <w:rsid w:val="007B57AD"/>
    <w:rsid w:val="007B5A0F"/>
    <w:rsid w:val="007B5C31"/>
    <w:rsid w:val="007B70F8"/>
    <w:rsid w:val="007C0182"/>
    <w:rsid w:val="007C31D8"/>
    <w:rsid w:val="007C3292"/>
    <w:rsid w:val="007C3AF2"/>
    <w:rsid w:val="007C3B5A"/>
    <w:rsid w:val="007C4B02"/>
    <w:rsid w:val="007C61B5"/>
    <w:rsid w:val="007C633E"/>
    <w:rsid w:val="007C6912"/>
    <w:rsid w:val="007C6FAB"/>
    <w:rsid w:val="007C70CC"/>
    <w:rsid w:val="007D0040"/>
    <w:rsid w:val="007D148C"/>
    <w:rsid w:val="007D19C0"/>
    <w:rsid w:val="007D1D7A"/>
    <w:rsid w:val="007D2A87"/>
    <w:rsid w:val="007D47EA"/>
    <w:rsid w:val="007D494B"/>
    <w:rsid w:val="007D5D96"/>
    <w:rsid w:val="007D5EBD"/>
    <w:rsid w:val="007D645E"/>
    <w:rsid w:val="007D7079"/>
    <w:rsid w:val="007D7A98"/>
    <w:rsid w:val="007D7E77"/>
    <w:rsid w:val="007D7EB2"/>
    <w:rsid w:val="007E011B"/>
    <w:rsid w:val="007E0249"/>
    <w:rsid w:val="007E2C05"/>
    <w:rsid w:val="007E3471"/>
    <w:rsid w:val="007E5126"/>
    <w:rsid w:val="007F0743"/>
    <w:rsid w:val="007F0931"/>
    <w:rsid w:val="007F0A29"/>
    <w:rsid w:val="007F0E40"/>
    <w:rsid w:val="007F30C8"/>
    <w:rsid w:val="007F319F"/>
    <w:rsid w:val="007F39EB"/>
    <w:rsid w:val="007F3C8E"/>
    <w:rsid w:val="007F46B9"/>
    <w:rsid w:val="007F46C2"/>
    <w:rsid w:val="007F470C"/>
    <w:rsid w:val="007F4B8E"/>
    <w:rsid w:val="007F5463"/>
    <w:rsid w:val="007F5B06"/>
    <w:rsid w:val="007F5E8D"/>
    <w:rsid w:val="007F6266"/>
    <w:rsid w:val="007F7017"/>
    <w:rsid w:val="007F7063"/>
    <w:rsid w:val="00800645"/>
    <w:rsid w:val="00800E93"/>
    <w:rsid w:val="00800F77"/>
    <w:rsid w:val="00802651"/>
    <w:rsid w:val="008033ED"/>
    <w:rsid w:val="00803469"/>
    <w:rsid w:val="0080359B"/>
    <w:rsid w:val="008059AD"/>
    <w:rsid w:val="0080618F"/>
    <w:rsid w:val="008062B5"/>
    <w:rsid w:val="008069C6"/>
    <w:rsid w:val="00806A13"/>
    <w:rsid w:val="00806C2E"/>
    <w:rsid w:val="00806E20"/>
    <w:rsid w:val="00806FA8"/>
    <w:rsid w:val="008078BE"/>
    <w:rsid w:val="00807C9E"/>
    <w:rsid w:val="00807F89"/>
    <w:rsid w:val="00810297"/>
    <w:rsid w:val="008107D8"/>
    <w:rsid w:val="0081091C"/>
    <w:rsid w:val="008109CA"/>
    <w:rsid w:val="00810ED9"/>
    <w:rsid w:val="008111FE"/>
    <w:rsid w:val="008122EC"/>
    <w:rsid w:val="00813962"/>
    <w:rsid w:val="0081493E"/>
    <w:rsid w:val="00814C45"/>
    <w:rsid w:val="008158CA"/>
    <w:rsid w:val="00815F9E"/>
    <w:rsid w:val="0081643C"/>
    <w:rsid w:val="00816788"/>
    <w:rsid w:val="00816D1E"/>
    <w:rsid w:val="008171E2"/>
    <w:rsid w:val="008172E9"/>
    <w:rsid w:val="00817EC5"/>
    <w:rsid w:val="00820F9D"/>
    <w:rsid w:val="008210EE"/>
    <w:rsid w:val="008213DB"/>
    <w:rsid w:val="008235CE"/>
    <w:rsid w:val="00825382"/>
    <w:rsid w:val="008259DE"/>
    <w:rsid w:val="00826E80"/>
    <w:rsid w:val="00827367"/>
    <w:rsid w:val="008279F0"/>
    <w:rsid w:val="0083058C"/>
    <w:rsid w:val="00830627"/>
    <w:rsid w:val="0083067A"/>
    <w:rsid w:val="008306E5"/>
    <w:rsid w:val="00830868"/>
    <w:rsid w:val="0083134A"/>
    <w:rsid w:val="0083160F"/>
    <w:rsid w:val="00831A97"/>
    <w:rsid w:val="0083215F"/>
    <w:rsid w:val="00832699"/>
    <w:rsid w:val="00833A69"/>
    <w:rsid w:val="00833EA1"/>
    <w:rsid w:val="008354AA"/>
    <w:rsid w:val="008361B2"/>
    <w:rsid w:val="00836B88"/>
    <w:rsid w:val="008371D3"/>
    <w:rsid w:val="0083770A"/>
    <w:rsid w:val="00837DCA"/>
    <w:rsid w:val="00837EE6"/>
    <w:rsid w:val="0084179C"/>
    <w:rsid w:val="0084190C"/>
    <w:rsid w:val="0084200A"/>
    <w:rsid w:val="00842638"/>
    <w:rsid w:val="00842661"/>
    <w:rsid w:val="00842EA9"/>
    <w:rsid w:val="00843647"/>
    <w:rsid w:val="0084397E"/>
    <w:rsid w:val="008439E8"/>
    <w:rsid w:val="008440A2"/>
    <w:rsid w:val="0084417A"/>
    <w:rsid w:val="00844FF1"/>
    <w:rsid w:val="008459DD"/>
    <w:rsid w:val="00845D5D"/>
    <w:rsid w:val="00845EF2"/>
    <w:rsid w:val="00846357"/>
    <w:rsid w:val="00846624"/>
    <w:rsid w:val="00846A78"/>
    <w:rsid w:val="00846EFA"/>
    <w:rsid w:val="008479B2"/>
    <w:rsid w:val="00850648"/>
    <w:rsid w:val="00850999"/>
    <w:rsid w:val="00851513"/>
    <w:rsid w:val="00851707"/>
    <w:rsid w:val="00851C23"/>
    <w:rsid w:val="00851DB4"/>
    <w:rsid w:val="00852301"/>
    <w:rsid w:val="00852D63"/>
    <w:rsid w:val="00852E47"/>
    <w:rsid w:val="008537F0"/>
    <w:rsid w:val="008545AD"/>
    <w:rsid w:val="00854A21"/>
    <w:rsid w:val="0085587B"/>
    <w:rsid w:val="008558AB"/>
    <w:rsid w:val="00856699"/>
    <w:rsid w:val="00856C34"/>
    <w:rsid w:val="00857918"/>
    <w:rsid w:val="00857D78"/>
    <w:rsid w:val="0086036F"/>
    <w:rsid w:val="008603B8"/>
    <w:rsid w:val="00860EDE"/>
    <w:rsid w:val="00860F04"/>
    <w:rsid w:val="008618C8"/>
    <w:rsid w:val="00862213"/>
    <w:rsid w:val="008626F2"/>
    <w:rsid w:val="0086290A"/>
    <w:rsid w:val="00862F00"/>
    <w:rsid w:val="008630C7"/>
    <w:rsid w:val="008634D7"/>
    <w:rsid w:val="00866E1A"/>
    <w:rsid w:val="00867F0C"/>
    <w:rsid w:val="008705B3"/>
    <w:rsid w:val="008707C2"/>
    <w:rsid w:val="00870D0C"/>
    <w:rsid w:val="00870EC5"/>
    <w:rsid w:val="008713A0"/>
    <w:rsid w:val="0087170C"/>
    <w:rsid w:val="00871CF7"/>
    <w:rsid w:val="00871D51"/>
    <w:rsid w:val="00872667"/>
    <w:rsid w:val="00872C9C"/>
    <w:rsid w:val="00872F7B"/>
    <w:rsid w:val="0087370A"/>
    <w:rsid w:val="00873D4F"/>
    <w:rsid w:val="00873F9C"/>
    <w:rsid w:val="00874720"/>
    <w:rsid w:val="008749F7"/>
    <w:rsid w:val="008762C7"/>
    <w:rsid w:val="00876746"/>
    <w:rsid w:val="00876760"/>
    <w:rsid w:val="0087689C"/>
    <w:rsid w:val="00876B83"/>
    <w:rsid w:val="00877619"/>
    <w:rsid w:val="00880010"/>
    <w:rsid w:val="008802EE"/>
    <w:rsid w:val="008806B2"/>
    <w:rsid w:val="008807D7"/>
    <w:rsid w:val="008816B7"/>
    <w:rsid w:val="0088174F"/>
    <w:rsid w:val="00882441"/>
    <w:rsid w:val="008827B3"/>
    <w:rsid w:val="0088353F"/>
    <w:rsid w:val="00883759"/>
    <w:rsid w:val="00883F0B"/>
    <w:rsid w:val="00884D38"/>
    <w:rsid w:val="00885357"/>
    <w:rsid w:val="00885828"/>
    <w:rsid w:val="00885BB0"/>
    <w:rsid w:val="00886212"/>
    <w:rsid w:val="00886723"/>
    <w:rsid w:val="00886DC2"/>
    <w:rsid w:val="00886DDB"/>
    <w:rsid w:val="00887B2E"/>
    <w:rsid w:val="00887DFC"/>
    <w:rsid w:val="008901CC"/>
    <w:rsid w:val="008909BB"/>
    <w:rsid w:val="00891756"/>
    <w:rsid w:val="00891D59"/>
    <w:rsid w:val="00891D97"/>
    <w:rsid w:val="0089237A"/>
    <w:rsid w:val="008924CB"/>
    <w:rsid w:val="00892857"/>
    <w:rsid w:val="00893C31"/>
    <w:rsid w:val="00893EA6"/>
    <w:rsid w:val="00894B46"/>
    <w:rsid w:val="00894C12"/>
    <w:rsid w:val="00895106"/>
    <w:rsid w:val="0089555C"/>
    <w:rsid w:val="00895DFF"/>
    <w:rsid w:val="00896F1A"/>
    <w:rsid w:val="008971B2"/>
    <w:rsid w:val="008A191B"/>
    <w:rsid w:val="008A1F41"/>
    <w:rsid w:val="008A26F2"/>
    <w:rsid w:val="008A2A6D"/>
    <w:rsid w:val="008A4A29"/>
    <w:rsid w:val="008A4D44"/>
    <w:rsid w:val="008A6581"/>
    <w:rsid w:val="008A6C99"/>
    <w:rsid w:val="008A7901"/>
    <w:rsid w:val="008B01A1"/>
    <w:rsid w:val="008B253B"/>
    <w:rsid w:val="008B2E9B"/>
    <w:rsid w:val="008B3FEB"/>
    <w:rsid w:val="008B6433"/>
    <w:rsid w:val="008B7741"/>
    <w:rsid w:val="008B77C1"/>
    <w:rsid w:val="008C041F"/>
    <w:rsid w:val="008C2C94"/>
    <w:rsid w:val="008C3117"/>
    <w:rsid w:val="008C3B97"/>
    <w:rsid w:val="008C3E6E"/>
    <w:rsid w:val="008C46B2"/>
    <w:rsid w:val="008C62D4"/>
    <w:rsid w:val="008C643A"/>
    <w:rsid w:val="008C7547"/>
    <w:rsid w:val="008D12FF"/>
    <w:rsid w:val="008D2865"/>
    <w:rsid w:val="008D2C74"/>
    <w:rsid w:val="008D2E91"/>
    <w:rsid w:val="008D327F"/>
    <w:rsid w:val="008D34CD"/>
    <w:rsid w:val="008D3CD9"/>
    <w:rsid w:val="008D4297"/>
    <w:rsid w:val="008D4E26"/>
    <w:rsid w:val="008D5161"/>
    <w:rsid w:val="008D55C9"/>
    <w:rsid w:val="008D5D18"/>
    <w:rsid w:val="008D6CC4"/>
    <w:rsid w:val="008D7042"/>
    <w:rsid w:val="008D771F"/>
    <w:rsid w:val="008D77D4"/>
    <w:rsid w:val="008D7D08"/>
    <w:rsid w:val="008D7F4A"/>
    <w:rsid w:val="008E1E67"/>
    <w:rsid w:val="008E26BC"/>
    <w:rsid w:val="008E286B"/>
    <w:rsid w:val="008E2C9C"/>
    <w:rsid w:val="008E40DC"/>
    <w:rsid w:val="008E59C2"/>
    <w:rsid w:val="008E59E0"/>
    <w:rsid w:val="008E6896"/>
    <w:rsid w:val="008E759A"/>
    <w:rsid w:val="008E79C8"/>
    <w:rsid w:val="008F0469"/>
    <w:rsid w:val="008F137E"/>
    <w:rsid w:val="008F1B5B"/>
    <w:rsid w:val="008F2BE8"/>
    <w:rsid w:val="008F397D"/>
    <w:rsid w:val="008F3B13"/>
    <w:rsid w:val="008F3C80"/>
    <w:rsid w:val="008F3D7C"/>
    <w:rsid w:val="008F41A0"/>
    <w:rsid w:val="008F4C40"/>
    <w:rsid w:val="008F51BE"/>
    <w:rsid w:val="008F5747"/>
    <w:rsid w:val="008F5BA2"/>
    <w:rsid w:val="008F652A"/>
    <w:rsid w:val="008F676B"/>
    <w:rsid w:val="008F6A90"/>
    <w:rsid w:val="008F77EF"/>
    <w:rsid w:val="00900506"/>
    <w:rsid w:val="00901CBA"/>
    <w:rsid w:val="00901F86"/>
    <w:rsid w:val="0090296A"/>
    <w:rsid w:val="0090333F"/>
    <w:rsid w:val="009041E1"/>
    <w:rsid w:val="00904513"/>
    <w:rsid w:val="00904810"/>
    <w:rsid w:val="00904CB3"/>
    <w:rsid w:val="0090597A"/>
    <w:rsid w:val="009068CA"/>
    <w:rsid w:val="00907B55"/>
    <w:rsid w:val="00907CCC"/>
    <w:rsid w:val="009103E7"/>
    <w:rsid w:val="00910833"/>
    <w:rsid w:val="00912D66"/>
    <w:rsid w:val="00913AE4"/>
    <w:rsid w:val="00913EE9"/>
    <w:rsid w:val="009145E3"/>
    <w:rsid w:val="00915855"/>
    <w:rsid w:val="00915B1E"/>
    <w:rsid w:val="00915BB9"/>
    <w:rsid w:val="0091671C"/>
    <w:rsid w:val="00916BA7"/>
    <w:rsid w:val="00917745"/>
    <w:rsid w:val="00917A03"/>
    <w:rsid w:val="00920027"/>
    <w:rsid w:val="00920B63"/>
    <w:rsid w:val="0092166A"/>
    <w:rsid w:val="0092192A"/>
    <w:rsid w:val="009225C6"/>
    <w:rsid w:val="00922C1A"/>
    <w:rsid w:val="00923413"/>
    <w:rsid w:val="00924D70"/>
    <w:rsid w:val="00925345"/>
    <w:rsid w:val="009275F0"/>
    <w:rsid w:val="009277B4"/>
    <w:rsid w:val="00927C04"/>
    <w:rsid w:val="00927D7B"/>
    <w:rsid w:val="009318D1"/>
    <w:rsid w:val="00931DBB"/>
    <w:rsid w:val="00931F0B"/>
    <w:rsid w:val="0093257E"/>
    <w:rsid w:val="00932CFE"/>
    <w:rsid w:val="00933600"/>
    <w:rsid w:val="00933FD4"/>
    <w:rsid w:val="00934384"/>
    <w:rsid w:val="0093450E"/>
    <w:rsid w:val="0093546B"/>
    <w:rsid w:val="00935BA1"/>
    <w:rsid w:val="00935CB3"/>
    <w:rsid w:val="00937264"/>
    <w:rsid w:val="00937BCA"/>
    <w:rsid w:val="00937E9F"/>
    <w:rsid w:val="00940158"/>
    <w:rsid w:val="009404FD"/>
    <w:rsid w:val="00940B08"/>
    <w:rsid w:val="00940E61"/>
    <w:rsid w:val="00941FA3"/>
    <w:rsid w:val="009427A8"/>
    <w:rsid w:val="00942BE2"/>
    <w:rsid w:val="00942BFB"/>
    <w:rsid w:val="00942DBB"/>
    <w:rsid w:val="00943638"/>
    <w:rsid w:val="00943A7B"/>
    <w:rsid w:val="00943DB1"/>
    <w:rsid w:val="009448B3"/>
    <w:rsid w:val="00944CCF"/>
    <w:rsid w:val="00945CC4"/>
    <w:rsid w:val="00945F23"/>
    <w:rsid w:val="00946886"/>
    <w:rsid w:val="00946BBF"/>
    <w:rsid w:val="009479E9"/>
    <w:rsid w:val="009502F9"/>
    <w:rsid w:val="00952121"/>
    <w:rsid w:val="00952414"/>
    <w:rsid w:val="00953E68"/>
    <w:rsid w:val="009544FA"/>
    <w:rsid w:val="00955198"/>
    <w:rsid w:val="0095537F"/>
    <w:rsid w:val="009553EA"/>
    <w:rsid w:val="00955699"/>
    <w:rsid w:val="00955AB7"/>
    <w:rsid w:val="00955FEC"/>
    <w:rsid w:val="00956246"/>
    <w:rsid w:val="00956E40"/>
    <w:rsid w:val="0095701A"/>
    <w:rsid w:val="009573F8"/>
    <w:rsid w:val="0095793C"/>
    <w:rsid w:val="009579A0"/>
    <w:rsid w:val="00957EE8"/>
    <w:rsid w:val="00960236"/>
    <w:rsid w:val="009604B6"/>
    <w:rsid w:val="009615C7"/>
    <w:rsid w:val="00962AE6"/>
    <w:rsid w:val="0096352C"/>
    <w:rsid w:val="00963D96"/>
    <w:rsid w:val="009660B4"/>
    <w:rsid w:val="00967BBA"/>
    <w:rsid w:val="009704F9"/>
    <w:rsid w:val="00970A62"/>
    <w:rsid w:val="00971BDD"/>
    <w:rsid w:val="00971E79"/>
    <w:rsid w:val="00972EF3"/>
    <w:rsid w:val="009732D9"/>
    <w:rsid w:val="0097333D"/>
    <w:rsid w:val="00973556"/>
    <w:rsid w:val="00974ADA"/>
    <w:rsid w:val="009756E1"/>
    <w:rsid w:val="009768D4"/>
    <w:rsid w:val="00980860"/>
    <w:rsid w:val="00980FD4"/>
    <w:rsid w:val="00981354"/>
    <w:rsid w:val="00981C31"/>
    <w:rsid w:val="00981E95"/>
    <w:rsid w:val="009825B1"/>
    <w:rsid w:val="00983C92"/>
    <w:rsid w:val="00984271"/>
    <w:rsid w:val="0098494C"/>
    <w:rsid w:val="0098664C"/>
    <w:rsid w:val="00986A14"/>
    <w:rsid w:val="00986E86"/>
    <w:rsid w:val="009872D1"/>
    <w:rsid w:val="00990523"/>
    <w:rsid w:val="00990732"/>
    <w:rsid w:val="00990A34"/>
    <w:rsid w:val="00993E60"/>
    <w:rsid w:val="009945A7"/>
    <w:rsid w:val="0099512C"/>
    <w:rsid w:val="00995D31"/>
    <w:rsid w:val="0099636B"/>
    <w:rsid w:val="00996858"/>
    <w:rsid w:val="00996CF9"/>
    <w:rsid w:val="009972BE"/>
    <w:rsid w:val="009977F1"/>
    <w:rsid w:val="00997C05"/>
    <w:rsid w:val="009A2101"/>
    <w:rsid w:val="009A232D"/>
    <w:rsid w:val="009A414D"/>
    <w:rsid w:val="009A4FBD"/>
    <w:rsid w:val="009A55B7"/>
    <w:rsid w:val="009A7A5B"/>
    <w:rsid w:val="009B0336"/>
    <w:rsid w:val="009B0B0E"/>
    <w:rsid w:val="009B1173"/>
    <w:rsid w:val="009B13BB"/>
    <w:rsid w:val="009B24ED"/>
    <w:rsid w:val="009B2577"/>
    <w:rsid w:val="009B2C06"/>
    <w:rsid w:val="009B3099"/>
    <w:rsid w:val="009B402D"/>
    <w:rsid w:val="009B4384"/>
    <w:rsid w:val="009B49BC"/>
    <w:rsid w:val="009B52CF"/>
    <w:rsid w:val="009B54FD"/>
    <w:rsid w:val="009B5F7C"/>
    <w:rsid w:val="009B647A"/>
    <w:rsid w:val="009B6C6E"/>
    <w:rsid w:val="009B70A3"/>
    <w:rsid w:val="009B792D"/>
    <w:rsid w:val="009B79DF"/>
    <w:rsid w:val="009C0412"/>
    <w:rsid w:val="009C06AF"/>
    <w:rsid w:val="009C0882"/>
    <w:rsid w:val="009C15F8"/>
    <w:rsid w:val="009C26B7"/>
    <w:rsid w:val="009C28E3"/>
    <w:rsid w:val="009C30A3"/>
    <w:rsid w:val="009C3A8D"/>
    <w:rsid w:val="009C4A1D"/>
    <w:rsid w:val="009C4E2D"/>
    <w:rsid w:val="009C5312"/>
    <w:rsid w:val="009C5ECF"/>
    <w:rsid w:val="009C6B62"/>
    <w:rsid w:val="009C7059"/>
    <w:rsid w:val="009C720F"/>
    <w:rsid w:val="009D05EE"/>
    <w:rsid w:val="009D05F9"/>
    <w:rsid w:val="009D117D"/>
    <w:rsid w:val="009D2697"/>
    <w:rsid w:val="009D27B0"/>
    <w:rsid w:val="009D29DA"/>
    <w:rsid w:val="009D39D9"/>
    <w:rsid w:val="009D46A7"/>
    <w:rsid w:val="009D48B1"/>
    <w:rsid w:val="009D5426"/>
    <w:rsid w:val="009D5A4F"/>
    <w:rsid w:val="009D5DA7"/>
    <w:rsid w:val="009D62F6"/>
    <w:rsid w:val="009D75A7"/>
    <w:rsid w:val="009D75B9"/>
    <w:rsid w:val="009D7D36"/>
    <w:rsid w:val="009D7F5D"/>
    <w:rsid w:val="009D7FB6"/>
    <w:rsid w:val="009E07E8"/>
    <w:rsid w:val="009E0841"/>
    <w:rsid w:val="009E0956"/>
    <w:rsid w:val="009E0A8B"/>
    <w:rsid w:val="009E0B91"/>
    <w:rsid w:val="009E126F"/>
    <w:rsid w:val="009E250A"/>
    <w:rsid w:val="009E284E"/>
    <w:rsid w:val="009E2927"/>
    <w:rsid w:val="009E3453"/>
    <w:rsid w:val="009E3B89"/>
    <w:rsid w:val="009E4C67"/>
    <w:rsid w:val="009E4D3B"/>
    <w:rsid w:val="009E50B2"/>
    <w:rsid w:val="009E5653"/>
    <w:rsid w:val="009E58BF"/>
    <w:rsid w:val="009E7536"/>
    <w:rsid w:val="009E7CA6"/>
    <w:rsid w:val="009F099E"/>
    <w:rsid w:val="009F0ABB"/>
    <w:rsid w:val="009F4ABD"/>
    <w:rsid w:val="009F4C52"/>
    <w:rsid w:val="009F5968"/>
    <w:rsid w:val="009F6270"/>
    <w:rsid w:val="009F62CC"/>
    <w:rsid w:val="00A00932"/>
    <w:rsid w:val="00A009DB"/>
    <w:rsid w:val="00A0128C"/>
    <w:rsid w:val="00A012CD"/>
    <w:rsid w:val="00A019C8"/>
    <w:rsid w:val="00A0215C"/>
    <w:rsid w:val="00A0243C"/>
    <w:rsid w:val="00A02812"/>
    <w:rsid w:val="00A02E34"/>
    <w:rsid w:val="00A03000"/>
    <w:rsid w:val="00A03193"/>
    <w:rsid w:val="00A0365F"/>
    <w:rsid w:val="00A03792"/>
    <w:rsid w:val="00A0467C"/>
    <w:rsid w:val="00A050C1"/>
    <w:rsid w:val="00A05E33"/>
    <w:rsid w:val="00A0604E"/>
    <w:rsid w:val="00A06F7D"/>
    <w:rsid w:val="00A07AF1"/>
    <w:rsid w:val="00A10A26"/>
    <w:rsid w:val="00A11243"/>
    <w:rsid w:val="00A113A1"/>
    <w:rsid w:val="00A116CE"/>
    <w:rsid w:val="00A11749"/>
    <w:rsid w:val="00A13A0B"/>
    <w:rsid w:val="00A13E5D"/>
    <w:rsid w:val="00A14CBB"/>
    <w:rsid w:val="00A15858"/>
    <w:rsid w:val="00A15F88"/>
    <w:rsid w:val="00A17935"/>
    <w:rsid w:val="00A17DAE"/>
    <w:rsid w:val="00A2053B"/>
    <w:rsid w:val="00A207B2"/>
    <w:rsid w:val="00A2122B"/>
    <w:rsid w:val="00A223D4"/>
    <w:rsid w:val="00A23647"/>
    <w:rsid w:val="00A23781"/>
    <w:rsid w:val="00A23FCD"/>
    <w:rsid w:val="00A2420B"/>
    <w:rsid w:val="00A26CAF"/>
    <w:rsid w:val="00A277A8"/>
    <w:rsid w:val="00A307F0"/>
    <w:rsid w:val="00A315EA"/>
    <w:rsid w:val="00A317A5"/>
    <w:rsid w:val="00A31E06"/>
    <w:rsid w:val="00A32A92"/>
    <w:rsid w:val="00A33440"/>
    <w:rsid w:val="00A336AC"/>
    <w:rsid w:val="00A338BD"/>
    <w:rsid w:val="00A33B45"/>
    <w:rsid w:val="00A33D60"/>
    <w:rsid w:val="00A343ED"/>
    <w:rsid w:val="00A35121"/>
    <w:rsid w:val="00A354A4"/>
    <w:rsid w:val="00A357F5"/>
    <w:rsid w:val="00A358BE"/>
    <w:rsid w:val="00A35924"/>
    <w:rsid w:val="00A359AA"/>
    <w:rsid w:val="00A35E38"/>
    <w:rsid w:val="00A365B1"/>
    <w:rsid w:val="00A36635"/>
    <w:rsid w:val="00A376EF"/>
    <w:rsid w:val="00A40DBC"/>
    <w:rsid w:val="00A4202E"/>
    <w:rsid w:val="00A42E52"/>
    <w:rsid w:val="00A44CA1"/>
    <w:rsid w:val="00A4597B"/>
    <w:rsid w:val="00A476B3"/>
    <w:rsid w:val="00A479EB"/>
    <w:rsid w:val="00A47C1F"/>
    <w:rsid w:val="00A47E49"/>
    <w:rsid w:val="00A50703"/>
    <w:rsid w:val="00A50E2B"/>
    <w:rsid w:val="00A5106D"/>
    <w:rsid w:val="00A52352"/>
    <w:rsid w:val="00A5354B"/>
    <w:rsid w:val="00A54AFA"/>
    <w:rsid w:val="00A54E31"/>
    <w:rsid w:val="00A55092"/>
    <w:rsid w:val="00A55515"/>
    <w:rsid w:val="00A57735"/>
    <w:rsid w:val="00A61526"/>
    <w:rsid w:val="00A62504"/>
    <w:rsid w:val="00A62854"/>
    <w:rsid w:val="00A6314C"/>
    <w:rsid w:val="00A64404"/>
    <w:rsid w:val="00A644AE"/>
    <w:rsid w:val="00A64B74"/>
    <w:rsid w:val="00A65377"/>
    <w:rsid w:val="00A66723"/>
    <w:rsid w:val="00A66E69"/>
    <w:rsid w:val="00A67347"/>
    <w:rsid w:val="00A67467"/>
    <w:rsid w:val="00A67904"/>
    <w:rsid w:val="00A70431"/>
    <w:rsid w:val="00A71AF6"/>
    <w:rsid w:val="00A71B9C"/>
    <w:rsid w:val="00A71E63"/>
    <w:rsid w:val="00A71ED7"/>
    <w:rsid w:val="00A722F1"/>
    <w:rsid w:val="00A7279D"/>
    <w:rsid w:val="00A72B78"/>
    <w:rsid w:val="00A72CE8"/>
    <w:rsid w:val="00A72D23"/>
    <w:rsid w:val="00A73C2F"/>
    <w:rsid w:val="00A73F68"/>
    <w:rsid w:val="00A741C0"/>
    <w:rsid w:val="00A74823"/>
    <w:rsid w:val="00A74C89"/>
    <w:rsid w:val="00A75E98"/>
    <w:rsid w:val="00A7603E"/>
    <w:rsid w:val="00A76771"/>
    <w:rsid w:val="00A76D6B"/>
    <w:rsid w:val="00A771CC"/>
    <w:rsid w:val="00A77ADA"/>
    <w:rsid w:val="00A80853"/>
    <w:rsid w:val="00A809BD"/>
    <w:rsid w:val="00A80A0A"/>
    <w:rsid w:val="00A80DC1"/>
    <w:rsid w:val="00A81581"/>
    <w:rsid w:val="00A81DA0"/>
    <w:rsid w:val="00A82303"/>
    <w:rsid w:val="00A8333F"/>
    <w:rsid w:val="00A833BA"/>
    <w:rsid w:val="00A83456"/>
    <w:rsid w:val="00A84222"/>
    <w:rsid w:val="00A84899"/>
    <w:rsid w:val="00A84A47"/>
    <w:rsid w:val="00A856BA"/>
    <w:rsid w:val="00A87534"/>
    <w:rsid w:val="00A87829"/>
    <w:rsid w:val="00A87AE5"/>
    <w:rsid w:val="00A902D5"/>
    <w:rsid w:val="00A90D3D"/>
    <w:rsid w:val="00A90EBE"/>
    <w:rsid w:val="00A91490"/>
    <w:rsid w:val="00A91EAA"/>
    <w:rsid w:val="00A9315A"/>
    <w:rsid w:val="00A93800"/>
    <w:rsid w:val="00A94027"/>
    <w:rsid w:val="00A9543C"/>
    <w:rsid w:val="00A95914"/>
    <w:rsid w:val="00A9628E"/>
    <w:rsid w:val="00A96336"/>
    <w:rsid w:val="00A96A03"/>
    <w:rsid w:val="00A9711C"/>
    <w:rsid w:val="00A971E0"/>
    <w:rsid w:val="00A975DA"/>
    <w:rsid w:val="00A97641"/>
    <w:rsid w:val="00A97A14"/>
    <w:rsid w:val="00A97A22"/>
    <w:rsid w:val="00A97B49"/>
    <w:rsid w:val="00A97C79"/>
    <w:rsid w:val="00A97FE6"/>
    <w:rsid w:val="00AA0495"/>
    <w:rsid w:val="00AA0627"/>
    <w:rsid w:val="00AA0B8D"/>
    <w:rsid w:val="00AA172C"/>
    <w:rsid w:val="00AA1CCD"/>
    <w:rsid w:val="00AA202E"/>
    <w:rsid w:val="00AA26BD"/>
    <w:rsid w:val="00AA28DE"/>
    <w:rsid w:val="00AA2CA8"/>
    <w:rsid w:val="00AA2DC3"/>
    <w:rsid w:val="00AA2E7F"/>
    <w:rsid w:val="00AA38EB"/>
    <w:rsid w:val="00AA3DD3"/>
    <w:rsid w:val="00AA411C"/>
    <w:rsid w:val="00AA45A8"/>
    <w:rsid w:val="00AA494D"/>
    <w:rsid w:val="00AA4B0A"/>
    <w:rsid w:val="00AA64AC"/>
    <w:rsid w:val="00AA658C"/>
    <w:rsid w:val="00AA6F06"/>
    <w:rsid w:val="00AA7B7B"/>
    <w:rsid w:val="00AB1061"/>
    <w:rsid w:val="00AB17B0"/>
    <w:rsid w:val="00AB2DEA"/>
    <w:rsid w:val="00AB34E5"/>
    <w:rsid w:val="00AB3C90"/>
    <w:rsid w:val="00AB43AD"/>
    <w:rsid w:val="00AB56AF"/>
    <w:rsid w:val="00AB5B03"/>
    <w:rsid w:val="00AB5B97"/>
    <w:rsid w:val="00AB63BC"/>
    <w:rsid w:val="00AB6844"/>
    <w:rsid w:val="00AB689E"/>
    <w:rsid w:val="00AB7118"/>
    <w:rsid w:val="00AC050D"/>
    <w:rsid w:val="00AC0DD6"/>
    <w:rsid w:val="00AC1707"/>
    <w:rsid w:val="00AC1F69"/>
    <w:rsid w:val="00AC22E0"/>
    <w:rsid w:val="00AC23DA"/>
    <w:rsid w:val="00AC25D8"/>
    <w:rsid w:val="00AC3F46"/>
    <w:rsid w:val="00AC4035"/>
    <w:rsid w:val="00AC457B"/>
    <w:rsid w:val="00AC4BC2"/>
    <w:rsid w:val="00AC55F3"/>
    <w:rsid w:val="00AC6271"/>
    <w:rsid w:val="00AC682E"/>
    <w:rsid w:val="00AD01BB"/>
    <w:rsid w:val="00AD073E"/>
    <w:rsid w:val="00AD20D2"/>
    <w:rsid w:val="00AD2996"/>
    <w:rsid w:val="00AD36F6"/>
    <w:rsid w:val="00AD43FD"/>
    <w:rsid w:val="00AD5307"/>
    <w:rsid w:val="00AD58A0"/>
    <w:rsid w:val="00AE0001"/>
    <w:rsid w:val="00AE11FA"/>
    <w:rsid w:val="00AE1493"/>
    <w:rsid w:val="00AE177A"/>
    <w:rsid w:val="00AE1816"/>
    <w:rsid w:val="00AE1B32"/>
    <w:rsid w:val="00AE26C4"/>
    <w:rsid w:val="00AE313A"/>
    <w:rsid w:val="00AE4730"/>
    <w:rsid w:val="00AE4D79"/>
    <w:rsid w:val="00AE4D7E"/>
    <w:rsid w:val="00AE4F3B"/>
    <w:rsid w:val="00AE5897"/>
    <w:rsid w:val="00AE5CF2"/>
    <w:rsid w:val="00AE630F"/>
    <w:rsid w:val="00AE6441"/>
    <w:rsid w:val="00AE711A"/>
    <w:rsid w:val="00AE72BF"/>
    <w:rsid w:val="00AF0E91"/>
    <w:rsid w:val="00AF0F98"/>
    <w:rsid w:val="00AF234C"/>
    <w:rsid w:val="00AF31CC"/>
    <w:rsid w:val="00AF3691"/>
    <w:rsid w:val="00AF3AD5"/>
    <w:rsid w:val="00AF3B42"/>
    <w:rsid w:val="00AF527B"/>
    <w:rsid w:val="00AF5D4B"/>
    <w:rsid w:val="00AF6601"/>
    <w:rsid w:val="00AF6AE4"/>
    <w:rsid w:val="00AF7462"/>
    <w:rsid w:val="00AF7CB2"/>
    <w:rsid w:val="00AF7F77"/>
    <w:rsid w:val="00B0013F"/>
    <w:rsid w:val="00B0102D"/>
    <w:rsid w:val="00B024EF"/>
    <w:rsid w:val="00B02756"/>
    <w:rsid w:val="00B038F4"/>
    <w:rsid w:val="00B04023"/>
    <w:rsid w:val="00B04597"/>
    <w:rsid w:val="00B04B63"/>
    <w:rsid w:val="00B04D3C"/>
    <w:rsid w:val="00B064B4"/>
    <w:rsid w:val="00B064F8"/>
    <w:rsid w:val="00B0656A"/>
    <w:rsid w:val="00B07524"/>
    <w:rsid w:val="00B10A8A"/>
    <w:rsid w:val="00B10B0E"/>
    <w:rsid w:val="00B115CA"/>
    <w:rsid w:val="00B119C0"/>
    <w:rsid w:val="00B126F3"/>
    <w:rsid w:val="00B12F51"/>
    <w:rsid w:val="00B134EA"/>
    <w:rsid w:val="00B14D32"/>
    <w:rsid w:val="00B15A26"/>
    <w:rsid w:val="00B15A62"/>
    <w:rsid w:val="00B15FC7"/>
    <w:rsid w:val="00B16B79"/>
    <w:rsid w:val="00B178A2"/>
    <w:rsid w:val="00B179F4"/>
    <w:rsid w:val="00B17DB9"/>
    <w:rsid w:val="00B20137"/>
    <w:rsid w:val="00B20430"/>
    <w:rsid w:val="00B20A07"/>
    <w:rsid w:val="00B212BC"/>
    <w:rsid w:val="00B2156F"/>
    <w:rsid w:val="00B21EFE"/>
    <w:rsid w:val="00B22153"/>
    <w:rsid w:val="00B22411"/>
    <w:rsid w:val="00B227E6"/>
    <w:rsid w:val="00B228A6"/>
    <w:rsid w:val="00B23174"/>
    <w:rsid w:val="00B241E7"/>
    <w:rsid w:val="00B25360"/>
    <w:rsid w:val="00B25B58"/>
    <w:rsid w:val="00B25DE3"/>
    <w:rsid w:val="00B263EB"/>
    <w:rsid w:val="00B269E3"/>
    <w:rsid w:val="00B27D25"/>
    <w:rsid w:val="00B311B9"/>
    <w:rsid w:val="00B31322"/>
    <w:rsid w:val="00B31875"/>
    <w:rsid w:val="00B31ED1"/>
    <w:rsid w:val="00B32993"/>
    <w:rsid w:val="00B32A73"/>
    <w:rsid w:val="00B334B1"/>
    <w:rsid w:val="00B344E7"/>
    <w:rsid w:val="00B34C8A"/>
    <w:rsid w:val="00B34D41"/>
    <w:rsid w:val="00B3503F"/>
    <w:rsid w:val="00B361A1"/>
    <w:rsid w:val="00B36291"/>
    <w:rsid w:val="00B36C1C"/>
    <w:rsid w:val="00B379F5"/>
    <w:rsid w:val="00B4054F"/>
    <w:rsid w:val="00B407A7"/>
    <w:rsid w:val="00B4147F"/>
    <w:rsid w:val="00B437D9"/>
    <w:rsid w:val="00B438E8"/>
    <w:rsid w:val="00B447E3"/>
    <w:rsid w:val="00B44D39"/>
    <w:rsid w:val="00B44D52"/>
    <w:rsid w:val="00B452AA"/>
    <w:rsid w:val="00B46913"/>
    <w:rsid w:val="00B46DA0"/>
    <w:rsid w:val="00B46ED0"/>
    <w:rsid w:val="00B47646"/>
    <w:rsid w:val="00B47A0B"/>
    <w:rsid w:val="00B5056A"/>
    <w:rsid w:val="00B50E1D"/>
    <w:rsid w:val="00B50E4D"/>
    <w:rsid w:val="00B5116C"/>
    <w:rsid w:val="00B5145C"/>
    <w:rsid w:val="00B52A1B"/>
    <w:rsid w:val="00B530F7"/>
    <w:rsid w:val="00B546D0"/>
    <w:rsid w:val="00B55832"/>
    <w:rsid w:val="00B564F7"/>
    <w:rsid w:val="00B57213"/>
    <w:rsid w:val="00B60844"/>
    <w:rsid w:val="00B611F1"/>
    <w:rsid w:val="00B61431"/>
    <w:rsid w:val="00B61E7D"/>
    <w:rsid w:val="00B61F05"/>
    <w:rsid w:val="00B63CF1"/>
    <w:rsid w:val="00B63F07"/>
    <w:rsid w:val="00B6402C"/>
    <w:rsid w:val="00B640A5"/>
    <w:rsid w:val="00B6481E"/>
    <w:rsid w:val="00B65941"/>
    <w:rsid w:val="00B67891"/>
    <w:rsid w:val="00B679DD"/>
    <w:rsid w:val="00B70115"/>
    <w:rsid w:val="00B71364"/>
    <w:rsid w:val="00B719C4"/>
    <w:rsid w:val="00B7203D"/>
    <w:rsid w:val="00B7274D"/>
    <w:rsid w:val="00B728D2"/>
    <w:rsid w:val="00B741D5"/>
    <w:rsid w:val="00B74395"/>
    <w:rsid w:val="00B7505A"/>
    <w:rsid w:val="00B75447"/>
    <w:rsid w:val="00B75935"/>
    <w:rsid w:val="00B77C4E"/>
    <w:rsid w:val="00B77D0E"/>
    <w:rsid w:val="00B8087D"/>
    <w:rsid w:val="00B810D1"/>
    <w:rsid w:val="00B817A0"/>
    <w:rsid w:val="00B81BE0"/>
    <w:rsid w:val="00B8253C"/>
    <w:rsid w:val="00B8260E"/>
    <w:rsid w:val="00B83428"/>
    <w:rsid w:val="00B83ABA"/>
    <w:rsid w:val="00B83F4E"/>
    <w:rsid w:val="00B84930"/>
    <w:rsid w:val="00B85089"/>
    <w:rsid w:val="00B85359"/>
    <w:rsid w:val="00B85FE5"/>
    <w:rsid w:val="00B863BA"/>
    <w:rsid w:val="00B875C4"/>
    <w:rsid w:val="00B87A5F"/>
    <w:rsid w:val="00B900DF"/>
    <w:rsid w:val="00B90423"/>
    <w:rsid w:val="00B918CE"/>
    <w:rsid w:val="00B922A8"/>
    <w:rsid w:val="00B92706"/>
    <w:rsid w:val="00B93681"/>
    <w:rsid w:val="00B9464D"/>
    <w:rsid w:val="00B9532B"/>
    <w:rsid w:val="00B953A3"/>
    <w:rsid w:val="00B95DEF"/>
    <w:rsid w:val="00B96A6F"/>
    <w:rsid w:val="00B975A5"/>
    <w:rsid w:val="00B9777A"/>
    <w:rsid w:val="00BA031D"/>
    <w:rsid w:val="00BA06B9"/>
    <w:rsid w:val="00BA0C4F"/>
    <w:rsid w:val="00BA135C"/>
    <w:rsid w:val="00BA155E"/>
    <w:rsid w:val="00BA1828"/>
    <w:rsid w:val="00BA41FD"/>
    <w:rsid w:val="00BA4D99"/>
    <w:rsid w:val="00BA516C"/>
    <w:rsid w:val="00BA5454"/>
    <w:rsid w:val="00BA54C4"/>
    <w:rsid w:val="00BA5ECC"/>
    <w:rsid w:val="00BA6259"/>
    <w:rsid w:val="00BA6296"/>
    <w:rsid w:val="00BA68F7"/>
    <w:rsid w:val="00BA6BA6"/>
    <w:rsid w:val="00BA7CE8"/>
    <w:rsid w:val="00BB0363"/>
    <w:rsid w:val="00BB170F"/>
    <w:rsid w:val="00BB2100"/>
    <w:rsid w:val="00BB21AF"/>
    <w:rsid w:val="00BB2432"/>
    <w:rsid w:val="00BB2441"/>
    <w:rsid w:val="00BB518C"/>
    <w:rsid w:val="00BB5304"/>
    <w:rsid w:val="00BB5654"/>
    <w:rsid w:val="00BB5B31"/>
    <w:rsid w:val="00BB6A26"/>
    <w:rsid w:val="00BC174D"/>
    <w:rsid w:val="00BC1844"/>
    <w:rsid w:val="00BC19E7"/>
    <w:rsid w:val="00BC23B1"/>
    <w:rsid w:val="00BC30A1"/>
    <w:rsid w:val="00BC30CC"/>
    <w:rsid w:val="00BC525E"/>
    <w:rsid w:val="00BC54A1"/>
    <w:rsid w:val="00BC6609"/>
    <w:rsid w:val="00BC6CD7"/>
    <w:rsid w:val="00BD039B"/>
    <w:rsid w:val="00BD137A"/>
    <w:rsid w:val="00BD2E41"/>
    <w:rsid w:val="00BD3253"/>
    <w:rsid w:val="00BD344B"/>
    <w:rsid w:val="00BD4610"/>
    <w:rsid w:val="00BD4A4F"/>
    <w:rsid w:val="00BD4FB8"/>
    <w:rsid w:val="00BD51A9"/>
    <w:rsid w:val="00BD571A"/>
    <w:rsid w:val="00BD77CB"/>
    <w:rsid w:val="00BD7B4D"/>
    <w:rsid w:val="00BD7B79"/>
    <w:rsid w:val="00BE02E9"/>
    <w:rsid w:val="00BE19BA"/>
    <w:rsid w:val="00BE1B98"/>
    <w:rsid w:val="00BE1D98"/>
    <w:rsid w:val="00BE2695"/>
    <w:rsid w:val="00BE2CCE"/>
    <w:rsid w:val="00BE3DB6"/>
    <w:rsid w:val="00BE3E04"/>
    <w:rsid w:val="00BE4726"/>
    <w:rsid w:val="00BE5B66"/>
    <w:rsid w:val="00BE61A8"/>
    <w:rsid w:val="00BE61FD"/>
    <w:rsid w:val="00BE674F"/>
    <w:rsid w:val="00BE6BF3"/>
    <w:rsid w:val="00BE7491"/>
    <w:rsid w:val="00BF0840"/>
    <w:rsid w:val="00BF0A9F"/>
    <w:rsid w:val="00BF27B7"/>
    <w:rsid w:val="00BF494C"/>
    <w:rsid w:val="00BF4C87"/>
    <w:rsid w:val="00BF5104"/>
    <w:rsid w:val="00BF5ABF"/>
    <w:rsid w:val="00BF5AFA"/>
    <w:rsid w:val="00BF64E6"/>
    <w:rsid w:val="00BF67B9"/>
    <w:rsid w:val="00BF6B90"/>
    <w:rsid w:val="00BF775A"/>
    <w:rsid w:val="00C012D7"/>
    <w:rsid w:val="00C01728"/>
    <w:rsid w:val="00C01AA0"/>
    <w:rsid w:val="00C02F44"/>
    <w:rsid w:val="00C03152"/>
    <w:rsid w:val="00C037AC"/>
    <w:rsid w:val="00C03853"/>
    <w:rsid w:val="00C03E32"/>
    <w:rsid w:val="00C05B3F"/>
    <w:rsid w:val="00C06A53"/>
    <w:rsid w:val="00C06BA2"/>
    <w:rsid w:val="00C06E33"/>
    <w:rsid w:val="00C0723F"/>
    <w:rsid w:val="00C10034"/>
    <w:rsid w:val="00C101A2"/>
    <w:rsid w:val="00C10DBD"/>
    <w:rsid w:val="00C12425"/>
    <w:rsid w:val="00C12629"/>
    <w:rsid w:val="00C13AE0"/>
    <w:rsid w:val="00C14A74"/>
    <w:rsid w:val="00C16804"/>
    <w:rsid w:val="00C2003B"/>
    <w:rsid w:val="00C208BC"/>
    <w:rsid w:val="00C20FB5"/>
    <w:rsid w:val="00C21D84"/>
    <w:rsid w:val="00C22796"/>
    <w:rsid w:val="00C2313D"/>
    <w:rsid w:val="00C2382C"/>
    <w:rsid w:val="00C241CD"/>
    <w:rsid w:val="00C24AE2"/>
    <w:rsid w:val="00C24F2F"/>
    <w:rsid w:val="00C26301"/>
    <w:rsid w:val="00C26B74"/>
    <w:rsid w:val="00C26BAE"/>
    <w:rsid w:val="00C270A9"/>
    <w:rsid w:val="00C273EF"/>
    <w:rsid w:val="00C31453"/>
    <w:rsid w:val="00C3165C"/>
    <w:rsid w:val="00C319E5"/>
    <w:rsid w:val="00C31D55"/>
    <w:rsid w:val="00C321B8"/>
    <w:rsid w:val="00C32584"/>
    <w:rsid w:val="00C325CD"/>
    <w:rsid w:val="00C33F2D"/>
    <w:rsid w:val="00C34E1A"/>
    <w:rsid w:val="00C36130"/>
    <w:rsid w:val="00C36C36"/>
    <w:rsid w:val="00C36FF2"/>
    <w:rsid w:val="00C375A5"/>
    <w:rsid w:val="00C379A6"/>
    <w:rsid w:val="00C41597"/>
    <w:rsid w:val="00C41B76"/>
    <w:rsid w:val="00C43397"/>
    <w:rsid w:val="00C456B8"/>
    <w:rsid w:val="00C46A53"/>
    <w:rsid w:val="00C47A1B"/>
    <w:rsid w:val="00C50100"/>
    <w:rsid w:val="00C514C3"/>
    <w:rsid w:val="00C5181E"/>
    <w:rsid w:val="00C51DCF"/>
    <w:rsid w:val="00C52954"/>
    <w:rsid w:val="00C530EE"/>
    <w:rsid w:val="00C53651"/>
    <w:rsid w:val="00C54085"/>
    <w:rsid w:val="00C55499"/>
    <w:rsid w:val="00C5602C"/>
    <w:rsid w:val="00C560C7"/>
    <w:rsid w:val="00C56A16"/>
    <w:rsid w:val="00C5755C"/>
    <w:rsid w:val="00C57A53"/>
    <w:rsid w:val="00C620B0"/>
    <w:rsid w:val="00C622F2"/>
    <w:rsid w:val="00C63B87"/>
    <w:rsid w:val="00C63E9B"/>
    <w:rsid w:val="00C64559"/>
    <w:rsid w:val="00C6507C"/>
    <w:rsid w:val="00C65AF4"/>
    <w:rsid w:val="00C65F43"/>
    <w:rsid w:val="00C663CE"/>
    <w:rsid w:val="00C665A7"/>
    <w:rsid w:val="00C66B65"/>
    <w:rsid w:val="00C67458"/>
    <w:rsid w:val="00C678F3"/>
    <w:rsid w:val="00C711F8"/>
    <w:rsid w:val="00C71343"/>
    <w:rsid w:val="00C71B9A"/>
    <w:rsid w:val="00C71F9E"/>
    <w:rsid w:val="00C72DA7"/>
    <w:rsid w:val="00C734FE"/>
    <w:rsid w:val="00C74C75"/>
    <w:rsid w:val="00C76904"/>
    <w:rsid w:val="00C7723E"/>
    <w:rsid w:val="00C81B3E"/>
    <w:rsid w:val="00C81F35"/>
    <w:rsid w:val="00C825AD"/>
    <w:rsid w:val="00C82C40"/>
    <w:rsid w:val="00C8356D"/>
    <w:rsid w:val="00C83B7B"/>
    <w:rsid w:val="00C84416"/>
    <w:rsid w:val="00C85BE6"/>
    <w:rsid w:val="00C85E8A"/>
    <w:rsid w:val="00C87006"/>
    <w:rsid w:val="00C87047"/>
    <w:rsid w:val="00C8744B"/>
    <w:rsid w:val="00C87707"/>
    <w:rsid w:val="00C909E9"/>
    <w:rsid w:val="00C91241"/>
    <w:rsid w:val="00C91B68"/>
    <w:rsid w:val="00C92757"/>
    <w:rsid w:val="00C93345"/>
    <w:rsid w:val="00C94090"/>
    <w:rsid w:val="00C94470"/>
    <w:rsid w:val="00C9452D"/>
    <w:rsid w:val="00C9499D"/>
    <w:rsid w:val="00C94A6F"/>
    <w:rsid w:val="00C9593D"/>
    <w:rsid w:val="00C95EB3"/>
    <w:rsid w:val="00C96247"/>
    <w:rsid w:val="00C96991"/>
    <w:rsid w:val="00C9796E"/>
    <w:rsid w:val="00C97C2C"/>
    <w:rsid w:val="00CA164A"/>
    <w:rsid w:val="00CA480B"/>
    <w:rsid w:val="00CA4C90"/>
    <w:rsid w:val="00CA54F4"/>
    <w:rsid w:val="00CA7496"/>
    <w:rsid w:val="00CB17C2"/>
    <w:rsid w:val="00CB2547"/>
    <w:rsid w:val="00CB4191"/>
    <w:rsid w:val="00CB49FD"/>
    <w:rsid w:val="00CB50B9"/>
    <w:rsid w:val="00CB5A00"/>
    <w:rsid w:val="00CB6265"/>
    <w:rsid w:val="00CB6ACE"/>
    <w:rsid w:val="00CB7962"/>
    <w:rsid w:val="00CB7D29"/>
    <w:rsid w:val="00CC00B9"/>
    <w:rsid w:val="00CC1437"/>
    <w:rsid w:val="00CC1A93"/>
    <w:rsid w:val="00CC1D08"/>
    <w:rsid w:val="00CC22C0"/>
    <w:rsid w:val="00CC2C0F"/>
    <w:rsid w:val="00CC2FAB"/>
    <w:rsid w:val="00CC32BD"/>
    <w:rsid w:val="00CC46BB"/>
    <w:rsid w:val="00CC4944"/>
    <w:rsid w:val="00CC5504"/>
    <w:rsid w:val="00CC5D43"/>
    <w:rsid w:val="00CC6845"/>
    <w:rsid w:val="00CC69A1"/>
    <w:rsid w:val="00CC717C"/>
    <w:rsid w:val="00CC7983"/>
    <w:rsid w:val="00CD010D"/>
    <w:rsid w:val="00CD09F9"/>
    <w:rsid w:val="00CD0F09"/>
    <w:rsid w:val="00CD11BB"/>
    <w:rsid w:val="00CD2EBB"/>
    <w:rsid w:val="00CD3A59"/>
    <w:rsid w:val="00CD41A1"/>
    <w:rsid w:val="00CD4AF7"/>
    <w:rsid w:val="00CD5C61"/>
    <w:rsid w:val="00CD6F32"/>
    <w:rsid w:val="00CE0934"/>
    <w:rsid w:val="00CE0E14"/>
    <w:rsid w:val="00CE125E"/>
    <w:rsid w:val="00CE145B"/>
    <w:rsid w:val="00CE16D1"/>
    <w:rsid w:val="00CE1717"/>
    <w:rsid w:val="00CE344A"/>
    <w:rsid w:val="00CE3F31"/>
    <w:rsid w:val="00CE400B"/>
    <w:rsid w:val="00CE45A3"/>
    <w:rsid w:val="00CE46F8"/>
    <w:rsid w:val="00CE4739"/>
    <w:rsid w:val="00CE4E1A"/>
    <w:rsid w:val="00CE5A19"/>
    <w:rsid w:val="00CE5ACA"/>
    <w:rsid w:val="00CE5BD5"/>
    <w:rsid w:val="00CE5FB3"/>
    <w:rsid w:val="00CE7B2A"/>
    <w:rsid w:val="00CF0500"/>
    <w:rsid w:val="00CF1BC5"/>
    <w:rsid w:val="00CF24B5"/>
    <w:rsid w:val="00CF2E41"/>
    <w:rsid w:val="00CF4544"/>
    <w:rsid w:val="00CF4549"/>
    <w:rsid w:val="00CF4C14"/>
    <w:rsid w:val="00CF4EA6"/>
    <w:rsid w:val="00CF6463"/>
    <w:rsid w:val="00CF6C1F"/>
    <w:rsid w:val="00CF6DD3"/>
    <w:rsid w:val="00CF754B"/>
    <w:rsid w:val="00CF7637"/>
    <w:rsid w:val="00CF7ECE"/>
    <w:rsid w:val="00D0083C"/>
    <w:rsid w:val="00D01287"/>
    <w:rsid w:val="00D012FE"/>
    <w:rsid w:val="00D014F1"/>
    <w:rsid w:val="00D019B9"/>
    <w:rsid w:val="00D0234C"/>
    <w:rsid w:val="00D02754"/>
    <w:rsid w:val="00D03642"/>
    <w:rsid w:val="00D036D9"/>
    <w:rsid w:val="00D039D1"/>
    <w:rsid w:val="00D04DFF"/>
    <w:rsid w:val="00D057BD"/>
    <w:rsid w:val="00D059B9"/>
    <w:rsid w:val="00D06ADF"/>
    <w:rsid w:val="00D06E6A"/>
    <w:rsid w:val="00D07A00"/>
    <w:rsid w:val="00D1093B"/>
    <w:rsid w:val="00D11240"/>
    <w:rsid w:val="00D11260"/>
    <w:rsid w:val="00D129F6"/>
    <w:rsid w:val="00D12A33"/>
    <w:rsid w:val="00D12B46"/>
    <w:rsid w:val="00D12B6F"/>
    <w:rsid w:val="00D13894"/>
    <w:rsid w:val="00D13EF2"/>
    <w:rsid w:val="00D13F0E"/>
    <w:rsid w:val="00D14992"/>
    <w:rsid w:val="00D14ABF"/>
    <w:rsid w:val="00D175E2"/>
    <w:rsid w:val="00D2010F"/>
    <w:rsid w:val="00D20563"/>
    <w:rsid w:val="00D20B59"/>
    <w:rsid w:val="00D20CFF"/>
    <w:rsid w:val="00D20D99"/>
    <w:rsid w:val="00D210CD"/>
    <w:rsid w:val="00D21499"/>
    <w:rsid w:val="00D21DBE"/>
    <w:rsid w:val="00D21E7E"/>
    <w:rsid w:val="00D22B35"/>
    <w:rsid w:val="00D22DC8"/>
    <w:rsid w:val="00D242D5"/>
    <w:rsid w:val="00D24809"/>
    <w:rsid w:val="00D2551F"/>
    <w:rsid w:val="00D25988"/>
    <w:rsid w:val="00D25D67"/>
    <w:rsid w:val="00D25DAC"/>
    <w:rsid w:val="00D260A5"/>
    <w:rsid w:val="00D260CA"/>
    <w:rsid w:val="00D271F1"/>
    <w:rsid w:val="00D2761F"/>
    <w:rsid w:val="00D30414"/>
    <w:rsid w:val="00D30DE6"/>
    <w:rsid w:val="00D3114A"/>
    <w:rsid w:val="00D3115C"/>
    <w:rsid w:val="00D314BD"/>
    <w:rsid w:val="00D315EF"/>
    <w:rsid w:val="00D31A1D"/>
    <w:rsid w:val="00D326DE"/>
    <w:rsid w:val="00D32792"/>
    <w:rsid w:val="00D3280F"/>
    <w:rsid w:val="00D338D9"/>
    <w:rsid w:val="00D351B6"/>
    <w:rsid w:val="00D35271"/>
    <w:rsid w:val="00D35302"/>
    <w:rsid w:val="00D3673A"/>
    <w:rsid w:val="00D36A1A"/>
    <w:rsid w:val="00D37B2E"/>
    <w:rsid w:val="00D40A3F"/>
    <w:rsid w:val="00D41896"/>
    <w:rsid w:val="00D41998"/>
    <w:rsid w:val="00D41BDC"/>
    <w:rsid w:val="00D41D74"/>
    <w:rsid w:val="00D42D7A"/>
    <w:rsid w:val="00D43732"/>
    <w:rsid w:val="00D43ED3"/>
    <w:rsid w:val="00D44FB7"/>
    <w:rsid w:val="00D450EC"/>
    <w:rsid w:val="00D457F0"/>
    <w:rsid w:val="00D45E82"/>
    <w:rsid w:val="00D4625C"/>
    <w:rsid w:val="00D46291"/>
    <w:rsid w:val="00D469E1"/>
    <w:rsid w:val="00D46BC0"/>
    <w:rsid w:val="00D474E5"/>
    <w:rsid w:val="00D47B7C"/>
    <w:rsid w:val="00D47D21"/>
    <w:rsid w:val="00D50389"/>
    <w:rsid w:val="00D5090A"/>
    <w:rsid w:val="00D51652"/>
    <w:rsid w:val="00D53146"/>
    <w:rsid w:val="00D549FD"/>
    <w:rsid w:val="00D54FEB"/>
    <w:rsid w:val="00D552AC"/>
    <w:rsid w:val="00D55FEC"/>
    <w:rsid w:val="00D574F1"/>
    <w:rsid w:val="00D5750D"/>
    <w:rsid w:val="00D57E26"/>
    <w:rsid w:val="00D60787"/>
    <w:rsid w:val="00D6244E"/>
    <w:rsid w:val="00D62A8C"/>
    <w:rsid w:val="00D63327"/>
    <w:rsid w:val="00D63770"/>
    <w:rsid w:val="00D63F65"/>
    <w:rsid w:val="00D641A8"/>
    <w:rsid w:val="00D64493"/>
    <w:rsid w:val="00D65365"/>
    <w:rsid w:val="00D658EF"/>
    <w:rsid w:val="00D65C23"/>
    <w:rsid w:val="00D67828"/>
    <w:rsid w:val="00D7049E"/>
    <w:rsid w:val="00D73024"/>
    <w:rsid w:val="00D737AE"/>
    <w:rsid w:val="00D73F68"/>
    <w:rsid w:val="00D74ABB"/>
    <w:rsid w:val="00D74E60"/>
    <w:rsid w:val="00D767B3"/>
    <w:rsid w:val="00D7695A"/>
    <w:rsid w:val="00D77562"/>
    <w:rsid w:val="00D77DC8"/>
    <w:rsid w:val="00D810BF"/>
    <w:rsid w:val="00D81B81"/>
    <w:rsid w:val="00D81D16"/>
    <w:rsid w:val="00D8276D"/>
    <w:rsid w:val="00D832EC"/>
    <w:rsid w:val="00D8396A"/>
    <w:rsid w:val="00D83CFA"/>
    <w:rsid w:val="00D84108"/>
    <w:rsid w:val="00D84822"/>
    <w:rsid w:val="00D851E0"/>
    <w:rsid w:val="00D859EC"/>
    <w:rsid w:val="00D85B35"/>
    <w:rsid w:val="00D85D21"/>
    <w:rsid w:val="00D867E3"/>
    <w:rsid w:val="00D86D47"/>
    <w:rsid w:val="00D87D31"/>
    <w:rsid w:val="00D90527"/>
    <w:rsid w:val="00D90CBC"/>
    <w:rsid w:val="00D90D08"/>
    <w:rsid w:val="00D90E1E"/>
    <w:rsid w:val="00D91A38"/>
    <w:rsid w:val="00D91B60"/>
    <w:rsid w:val="00D9230C"/>
    <w:rsid w:val="00D92A64"/>
    <w:rsid w:val="00D930E9"/>
    <w:rsid w:val="00D935B5"/>
    <w:rsid w:val="00D93B05"/>
    <w:rsid w:val="00D942B3"/>
    <w:rsid w:val="00D94951"/>
    <w:rsid w:val="00D94D56"/>
    <w:rsid w:val="00D95037"/>
    <w:rsid w:val="00D956B7"/>
    <w:rsid w:val="00D95790"/>
    <w:rsid w:val="00D9639E"/>
    <w:rsid w:val="00D968FA"/>
    <w:rsid w:val="00D9690A"/>
    <w:rsid w:val="00D97452"/>
    <w:rsid w:val="00D977BF"/>
    <w:rsid w:val="00D97FC4"/>
    <w:rsid w:val="00DA069D"/>
    <w:rsid w:val="00DA0C7A"/>
    <w:rsid w:val="00DA370C"/>
    <w:rsid w:val="00DA39A5"/>
    <w:rsid w:val="00DA3B33"/>
    <w:rsid w:val="00DA45C8"/>
    <w:rsid w:val="00DA501E"/>
    <w:rsid w:val="00DA537F"/>
    <w:rsid w:val="00DA5747"/>
    <w:rsid w:val="00DA6656"/>
    <w:rsid w:val="00DA67E8"/>
    <w:rsid w:val="00DA7368"/>
    <w:rsid w:val="00DA757B"/>
    <w:rsid w:val="00DB014E"/>
    <w:rsid w:val="00DB0DD7"/>
    <w:rsid w:val="00DB0F5D"/>
    <w:rsid w:val="00DB20C0"/>
    <w:rsid w:val="00DB292A"/>
    <w:rsid w:val="00DB48F6"/>
    <w:rsid w:val="00DB5B3F"/>
    <w:rsid w:val="00DB688A"/>
    <w:rsid w:val="00DC057F"/>
    <w:rsid w:val="00DC0622"/>
    <w:rsid w:val="00DC0C34"/>
    <w:rsid w:val="00DC1A6C"/>
    <w:rsid w:val="00DC21AF"/>
    <w:rsid w:val="00DC23F4"/>
    <w:rsid w:val="00DC2674"/>
    <w:rsid w:val="00DC2821"/>
    <w:rsid w:val="00DC286E"/>
    <w:rsid w:val="00DC2FAE"/>
    <w:rsid w:val="00DC3FB7"/>
    <w:rsid w:val="00DC4D8A"/>
    <w:rsid w:val="00DC5D35"/>
    <w:rsid w:val="00DC61C7"/>
    <w:rsid w:val="00DC64C1"/>
    <w:rsid w:val="00DC69C1"/>
    <w:rsid w:val="00DC6B84"/>
    <w:rsid w:val="00DD11B2"/>
    <w:rsid w:val="00DD141A"/>
    <w:rsid w:val="00DD15EB"/>
    <w:rsid w:val="00DD3EC3"/>
    <w:rsid w:val="00DD407B"/>
    <w:rsid w:val="00DD422F"/>
    <w:rsid w:val="00DD56CF"/>
    <w:rsid w:val="00DD5AF2"/>
    <w:rsid w:val="00DD65D5"/>
    <w:rsid w:val="00DD6D8A"/>
    <w:rsid w:val="00DD7162"/>
    <w:rsid w:val="00DD7477"/>
    <w:rsid w:val="00DD792A"/>
    <w:rsid w:val="00DD79A6"/>
    <w:rsid w:val="00DE01C6"/>
    <w:rsid w:val="00DE0F09"/>
    <w:rsid w:val="00DE11A5"/>
    <w:rsid w:val="00DE1307"/>
    <w:rsid w:val="00DE18D3"/>
    <w:rsid w:val="00DE1D0D"/>
    <w:rsid w:val="00DE22B3"/>
    <w:rsid w:val="00DE2CD8"/>
    <w:rsid w:val="00DE2EB3"/>
    <w:rsid w:val="00DE3B26"/>
    <w:rsid w:val="00DE3C7D"/>
    <w:rsid w:val="00DE405A"/>
    <w:rsid w:val="00DE7F92"/>
    <w:rsid w:val="00DF0439"/>
    <w:rsid w:val="00DF20FE"/>
    <w:rsid w:val="00DF3118"/>
    <w:rsid w:val="00DF389F"/>
    <w:rsid w:val="00DF4CCF"/>
    <w:rsid w:val="00DF4DEC"/>
    <w:rsid w:val="00DF5234"/>
    <w:rsid w:val="00DF59D1"/>
    <w:rsid w:val="00DF5E7F"/>
    <w:rsid w:val="00DF6693"/>
    <w:rsid w:val="00DF6B92"/>
    <w:rsid w:val="00DF7B8F"/>
    <w:rsid w:val="00E0072E"/>
    <w:rsid w:val="00E00A22"/>
    <w:rsid w:val="00E00CEA"/>
    <w:rsid w:val="00E00F61"/>
    <w:rsid w:val="00E01CB0"/>
    <w:rsid w:val="00E02633"/>
    <w:rsid w:val="00E029C8"/>
    <w:rsid w:val="00E0300C"/>
    <w:rsid w:val="00E0301E"/>
    <w:rsid w:val="00E033F4"/>
    <w:rsid w:val="00E0343C"/>
    <w:rsid w:val="00E04812"/>
    <w:rsid w:val="00E05023"/>
    <w:rsid w:val="00E05143"/>
    <w:rsid w:val="00E056B9"/>
    <w:rsid w:val="00E074D8"/>
    <w:rsid w:val="00E101B5"/>
    <w:rsid w:val="00E104DB"/>
    <w:rsid w:val="00E109FA"/>
    <w:rsid w:val="00E1128A"/>
    <w:rsid w:val="00E1299C"/>
    <w:rsid w:val="00E1324B"/>
    <w:rsid w:val="00E1441F"/>
    <w:rsid w:val="00E14790"/>
    <w:rsid w:val="00E14E3D"/>
    <w:rsid w:val="00E150F1"/>
    <w:rsid w:val="00E1572C"/>
    <w:rsid w:val="00E15ACB"/>
    <w:rsid w:val="00E202E9"/>
    <w:rsid w:val="00E208E8"/>
    <w:rsid w:val="00E212FC"/>
    <w:rsid w:val="00E2205E"/>
    <w:rsid w:val="00E222BB"/>
    <w:rsid w:val="00E233B0"/>
    <w:rsid w:val="00E23BEE"/>
    <w:rsid w:val="00E2438D"/>
    <w:rsid w:val="00E25FBF"/>
    <w:rsid w:val="00E26402"/>
    <w:rsid w:val="00E264C7"/>
    <w:rsid w:val="00E26FA4"/>
    <w:rsid w:val="00E27714"/>
    <w:rsid w:val="00E27BEC"/>
    <w:rsid w:val="00E27E40"/>
    <w:rsid w:val="00E3081A"/>
    <w:rsid w:val="00E309CF"/>
    <w:rsid w:val="00E30AC8"/>
    <w:rsid w:val="00E3138B"/>
    <w:rsid w:val="00E321DB"/>
    <w:rsid w:val="00E3222F"/>
    <w:rsid w:val="00E32E32"/>
    <w:rsid w:val="00E32FAB"/>
    <w:rsid w:val="00E33D0B"/>
    <w:rsid w:val="00E33F01"/>
    <w:rsid w:val="00E340EB"/>
    <w:rsid w:val="00E3451A"/>
    <w:rsid w:val="00E3555C"/>
    <w:rsid w:val="00E356EF"/>
    <w:rsid w:val="00E35D9D"/>
    <w:rsid w:val="00E373F2"/>
    <w:rsid w:val="00E373FA"/>
    <w:rsid w:val="00E379E2"/>
    <w:rsid w:val="00E40B64"/>
    <w:rsid w:val="00E41B43"/>
    <w:rsid w:val="00E42002"/>
    <w:rsid w:val="00E42870"/>
    <w:rsid w:val="00E42A21"/>
    <w:rsid w:val="00E43508"/>
    <w:rsid w:val="00E43632"/>
    <w:rsid w:val="00E43B9C"/>
    <w:rsid w:val="00E43FE4"/>
    <w:rsid w:val="00E454B2"/>
    <w:rsid w:val="00E476F8"/>
    <w:rsid w:val="00E47F1C"/>
    <w:rsid w:val="00E509FF"/>
    <w:rsid w:val="00E50FAC"/>
    <w:rsid w:val="00E515EA"/>
    <w:rsid w:val="00E51665"/>
    <w:rsid w:val="00E518B1"/>
    <w:rsid w:val="00E53581"/>
    <w:rsid w:val="00E53C82"/>
    <w:rsid w:val="00E54936"/>
    <w:rsid w:val="00E55190"/>
    <w:rsid w:val="00E554F1"/>
    <w:rsid w:val="00E55D3D"/>
    <w:rsid w:val="00E5752E"/>
    <w:rsid w:val="00E60208"/>
    <w:rsid w:val="00E607EF"/>
    <w:rsid w:val="00E61242"/>
    <w:rsid w:val="00E6192E"/>
    <w:rsid w:val="00E63149"/>
    <w:rsid w:val="00E63217"/>
    <w:rsid w:val="00E643AA"/>
    <w:rsid w:val="00E656B3"/>
    <w:rsid w:val="00E65973"/>
    <w:rsid w:val="00E6618C"/>
    <w:rsid w:val="00E66500"/>
    <w:rsid w:val="00E67174"/>
    <w:rsid w:val="00E671FA"/>
    <w:rsid w:val="00E67B11"/>
    <w:rsid w:val="00E70159"/>
    <w:rsid w:val="00E70B33"/>
    <w:rsid w:val="00E70E2E"/>
    <w:rsid w:val="00E71075"/>
    <w:rsid w:val="00E716B4"/>
    <w:rsid w:val="00E72649"/>
    <w:rsid w:val="00E726E6"/>
    <w:rsid w:val="00E72965"/>
    <w:rsid w:val="00E72FBA"/>
    <w:rsid w:val="00E74576"/>
    <w:rsid w:val="00E74E1F"/>
    <w:rsid w:val="00E750CC"/>
    <w:rsid w:val="00E755F1"/>
    <w:rsid w:val="00E75834"/>
    <w:rsid w:val="00E75CB9"/>
    <w:rsid w:val="00E76B93"/>
    <w:rsid w:val="00E77542"/>
    <w:rsid w:val="00E80204"/>
    <w:rsid w:val="00E80676"/>
    <w:rsid w:val="00E810DC"/>
    <w:rsid w:val="00E819E7"/>
    <w:rsid w:val="00E81EAA"/>
    <w:rsid w:val="00E82A4D"/>
    <w:rsid w:val="00E82D15"/>
    <w:rsid w:val="00E82D5E"/>
    <w:rsid w:val="00E82EB0"/>
    <w:rsid w:val="00E82F64"/>
    <w:rsid w:val="00E8332D"/>
    <w:rsid w:val="00E86A03"/>
    <w:rsid w:val="00E86B2B"/>
    <w:rsid w:val="00E86E83"/>
    <w:rsid w:val="00E86F6C"/>
    <w:rsid w:val="00E87206"/>
    <w:rsid w:val="00E87A86"/>
    <w:rsid w:val="00E90681"/>
    <w:rsid w:val="00E90AE7"/>
    <w:rsid w:val="00E90EF1"/>
    <w:rsid w:val="00E92411"/>
    <w:rsid w:val="00E92423"/>
    <w:rsid w:val="00E9244D"/>
    <w:rsid w:val="00E9409A"/>
    <w:rsid w:val="00E94258"/>
    <w:rsid w:val="00E94B6E"/>
    <w:rsid w:val="00E94CF5"/>
    <w:rsid w:val="00E978AC"/>
    <w:rsid w:val="00E978F1"/>
    <w:rsid w:val="00E9794D"/>
    <w:rsid w:val="00E97B38"/>
    <w:rsid w:val="00E97D7C"/>
    <w:rsid w:val="00EA0B7A"/>
    <w:rsid w:val="00EA14E7"/>
    <w:rsid w:val="00EA372C"/>
    <w:rsid w:val="00EA3768"/>
    <w:rsid w:val="00EA3A48"/>
    <w:rsid w:val="00EA4032"/>
    <w:rsid w:val="00EA425E"/>
    <w:rsid w:val="00EA6ADA"/>
    <w:rsid w:val="00EA6C89"/>
    <w:rsid w:val="00EA7378"/>
    <w:rsid w:val="00EA766B"/>
    <w:rsid w:val="00EA7B66"/>
    <w:rsid w:val="00EB23EE"/>
    <w:rsid w:val="00EB2F4C"/>
    <w:rsid w:val="00EB3A70"/>
    <w:rsid w:val="00EB48AF"/>
    <w:rsid w:val="00EB49AD"/>
    <w:rsid w:val="00EB62F1"/>
    <w:rsid w:val="00EB6AA9"/>
    <w:rsid w:val="00EB724C"/>
    <w:rsid w:val="00EC0354"/>
    <w:rsid w:val="00EC0564"/>
    <w:rsid w:val="00EC0E0B"/>
    <w:rsid w:val="00EC1988"/>
    <w:rsid w:val="00EC1E7E"/>
    <w:rsid w:val="00EC2BEF"/>
    <w:rsid w:val="00EC3E87"/>
    <w:rsid w:val="00EC40E7"/>
    <w:rsid w:val="00EC4DDC"/>
    <w:rsid w:val="00EC59F9"/>
    <w:rsid w:val="00EC71DC"/>
    <w:rsid w:val="00EC7D26"/>
    <w:rsid w:val="00ED0259"/>
    <w:rsid w:val="00ED2440"/>
    <w:rsid w:val="00ED2F73"/>
    <w:rsid w:val="00ED312E"/>
    <w:rsid w:val="00ED3213"/>
    <w:rsid w:val="00ED357C"/>
    <w:rsid w:val="00ED38AF"/>
    <w:rsid w:val="00ED4804"/>
    <w:rsid w:val="00ED4C7C"/>
    <w:rsid w:val="00ED566C"/>
    <w:rsid w:val="00ED6299"/>
    <w:rsid w:val="00ED723B"/>
    <w:rsid w:val="00ED73B2"/>
    <w:rsid w:val="00ED791E"/>
    <w:rsid w:val="00ED7C24"/>
    <w:rsid w:val="00EE1431"/>
    <w:rsid w:val="00EE175F"/>
    <w:rsid w:val="00EE204B"/>
    <w:rsid w:val="00EE2113"/>
    <w:rsid w:val="00EE2F05"/>
    <w:rsid w:val="00EE30E1"/>
    <w:rsid w:val="00EE3983"/>
    <w:rsid w:val="00EE4736"/>
    <w:rsid w:val="00EE5925"/>
    <w:rsid w:val="00EE717C"/>
    <w:rsid w:val="00EE77F7"/>
    <w:rsid w:val="00EE7E7B"/>
    <w:rsid w:val="00EE7EFA"/>
    <w:rsid w:val="00EF073C"/>
    <w:rsid w:val="00EF0D0B"/>
    <w:rsid w:val="00EF0DEC"/>
    <w:rsid w:val="00EF1AB7"/>
    <w:rsid w:val="00EF1EDE"/>
    <w:rsid w:val="00EF28F0"/>
    <w:rsid w:val="00EF31AA"/>
    <w:rsid w:val="00EF4804"/>
    <w:rsid w:val="00EF49A7"/>
    <w:rsid w:val="00EF5018"/>
    <w:rsid w:val="00EF5D82"/>
    <w:rsid w:val="00EF5D8C"/>
    <w:rsid w:val="00EF5E6B"/>
    <w:rsid w:val="00EF642A"/>
    <w:rsid w:val="00EF686F"/>
    <w:rsid w:val="00EF6CF3"/>
    <w:rsid w:val="00EF7F1A"/>
    <w:rsid w:val="00F01310"/>
    <w:rsid w:val="00F01832"/>
    <w:rsid w:val="00F021C9"/>
    <w:rsid w:val="00F026ED"/>
    <w:rsid w:val="00F02DA1"/>
    <w:rsid w:val="00F03286"/>
    <w:rsid w:val="00F040B8"/>
    <w:rsid w:val="00F05CC9"/>
    <w:rsid w:val="00F0697B"/>
    <w:rsid w:val="00F106D3"/>
    <w:rsid w:val="00F10D85"/>
    <w:rsid w:val="00F10E34"/>
    <w:rsid w:val="00F11CBA"/>
    <w:rsid w:val="00F143FC"/>
    <w:rsid w:val="00F146A1"/>
    <w:rsid w:val="00F1489A"/>
    <w:rsid w:val="00F152EC"/>
    <w:rsid w:val="00F1540E"/>
    <w:rsid w:val="00F15771"/>
    <w:rsid w:val="00F16357"/>
    <w:rsid w:val="00F16805"/>
    <w:rsid w:val="00F16879"/>
    <w:rsid w:val="00F170E1"/>
    <w:rsid w:val="00F20B72"/>
    <w:rsid w:val="00F20C3E"/>
    <w:rsid w:val="00F20CA6"/>
    <w:rsid w:val="00F2154D"/>
    <w:rsid w:val="00F21B0F"/>
    <w:rsid w:val="00F21BC1"/>
    <w:rsid w:val="00F21F11"/>
    <w:rsid w:val="00F22031"/>
    <w:rsid w:val="00F237D1"/>
    <w:rsid w:val="00F249A9"/>
    <w:rsid w:val="00F25808"/>
    <w:rsid w:val="00F25B99"/>
    <w:rsid w:val="00F27378"/>
    <w:rsid w:val="00F27931"/>
    <w:rsid w:val="00F27C16"/>
    <w:rsid w:val="00F27F32"/>
    <w:rsid w:val="00F305C7"/>
    <w:rsid w:val="00F30638"/>
    <w:rsid w:val="00F31A33"/>
    <w:rsid w:val="00F32A54"/>
    <w:rsid w:val="00F35061"/>
    <w:rsid w:val="00F35A52"/>
    <w:rsid w:val="00F35CCC"/>
    <w:rsid w:val="00F367D4"/>
    <w:rsid w:val="00F37A4C"/>
    <w:rsid w:val="00F37C97"/>
    <w:rsid w:val="00F40BD4"/>
    <w:rsid w:val="00F40EBF"/>
    <w:rsid w:val="00F4239C"/>
    <w:rsid w:val="00F441AC"/>
    <w:rsid w:val="00F44999"/>
    <w:rsid w:val="00F4609E"/>
    <w:rsid w:val="00F46645"/>
    <w:rsid w:val="00F47346"/>
    <w:rsid w:val="00F4777D"/>
    <w:rsid w:val="00F50BF5"/>
    <w:rsid w:val="00F52541"/>
    <w:rsid w:val="00F53B6D"/>
    <w:rsid w:val="00F540AC"/>
    <w:rsid w:val="00F54AD4"/>
    <w:rsid w:val="00F54E74"/>
    <w:rsid w:val="00F555F0"/>
    <w:rsid w:val="00F56D17"/>
    <w:rsid w:val="00F57FD4"/>
    <w:rsid w:val="00F6006A"/>
    <w:rsid w:val="00F6017F"/>
    <w:rsid w:val="00F604B9"/>
    <w:rsid w:val="00F60D94"/>
    <w:rsid w:val="00F61D7A"/>
    <w:rsid w:val="00F61E19"/>
    <w:rsid w:val="00F61EA8"/>
    <w:rsid w:val="00F62795"/>
    <w:rsid w:val="00F62CAC"/>
    <w:rsid w:val="00F630CB"/>
    <w:rsid w:val="00F6377A"/>
    <w:rsid w:val="00F63E7B"/>
    <w:rsid w:val="00F64110"/>
    <w:rsid w:val="00F64677"/>
    <w:rsid w:val="00F64B7F"/>
    <w:rsid w:val="00F660C8"/>
    <w:rsid w:val="00F662A7"/>
    <w:rsid w:val="00F664F3"/>
    <w:rsid w:val="00F6777C"/>
    <w:rsid w:val="00F67C75"/>
    <w:rsid w:val="00F67EA8"/>
    <w:rsid w:val="00F70E4B"/>
    <w:rsid w:val="00F717D1"/>
    <w:rsid w:val="00F72015"/>
    <w:rsid w:val="00F72342"/>
    <w:rsid w:val="00F72EC6"/>
    <w:rsid w:val="00F72EC7"/>
    <w:rsid w:val="00F73CD8"/>
    <w:rsid w:val="00F74E72"/>
    <w:rsid w:val="00F758C8"/>
    <w:rsid w:val="00F75EAB"/>
    <w:rsid w:val="00F75FEA"/>
    <w:rsid w:val="00F76918"/>
    <w:rsid w:val="00F76E75"/>
    <w:rsid w:val="00F77AF5"/>
    <w:rsid w:val="00F77C7C"/>
    <w:rsid w:val="00F77E19"/>
    <w:rsid w:val="00F77EE5"/>
    <w:rsid w:val="00F801B8"/>
    <w:rsid w:val="00F80256"/>
    <w:rsid w:val="00F80BE5"/>
    <w:rsid w:val="00F8365A"/>
    <w:rsid w:val="00F839BD"/>
    <w:rsid w:val="00F848D2"/>
    <w:rsid w:val="00F850E3"/>
    <w:rsid w:val="00F85583"/>
    <w:rsid w:val="00F85750"/>
    <w:rsid w:val="00F85B8D"/>
    <w:rsid w:val="00F86DC7"/>
    <w:rsid w:val="00F86DED"/>
    <w:rsid w:val="00F90043"/>
    <w:rsid w:val="00F90A97"/>
    <w:rsid w:val="00F917C9"/>
    <w:rsid w:val="00F91E99"/>
    <w:rsid w:val="00F93678"/>
    <w:rsid w:val="00F93B8D"/>
    <w:rsid w:val="00F965F7"/>
    <w:rsid w:val="00F96CE6"/>
    <w:rsid w:val="00F96D69"/>
    <w:rsid w:val="00F96E32"/>
    <w:rsid w:val="00F97D75"/>
    <w:rsid w:val="00F97D9C"/>
    <w:rsid w:val="00F97F6B"/>
    <w:rsid w:val="00FA06A0"/>
    <w:rsid w:val="00FA0CA0"/>
    <w:rsid w:val="00FA1159"/>
    <w:rsid w:val="00FA1CEE"/>
    <w:rsid w:val="00FA23FA"/>
    <w:rsid w:val="00FA2EB4"/>
    <w:rsid w:val="00FA2F12"/>
    <w:rsid w:val="00FA3453"/>
    <w:rsid w:val="00FA3F2F"/>
    <w:rsid w:val="00FA402B"/>
    <w:rsid w:val="00FA4704"/>
    <w:rsid w:val="00FA4835"/>
    <w:rsid w:val="00FA6835"/>
    <w:rsid w:val="00FB0313"/>
    <w:rsid w:val="00FB0AFC"/>
    <w:rsid w:val="00FB13B1"/>
    <w:rsid w:val="00FB143C"/>
    <w:rsid w:val="00FB1811"/>
    <w:rsid w:val="00FB1A3A"/>
    <w:rsid w:val="00FB3098"/>
    <w:rsid w:val="00FB313B"/>
    <w:rsid w:val="00FB3A4D"/>
    <w:rsid w:val="00FB4468"/>
    <w:rsid w:val="00FB4B61"/>
    <w:rsid w:val="00FB561E"/>
    <w:rsid w:val="00FB5A33"/>
    <w:rsid w:val="00FB5F39"/>
    <w:rsid w:val="00FB602B"/>
    <w:rsid w:val="00FB692F"/>
    <w:rsid w:val="00FB6A12"/>
    <w:rsid w:val="00FB7336"/>
    <w:rsid w:val="00FB7520"/>
    <w:rsid w:val="00FC06C8"/>
    <w:rsid w:val="00FC1930"/>
    <w:rsid w:val="00FC1AA3"/>
    <w:rsid w:val="00FC2123"/>
    <w:rsid w:val="00FC2B57"/>
    <w:rsid w:val="00FC40BB"/>
    <w:rsid w:val="00FC419E"/>
    <w:rsid w:val="00FC43A9"/>
    <w:rsid w:val="00FC45D4"/>
    <w:rsid w:val="00FC56A9"/>
    <w:rsid w:val="00FC5D9B"/>
    <w:rsid w:val="00FC60B3"/>
    <w:rsid w:val="00FC62DF"/>
    <w:rsid w:val="00FC7C3D"/>
    <w:rsid w:val="00FC7F7C"/>
    <w:rsid w:val="00FD03EA"/>
    <w:rsid w:val="00FD07AE"/>
    <w:rsid w:val="00FD1243"/>
    <w:rsid w:val="00FD2D93"/>
    <w:rsid w:val="00FD3388"/>
    <w:rsid w:val="00FD357B"/>
    <w:rsid w:val="00FD5586"/>
    <w:rsid w:val="00FD583E"/>
    <w:rsid w:val="00FD59AE"/>
    <w:rsid w:val="00FD66B7"/>
    <w:rsid w:val="00FE08A4"/>
    <w:rsid w:val="00FE096B"/>
    <w:rsid w:val="00FE11B1"/>
    <w:rsid w:val="00FE13AB"/>
    <w:rsid w:val="00FE199E"/>
    <w:rsid w:val="00FE2319"/>
    <w:rsid w:val="00FE23AE"/>
    <w:rsid w:val="00FE23FE"/>
    <w:rsid w:val="00FE285C"/>
    <w:rsid w:val="00FE2E13"/>
    <w:rsid w:val="00FE369F"/>
    <w:rsid w:val="00FE3731"/>
    <w:rsid w:val="00FE75F6"/>
    <w:rsid w:val="00FE7A83"/>
    <w:rsid w:val="00FF119F"/>
    <w:rsid w:val="00FF1276"/>
    <w:rsid w:val="00FF1A40"/>
    <w:rsid w:val="00FF202D"/>
    <w:rsid w:val="00FF24F9"/>
    <w:rsid w:val="00FF2921"/>
    <w:rsid w:val="00FF3633"/>
    <w:rsid w:val="00FF55E6"/>
    <w:rsid w:val="00FF679C"/>
    <w:rsid w:val="00FF6B5C"/>
    <w:rsid w:val="00FF6F1B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502A6F"/>
    <w:pPr>
      <w:spacing w:before="120" w:after="120"/>
      <w:ind w:left="567"/>
    </w:pPr>
    <w:rPr>
      <w:szCs w:val="24"/>
      <w:lang w:val="ru-RU" w:eastAsia="ru-RU"/>
    </w:rPr>
  </w:style>
  <w:style w:type="paragraph" w:styleId="1">
    <w:name w:val="heading 1"/>
    <w:aliases w:val="1,H1,H1 + Times New Roman,Auto,Left:  0 cm,First line:  0 cm,Firs...,First line:  0 cm + Time...,1П,Heading 1 Char,CMG H1,Bold 18,Heading 1 (NN),h1,h11,Prophead 1,Prophead level 1,Section Title,Heading 1 A,Outline1,Lev 1,lev1,Heading"/>
    <w:basedOn w:val="a4"/>
    <w:next w:val="a4"/>
    <w:link w:val="13"/>
    <w:uiPriority w:val="9"/>
    <w:qFormat/>
    <w:rsid w:val="00A87AE5"/>
    <w:pPr>
      <w:keepNext/>
      <w:numPr>
        <w:numId w:val="8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aliases w:val="2,H2,h2,Numbered text 3,Heading 2subnumbered,Heading 2subnumbered + Times New Roman + Ti...,Heading 2subnumbered + After:  0 pt,Line s...,2П,Chapter Title,Response Code,Alt+2,NV_Überschrift 2,sh2,Heading Two,headi,heading2,h21,h22,21,h211"/>
    <w:basedOn w:val="a4"/>
    <w:next w:val="a4"/>
    <w:link w:val="22"/>
    <w:uiPriority w:val="9"/>
    <w:qFormat/>
    <w:rsid w:val="002805A4"/>
    <w:pPr>
      <w:keepNext/>
      <w:spacing w:before="240" w:after="60"/>
      <w:ind w:left="576" w:hanging="576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4"/>
    <w:next w:val="a4"/>
    <w:link w:val="31"/>
    <w:qFormat/>
    <w:rsid w:val="00857D78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aliases w:val="4П,Schedules"/>
    <w:basedOn w:val="a4"/>
    <w:next w:val="a4"/>
    <w:link w:val="41"/>
    <w:uiPriority w:val="9"/>
    <w:qFormat/>
    <w:rsid w:val="00857D78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aliases w:val="Table caption,5П"/>
    <w:basedOn w:val="a4"/>
    <w:next w:val="a4"/>
    <w:link w:val="50"/>
    <w:qFormat/>
    <w:rsid w:val="00857D78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4"/>
    <w:next w:val="a4"/>
    <w:link w:val="60"/>
    <w:qFormat/>
    <w:rsid w:val="00857D78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4"/>
    <w:next w:val="a4"/>
    <w:link w:val="70"/>
    <w:qFormat/>
    <w:rsid w:val="00857D78"/>
    <w:pPr>
      <w:numPr>
        <w:ilvl w:val="6"/>
        <w:numId w:val="8"/>
      </w:num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4"/>
    <w:next w:val="a4"/>
    <w:link w:val="80"/>
    <w:qFormat/>
    <w:rsid w:val="00857D78"/>
    <w:pPr>
      <w:numPr>
        <w:ilvl w:val="7"/>
        <w:numId w:val="8"/>
      </w:num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4"/>
    <w:next w:val="a4"/>
    <w:link w:val="90"/>
    <w:qFormat/>
    <w:rsid w:val="00857D78"/>
    <w:pPr>
      <w:numPr>
        <w:ilvl w:val="8"/>
        <w:numId w:val="8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link w:val="a9"/>
    <w:rsid w:val="00A87AE5"/>
    <w:rPr>
      <w:sz w:val="24"/>
      <w:szCs w:val="20"/>
    </w:rPr>
  </w:style>
  <w:style w:type="character" w:customStyle="1" w:styleId="a9">
    <w:name w:val="Основной текст Знак"/>
    <w:link w:val="a8"/>
    <w:rsid w:val="00A87AE5"/>
    <w:rPr>
      <w:sz w:val="24"/>
      <w:lang w:val="ru-RU" w:eastAsia="ru-RU" w:bidi="ar-SA"/>
    </w:rPr>
  </w:style>
  <w:style w:type="table" w:styleId="aa">
    <w:name w:val="Table Grid"/>
    <w:basedOn w:val="a6"/>
    <w:uiPriority w:val="59"/>
    <w:rsid w:val="00A87AE5"/>
    <w:tblPr>
      <w:tblInd w:w="72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</w:tblStylePr>
    <w:tblStylePr w:type="firstCol">
      <w:tblPr/>
      <w:tcPr>
        <w:tcBorders>
          <w:left w:val="single" w:sz="4" w:space="0" w:color="auto"/>
        </w:tcBorders>
      </w:tcPr>
    </w:tblStylePr>
    <w:tblStylePr w:type="lastCol">
      <w:tblPr/>
      <w:tcPr>
        <w:tcBorders>
          <w:right w:val="single" w:sz="4" w:space="0" w:color="auto"/>
        </w:tcBorders>
      </w:tcPr>
    </w:tblStylePr>
  </w:style>
  <w:style w:type="paragraph" w:customStyle="1" w:styleId="Tabletext">
    <w:name w:val="Table text"/>
    <w:basedOn w:val="a8"/>
    <w:rsid w:val="00A87AE5"/>
    <w:pPr>
      <w:spacing w:before="60" w:after="60"/>
      <w:ind w:left="0"/>
    </w:pPr>
  </w:style>
  <w:style w:type="paragraph" w:customStyle="1" w:styleId="Tableheader">
    <w:name w:val="Table header"/>
    <w:basedOn w:val="a8"/>
    <w:rsid w:val="00A87AE5"/>
    <w:pPr>
      <w:keepNext/>
      <w:spacing w:before="60" w:after="60"/>
      <w:ind w:left="0"/>
      <w:jc w:val="center"/>
    </w:pPr>
    <w:rPr>
      <w:b/>
    </w:rPr>
  </w:style>
  <w:style w:type="paragraph" w:customStyle="1" w:styleId="Figuretitle">
    <w:name w:val="Figure title"/>
    <w:basedOn w:val="a4"/>
    <w:next w:val="a8"/>
    <w:rsid w:val="00A87AE5"/>
    <w:pPr>
      <w:numPr>
        <w:numId w:val="3"/>
      </w:numPr>
      <w:tabs>
        <w:tab w:val="clear" w:pos="1077"/>
      </w:tabs>
      <w:ind w:left="0" w:firstLine="0"/>
      <w:jc w:val="center"/>
    </w:pPr>
    <w:rPr>
      <w:b/>
      <w:szCs w:val="20"/>
    </w:rPr>
  </w:style>
  <w:style w:type="paragraph" w:styleId="ab">
    <w:name w:val="List Number"/>
    <w:basedOn w:val="a4"/>
    <w:rsid w:val="00A87AE5"/>
    <w:pPr>
      <w:tabs>
        <w:tab w:val="num" w:pos="360"/>
      </w:tabs>
    </w:pPr>
    <w:rPr>
      <w:szCs w:val="20"/>
    </w:rPr>
  </w:style>
  <w:style w:type="paragraph" w:styleId="a">
    <w:name w:val="List Continue"/>
    <w:basedOn w:val="a4"/>
    <w:rsid w:val="00A87AE5"/>
    <w:pPr>
      <w:numPr>
        <w:numId w:val="1"/>
      </w:numPr>
    </w:pPr>
    <w:rPr>
      <w:szCs w:val="20"/>
    </w:rPr>
  </w:style>
  <w:style w:type="paragraph" w:styleId="ac">
    <w:name w:val="List Bullet"/>
    <w:basedOn w:val="a4"/>
    <w:rsid w:val="00A87AE5"/>
    <w:pPr>
      <w:tabs>
        <w:tab w:val="num" w:pos="0"/>
      </w:tabs>
      <w:ind w:left="0"/>
    </w:pPr>
    <w:rPr>
      <w:szCs w:val="20"/>
    </w:rPr>
  </w:style>
  <w:style w:type="character" w:customStyle="1" w:styleId="ad">
    <w:name w:val="[СТАС] Основной текст"/>
    <w:rsid w:val="002805A4"/>
    <w:rPr>
      <w:sz w:val="20"/>
    </w:rPr>
  </w:style>
  <w:style w:type="paragraph" w:customStyle="1" w:styleId="Appendix1">
    <w:name w:val="Appendix 1"/>
    <w:basedOn w:val="1"/>
    <w:next w:val="a8"/>
    <w:rsid w:val="0058365D"/>
    <w:pPr>
      <w:pageBreakBefore/>
      <w:numPr>
        <w:numId w:val="5"/>
      </w:numPr>
      <w:spacing w:after="120"/>
    </w:pPr>
    <w:rPr>
      <w:szCs w:val="28"/>
    </w:rPr>
  </w:style>
  <w:style w:type="paragraph" w:customStyle="1" w:styleId="Referenceslist">
    <w:name w:val="References list"/>
    <w:basedOn w:val="a8"/>
    <w:rsid w:val="00A87AE5"/>
    <w:pPr>
      <w:tabs>
        <w:tab w:val="num" w:pos="360"/>
      </w:tabs>
    </w:pPr>
  </w:style>
  <w:style w:type="paragraph" w:styleId="ae">
    <w:name w:val="Normal (Web)"/>
    <w:basedOn w:val="a4"/>
    <w:rsid w:val="00A87AE5"/>
    <w:pPr>
      <w:spacing w:before="100" w:beforeAutospacing="1" w:after="100" w:afterAutospacing="1"/>
      <w:ind w:left="0"/>
    </w:pPr>
  </w:style>
  <w:style w:type="paragraph" w:customStyle="1" w:styleId="af">
    <w:name w:val="[СТАС] Заголовок Титульный"/>
    <w:basedOn w:val="a4"/>
    <w:next w:val="a8"/>
    <w:link w:val="af0"/>
    <w:rsid w:val="00A50703"/>
    <w:pPr>
      <w:keepNext/>
      <w:ind w:left="0"/>
      <w:jc w:val="center"/>
    </w:pPr>
    <w:rPr>
      <w:b/>
      <w:sz w:val="32"/>
      <w:szCs w:val="36"/>
    </w:rPr>
  </w:style>
  <w:style w:type="paragraph" w:styleId="14">
    <w:name w:val="toc 1"/>
    <w:basedOn w:val="a4"/>
    <w:next w:val="a4"/>
    <w:autoRedefine/>
    <w:uiPriority w:val="39"/>
    <w:rsid w:val="00857D78"/>
    <w:pPr>
      <w:ind w:left="0"/>
    </w:pPr>
    <w:rPr>
      <w:bCs/>
      <w:szCs w:val="20"/>
    </w:rPr>
  </w:style>
  <w:style w:type="paragraph" w:styleId="23">
    <w:name w:val="toc 2"/>
    <w:basedOn w:val="a4"/>
    <w:next w:val="a4"/>
    <w:autoRedefine/>
    <w:uiPriority w:val="39"/>
    <w:rsid w:val="00857D78"/>
    <w:pPr>
      <w:tabs>
        <w:tab w:val="left" w:pos="960"/>
        <w:tab w:val="right" w:leader="dot" w:pos="9360"/>
      </w:tabs>
      <w:spacing w:after="0"/>
      <w:ind w:left="240"/>
    </w:pPr>
    <w:rPr>
      <w:noProof/>
      <w:szCs w:val="20"/>
    </w:rPr>
  </w:style>
  <w:style w:type="paragraph" w:styleId="32">
    <w:name w:val="toc 3"/>
    <w:basedOn w:val="a4"/>
    <w:next w:val="a4"/>
    <w:autoRedefine/>
    <w:uiPriority w:val="39"/>
    <w:rsid w:val="00857D78"/>
    <w:pPr>
      <w:tabs>
        <w:tab w:val="left" w:pos="1200"/>
        <w:tab w:val="right" w:leader="dot" w:pos="9360"/>
      </w:tabs>
      <w:spacing w:after="0"/>
      <w:ind w:left="480"/>
    </w:pPr>
    <w:rPr>
      <w:iCs/>
      <w:noProof/>
      <w:szCs w:val="20"/>
    </w:rPr>
  </w:style>
  <w:style w:type="character" w:styleId="af1">
    <w:name w:val="Hyperlink"/>
    <w:uiPriority w:val="99"/>
    <w:rsid w:val="00857D78"/>
    <w:rPr>
      <w:color w:val="0000FF"/>
      <w:u w:val="single"/>
    </w:rPr>
  </w:style>
  <w:style w:type="paragraph" w:styleId="2">
    <w:name w:val="List Number 2"/>
    <w:basedOn w:val="a4"/>
    <w:rsid w:val="00673475"/>
    <w:pPr>
      <w:numPr>
        <w:numId w:val="4"/>
      </w:numPr>
      <w:ind w:left="1434" w:hanging="357"/>
    </w:pPr>
    <w:rPr>
      <w:szCs w:val="20"/>
    </w:rPr>
  </w:style>
  <w:style w:type="paragraph" w:styleId="af2">
    <w:name w:val="footer"/>
    <w:basedOn w:val="a4"/>
    <w:link w:val="af3"/>
    <w:uiPriority w:val="99"/>
    <w:rsid w:val="00673475"/>
    <w:pPr>
      <w:tabs>
        <w:tab w:val="center" w:pos="4677"/>
        <w:tab w:val="right" w:pos="9355"/>
      </w:tabs>
      <w:spacing w:after="0"/>
      <w:ind w:left="0"/>
      <w:jc w:val="center"/>
    </w:pPr>
    <w:rPr>
      <w:szCs w:val="20"/>
    </w:rPr>
  </w:style>
  <w:style w:type="character" w:customStyle="1" w:styleId="71">
    <w:name w:val="Знак Знак7"/>
    <w:rsid w:val="00673475"/>
    <w:rPr>
      <w:sz w:val="24"/>
    </w:rPr>
  </w:style>
  <w:style w:type="character" w:customStyle="1" w:styleId="af3">
    <w:name w:val="Нижний колонтитул Знак"/>
    <w:link w:val="af2"/>
    <w:uiPriority w:val="99"/>
    <w:rsid w:val="00673475"/>
    <w:rPr>
      <w:lang w:val="ru-RU" w:eastAsia="ru-RU" w:bidi="ar-SA"/>
    </w:rPr>
  </w:style>
  <w:style w:type="paragraph" w:styleId="af4">
    <w:name w:val="Block Text"/>
    <w:basedOn w:val="a4"/>
    <w:rsid w:val="00673475"/>
    <w:pPr>
      <w:spacing w:after="0" w:line="288" w:lineRule="auto"/>
      <w:ind w:left="0" w:firstLine="567"/>
      <w:jc w:val="both"/>
    </w:pPr>
    <w:rPr>
      <w:noProof/>
    </w:rPr>
  </w:style>
  <w:style w:type="paragraph" w:customStyle="1" w:styleId="caaieiaie3">
    <w:name w:val="caaieiaie 3"/>
    <w:basedOn w:val="a4"/>
    <w:next w:val="a4"/>
    <w:rsid w:val="00673475"/>
    <w:pPr>
      <w:keepNext/>
      <w:widowControl w:val="0"/>
      <w:spacing w:before="240" w:after="60"/>
      <w:ind w:left="0"/>
      <w:jc w:val="both"/>
    </w:pPr>
    <w:rPr>
      <w:sz w:val="28"/>
      <w:lang w:eastAsia="en-US"/>
    </w:rPr>
  </w:style>
  <w:style w:type="paragraph" w:styleId="af5">
    <w:name w:val="header"/>
    <w:aliases w:val="sl_header"/>
    <w:basedOn w:val="a4"/>
    <w:link w:val="af6"/>
    <w:rsid w:val="00673475"/>
    <w:pPr>
      <w:tabs>
        <w:tab w:val="center" w:pos="4677"/>
        <w:tab w:val="right" w:pos="9355"/>
      </w:tabs>
    </w:pPr>
  </w:style>
  <w:style w:type="paragraph" w:styleId="af7">
    <w:name w:val="Document Map"/>
    <w:basedOn w:val="a4"/>
    <w:semiHidden/>
    <w:rsid w:val="00652CF4"/>
    <w:pPr>
      <w:shd w:val="clear" w:color="auto" w:fill="000080"/>
    </w:pPr>
    <w:rPr>
      <w:rFonts w:ascii="Tahoma" w:hAnsi="Tahoma" w:cs="Tahoma"/>
      <w:szCs w:val="20"/>
    </w:rPr>
  </w:style>
  <w:style w:type="paragraph" w:customStyle="1" w:styleId="15">
    <w:name w:val="Подзаголовок1"/>
    <w:basedOn w:val="af8"/>
    <w:rsid w:val="00837DCA"/>
    <w:pPr>
      <w:spacing w:before="0" w:after="120"/>
      <w:ind w:left="0"/>
      <w:outlineLvl w:val="9"/>
    </w:pPr>
    <w:rPr>
      <w:rFonts w:ascii="Times New Roman" w:hAnsi="Times New Roman" w:cs="Times New Roman"/>
      <w:kern w:val="0"/>
      <w:sz w:val="24"/>
      <w:szCs w:val="24"/>
      <w:lang w:val="en-US" w:eastAsia="en-US"/>
    </w:rPr>
  </w:style>
  <w:style w:type="paragraph" w:styleId="af8">
    <w:name w:val="Title"/>
    <w:basedOn w:val="a4"/>
    <w:qFormat/>
    <w:rsid w:val="00837DC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9">
    <w:name w:val="Balloon Text"/>
    <w:basedOn w:val="a4"/>
    <w:link w:val="afa"/>
    <w:uiPriority w:val="99"/>
    <w:rsid w:val="00E819E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uiPriority w:val="99"/>
    <w:rsid w:val="00E819E7"/>
    <w:rPr>
      <w:rFonts w:ascii="Tahoma" w:hAnsi="Tahoma" w:cs="Tahoma"/>
      <w:sz w:val="16"/>
      <w:szCs w:val="16"/>
    </w:rPr>
  </w:style>
  <w:style w:type="character" w:styleId="afb">
    <w:name w:val="annotation reference"/>
    <w:rsid w:val="005B6F11"/>
    <w:rPr>
      <w:sz w:val="16"/>
      <w:szCs w:val="16"/>
    </w:rPr>
  </w:style>
  <w:style w:type="paragraph" w:styleId="afc">
    <w:name w:val="annotation text"/>
    <w:basedOn w:val="a4"/>
    <w:link w:val="afd"/>
    <w:uiPriority w:val="99"/>
    <w:rsid w:val="005B6F11"/>
    <w:rPr>
      <w:szCs w:val="20"/>
    </w:rPr>
  </w:style>
  <w:style w:type="character" w:customStyle="1" w:styleId="afd">
    <w:name w:val="Текст примечания Знак"/>
    <w:basedOn w:val="a5"/>
    <w:link w:val="afc"/>
    <w:uiPriority w:val="99"/>
    <w:rsid w:val="005B6F11"/>
  </w:style>
  <w:style w:type="paragraph" w:styleId="afe">
    <w:name w:val="annotation subject"/>
    <w:basedOn w:val="afc"/>
    <w:next w:val="afc"/>
    <w:link w:val="aff"/>
    <w:uiPriority w:val="99"/>
    <w:rsid w:val="005B6F11"/>
    <w:rPr>
      <w:b/>
      <w:bCs/>
      <w:lang w:val="x-none" w:eastAsia="x-none"/>
    </w:rPr>
  </w:style>
  <w:style w:type="character" w:customStyle="1" w:styleId="aff">
    <w:name w:val="Тема примечания Знак"/>
    <w:link w:val="afe"/>
    <w:uiPriority w:val="99"/>
    <w:rsid w:val="005B6F11"/>
    <w:rPr>
      <w:b/>
      <w:bCs/>
    </w:rPr>
  </w:style>
  <w:style w:type="paragraph" w:styleId="aff0">
    <w:name w:val="footnote text"/>
    <w:basedOn w:val="a4"/>
    <w:link w:val="aff1"/>
    <w:uiPriority w:val="99"/>
    <w:rsid w:val="005B6F11"/>
    <w:rPr>
      <w:szCs w:val="20"/>
    </w:rPr>
  </w:style>
  <w:style w:type="character" w:customStyle="1" w:styleId="aff1">
    <w:name w:val="Текст сноски Знак"/>
    <w:basedOn w:val="a5"/>
    <w:link w:val="aff0"/>
    <w:uiPriority w:val="99"/>
    <w:rsid w:val="005B6F11"/>
  </w:style>
  <w:style w:type="character" w:styleId="aff2">
    <w:name w:val="footnote reference"/>
    <w:uiPriority w:val="99"/>
    <w:rsid w:val="005B6F11"/>
    <w:rPr>
      <w:vertAlign w:val="superscript"/>
    </w:rPr>
  </w:style>
  <w:style w:type="paragraph" w:customStyle="1" w:styleId="Appendix2">
    <w:name w:val="Appendix 2"/>
    <w:basedOn w:val="21"/>
    <w:next w:val="a8"/>
    <w:rsid w:val="0058365D"/>
    <w:pPr>
      <w:numPr>
        <w:ilvl w:val="1"/>
        <w:numId w:val="5"/>
      </w:numPr>
      <w:spacing w:after="120"/>
    </w:pPr>
    <w:rPr>
      <w:i/>
      <w:szCs w:val="24"/>
      <w:lang w:val="en-US"/>
    </w:rPr>
  </w:style>
  <w:style w:type="paragraph" w:customStyle="1" w:styleId="Appendix3">
    <w:name w:val="Appendix 3"/>
    <w:basedOn w:val="30"/>
    <w:next w:val="a8"/>
    <w:rsid w:val="0058365D"/>
    <w:pPr>
      <w:numPr>
        <w:numId w:val="5"/>
      </w:numPr>
      <w:spacing w:before="120" w:after="120"/>
    </w:pPr>
    <w:rPr>
      <w:szCs w:val="20"/>
      <w:lang w:val="en-US"/>
    </w:rPr>
  </w:style>
  <w:style w:type="paragraph" w:customStyle="1" w:styleId="Appendix4">
    <w:name w:val="Appendix 4"/>
    <w:basedOn w:val="4"/>
    <w:next w:val="a8"/>
    <w:rsid w:val="0058365D"/>
    <w:pPr>
      <w:numPr>
        <w:numId w:val="5"/>
      </w:numPr>
      <w:spacing w:before="120"/>
    </w:pPr>
    <w:rPr>
      <w:rFonts w:ascii="Arial" w:hAnsi="Arial"/>
      <w:b w:val="0"/>
      <w:sz w:val="24"/>
      <w:szCs w:val="20"/>
      <w:lang w:val="en-US"/>
    </w:rPr>
  </w:style>
  <w:style w:type="paragraph" w:customStyle="1" w:styleId="Figure">
    <w:name w:val="Figure"/>
    <w:basedOn w:val="Figuretitle"/>
    <w:rsid w:val="0058365D"/>
    <w:pPr>
      <w:keepNext/>
      <w:numPr>
        <w:numId w:val="0"/>
      </w:numPr>
    </w:pPr>
  </w:style>
  <w:style w:type="paragraph" w:customStyle="1" w:styleId="Tabletitle">
    <w:name w:val="Table title"/>
    <w:basedOn w:val="a4"/>
    <w:rsid w:val="0058365D"/>
    <w:pPr>
      <w:keepNext/>
      <w:ind w:left="0"/>
      <w:jc w:val="right"/>
    </w:pPr>
    <w:rPr>
      <w:b/>
      <w:szCs w:val="20"/>
    </w:rPr>
  </w:style>
  <w:style w:type="paragraph" w:customStyle="1" w:styleId="Tablelistbullet">
    <w:name w:val="Table list bullet"/>
    <w:basedOn w:val="Tabletext"/>
    <w:rsid w:val="0058365D"/>
    <w:pPr>
      <w:numPr>
        <w:numId w:val="6"/>
      </w:numPr>
    </w:pPr>
  </w:style>
  <w:style w:type="paragraph" w:customStyle="1" w:styleId="Tablelistnumbered">
    <w:name w:val="Table list numbered"/>
    <w:basedOn w:val="Tabletext"/>
    <w:rsid w:val="0058365D"/>
    <w:pPr>
      <w:numPr>
        <w:numId w:val="7"/>
      </w:numPr>
    </w:pPr>
  </w:style>
  <w:style w:type="character" w:styleId="aff3">
    <w:name w:val="page number"/>
    <w:rsid w:val="00B5116C"/>
  </w:style>
  <w:style w:type="paragraph" w:customStyle="1" w:styleId="16">
    <w:name w:val="Обычный1"/>
    <w:basedOn w:val="a4"/>
    <w:rsid w:val="00B5116C"/>
    <w:pPr>
      <w:spacing w:before="60" w:after="60"/>
      <w:ind w:left="900"/>
      <w:jc w:val="both"/>
    </w:pPr>
    <w:rPr>
      <w:rFonts w:eastAsia="Calibri"/>
    </w:rPr>
  </w:style>
  <w:style w:type="paragraph" w:styleId="aff4">
    <w:name w:val="caption"/>
    <w:aliases w:val="Рисунок,Название объекта Рисунок"/>
    <w:next w:val="a4"/>
    <w:link w:val="aff5"/>
    <w:uiPriority w:val="35"/>
    <w:qFormat/>
    <w:rsid w:val="003B6CA5"/>
    <w:pPr>
      <w:spacing w:before="120" w:after="200" w:line="276" w:lineRule="auto"/>
      <w:jc w:val="center"/>
    </w:pPr>
    <w:rPr>
      <w:rFonts w:ascii="Arial" w:eastAsia="Arial Unicode MS" w:hAnsi="Arial"/>
      <w:b/>
      <w:bCs/>
      <w:szCs w:val="18"/>
      <w:lang w:val="ru-RU" w:eastAsia="ru-RU"/>
    </w:rPr>
  </w:style>
  <w:style w:type="paragraph" w:customStyle="1" w:styleId="aff6">
    <w:name w:val="Таблица Текст"/>
    <w:link w:val="Char"/>
    <w:uiPriority w:val="99"/>
    <w:qFormat/>
    <w:rsid w:val="003B6CA5"/>
    <w:pPr>
      <w:widowControl w:val="0"/>
      <w:spacing w:before="40" w:after="40"/>
      <w:jc w:val="both"/>
    </w:pPr>
    <w:rPr>
      <w:rFonts w:ascii="Arial" w:hAnsi="Arial"/>
      <w:iCs/>
      <w:sz w:val="18"/>
      <w:lang w:val="ru-RU" w:eastAsia="ru-RU"/>
    </w:rPr>
  </w:style>
  <w:style w:type="character" w:customStyle="1" w:styleId="Char">
    <w:name w:val="Таблица Текст Char"/>
    <w:link w:val="aff6"/>
    <w:uiPriority w:val="99"/>
    <w:rsid w:val="003B6CA5"/>
    <w:rPr>
      <w:rFonts w:ascii="Arial" w:hAnsi="Arial"/>
      <w:iCs/>
      <w:sz w:val="18"/>
      <w:lang w:bidi="ar-SA"/>
    </w:rPr>
  </w:style>
  <w:style w:type="character" w:customStyle="1" w:styleId="aff5">
    <w:name w:val="Название объекта Знак"/>
    <w:aliases w:val="Рисунок Знак,Название объекта Рисунок Знак"/>
    <w:link w:val="aff4"/>
    <w:uiPriority w:val="35"/>
    <w:rsid w:val="003B6CA5"/>
    <w:rPr>
      <w:rFonts w:ascii="Arial" w:eastAsia="Arial Unicode MS" w:hAnsi="Arial"/>
      <w:b/>
      <w:bCs/>
      <w:szCs w:val="18"/>
      <w:lang w:bidi="ar-SA"/>
    </w:rPr>
  </w:style>
  <w:style w:type="paragraph" w:customStyle="1" w:styleId="aff7">
    <w:name w:val="Табл.Заголовок"/>
    <w:basedOn w:val="aff6"/>
    <w:link w:val="Char0"/>
    <w:qFormat/>
    <w:rsid w:val="003B6CA5"/>
    <w:pPr>
      <w:keepNext/>
      <w:jc w:val="center"/>
    </w:pPr>
    <w:rPr>
      <w:b/>
      <w:lang w:val="x-none" w:eastAsia="x-none"/>
    </w:rPr>
  </w:style>
  <w:style w:type="character" w:customStyle="1" w:styleId="Char0">
    <w:name w:val="Табл.Заголовок Char"/>
    <w:link w:val="aff7"/>
    <w:rsid w:val="003B6CA5"/>
    <w:rPr>
      <w:rFonts w:ascii="Arial" w:hAnsi="Arial"/>
      <w:b/>
      <w:iCs/>
      <w:sz w:val="18"/>
    </w:rPr>
  </w:style>
  <w:style w:type="paragraph" w:customStyle="1" w:styleId="-1">
    <w:name w:val="[СТАС] - НазвТаблицы"/>
    <w:link w:val="-2"/>
    <w:qFormat/>
    <w:rsid w:val="001041F4"/>
    <w:pPr>
      <w:keepNext/>
      <w:spacing w:before="120" w:after="60"/>
      <w:ind w:left="567"/>
      <w:contextualSpacing/>
      <w:jc w:val="right"/>
    </w:pPr>
    <w:rPr>
      <w:rFonts w:ascii="Arial" w:eastAsia="Arial Unicode MS" w:hAnsi="Arial"/>
      <w:b/>
      <w:bCs/>
      <w:lang w:eastAsia="ru-RU"/>
    </w:rPr>
  </w:style>
  <w:style w:type="character" w:customStyle="1" w:styleId="-2">
    <w:name w:val="[СТАС] - НазвТаблицы Знак"/>
    <w:link w:val="-1"/>
    <w:rsid w:val="001041F4"/>
    <w:rPr>
      <w:rFonts w:ascii="Arial" w:eastAsia="Arial Unicode MS" w:hAnsi="Arial"/>
      <w:b/>
      <w:bCs/>
      <w:lang w:val="en-US" w:eastAsia="ru-RU" w:bidi="ar-SA"/>
    </w:rPr>
  </w:style>
  <w:style w:type="table" w:styleId="aff8">
    <w:name w:val="Table Theme"/>
    <w:basedOn w:val="a6"/>
    <w:rsid w:val="00C2003B"/>
    <w:pPr>
      <w:spacing w:after="120" w:line="240" w:lineRule="atLeast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Strong"/>
    <w:qFormat/>
    <w:rsid w:val="00DF5E7F"/>
    <w:rPr>
      <w:b/>
      <w:bCs/>
    </w:rPr>
  </w:style>
  <w:style w:type="paragraph" w:customStyle="1" w:styleId="12">
    <w:name w:val="[СТАС] Заголовок 1"/>
    <w:basedOn w:val="1"/>
    <w:link w:val="17"/>
    <w:rsid w:val="002805A4"/>
    <w:pPr>
      <w:numPr>
        <w:numId w:val="2"/>
      </w:numPr>
    </w:pPr>
    <w:rPr>
      <w:rFonts w:ascii="Times New Roman" w:hAnsi="Times New Roman"/>
      <w:sz w:val="28"/>
      <w:szCs w:val="28"/>
    </w:rPr>
  </w:style>
  <w:style w:type="paragraph" w:customStyle="1" w:styleId="affa">
    <w:name w:val="[СТАС] Название таблицы"/>
    <w:basedOn w:val="aff4"/>
    <w:rsid w:val="002805A4"/>
    <w:pPr>
      <w:spacing w:after="120" w:line="240" w:lineRule="auto"/>
      <w:ind w:left="567"/>
      <w:jc w:val="left"/>
    </w:pPr>
    <w:rPr>
      <w:rFonts w:ascii="Times New Roman" w:eastAsia="Times New Roman" w:hAnsi="Times New Roman"/>
      <w:b w:val="0"/>
      <w:bCs w:val="0"/>
      <w:szCs w:val="20"/>
    </w:rPr>
  </w:style>
  <w:style w:type="paragraph" w:customStyle="1" w:styleId="33">
    <w:name w:val="[СТАС] Заголовок 3"/>
    <w:basedOn w:val="30"/>
    <w:link w:val="34"/>
    <w:rsid w:val="002805A4"/>
    <w:rPr>
      <w:rFonts w:ascii="Times New Roman" w:hAnsi="Times New Roman"/>
      <w:sz w:val="22"/>
    </w:rPr>
  </w:style>
  <w:style w:type="paragraph" w:customStyle="1" w:styleId="20">
    <w:name w:val="[СТАС] Заголовок 2"/>
    <w:basedOn w:val="21"/>
    <w:qFormat/>
    <w:rsid w:val="005C3667"/>
    <w:pPr>
      <w:numPr>
        <w:ilvl w:val="1"/>
        <w:numId w:val="2"/>
      </w:numPr>
    </w:pPr>
    <w:rPr>
      <w:sz w:val="24"/>
    </w:rPr>
  </w:style>
  <w:style w:type="paragraph" w:customStyle="1" w:styleId="affb">
    <w:name w:val="[СТАС] Название рисунка"/>
    <w:basedOn w:val="aff4"/>
    <w:qFormat/>
    <w:rsid w:val="001041F4"/>
    <w:rPr>
      <w:color w:val="000000"/>
    </w:rPr>
  </w:style>
  <w:style w:type="paragraph" w:customStyle="1" w:styleId="affc">
    <w:name w:val="[СТАС] Текст таблицы"/>
    <w:basedOn w:val="aff6"/>
    <w:qFormat/>
    <w:rsid w:val="00A66723"/>
    <w:rPr>
      <w:rFonts w:ascii="Times New Roman" w:hAnsi="Times New Roman"/>
      <w:color w:val="000000"/>
      <w:sz w:val="16"/>
      <w:szCs w:val="16"/>
    </w:rPr>
  </w:style>
  <w:style w:type="paragraph" w:customStyle="1" w:styleId="40">
    <w:name w:val="[СТАС] Заголовок 4"/>
    <w:basedOn w:val="4"/>
    <w:qFormat/>
    <w:rsid w:val="00D47B7C"/>
    <w:pPr>
      <w:numPr>
        <w:numId w:val="2"/>
      </w:numPr>
    </w:pPr>
    <w:rPr>
      <w:sz w:val="20"/>
      <w:szCs w:val="20"/>
    </w:rPr>
  </w:style>
  <w:style w:type="paragraph" w:customStyle="1" w:styleId="a3">
    <w:name w:val="[СТАС] Заголовок приложения"/>
    <w:basedOn w:val="Appendix1"/>
    <w:qFormat/>
    <w:rsid w:val="003A4A39"/>
    <w:pPr>
      <w:numPr>
        <w:numId w:val="12"/>
      </w:numPr>
    </w:pPr>
    <w:rPr>
      <w:rFonts w:ascii="Times New Roman" w:hAnsi="Times New Roman"/>
      <w:sz w:val="28"/>
    </w:rPr>
  </w:style>
  <w:style w:type="paragraph" w:customStyle="1" w:styleId="email">
    <w:name w:val="[СТАС] Название email"/>
    <w:basedOn w:val="a4"/>
    <w:qFormat/>
    <w:rsid w:val="003A4A39"/>
    <w:pPr>
      <w:ind w:left="709"/>
    </w:pPr>
    <w:rPr>
      <w:b/>
      <w:szCs w:val="20"/>
    </w:rPr>
  </w:style>
  <w:style w:type="paragraph" w:customStyle="1" w:styleId="Simple">
    <w:name w:val="Simple"/>
    <w:basedOn w:val="a4"/>
    <w:link w:val="Simple0"/>
    <w:rsid w:val="00584330"/>
    <w:pPr>
      <w:spacing w:after="0"/>
      <w:ind w:left="0"/>
      <w:jc w:val="both"/>
    </w:pPr>
    <w:rPr>
      <w:rFonts w:ascii="Arial" w:hAnsi="Arial"/>
      <w:spacing w:val="-5"/>
      <w:szCs w:val="20"/>
      <w:lang w:val="x-none" w:eastAsia="en-US"/>
    </w:rPr>
  </w:style>
  <w:style w:type="paragraph" w:customStyle="1" w:styleId="StyleSimpleTimesNewRoman9ptBoldLeftBefore3ptAf">
    <w:name w:val="Style Simple + Times New Roman 9 pt Bold Left Before:  3 pt Af..."/>
    <w:basedOn w:val="Simple"/>
    <w:link w:val="StyleSimpleTimesNewRoman9ptBoldLeftBefore3ptAf0"/>
    <w:rsid w:val="00584330"/>
    <w:pPr>
      <w:spacing w:before="60" w:after="60" w:line="240" w:lineRule="atLeast"/>
      <w:jc w:val="left"/>
    </w:pPr>
    <w:rPr>
      <w:rFonts w:ascii="Times New Roman" w:hAnsi="Times New Roman"/>
      <w:b/>
      <w:bCs/>
      <w:sz w:val="18"/>
    </w:rPr>
  </w:style>
  <w:style w:type="character" w:customStyle="1" w:styleId="Simple0">
    <w:name w:val="Simple Знак"/>
    <w:link w:val="Simple"/>
    <w:rsid w:val="00584330"/>
    <w:rPr>
      <w:rFonts w:ascii="Arial" w:hAnsi="Arial"/>
      <w:spacing w:val="-5"/>
      <w:lang w:eastAsia="en-US"/>
    </w:rPr>
  </w:style>
  <w:style w:type="character" w:customStyle="1" w:styleId="StyleSimpleTimesNewRoman9ptBoldLeftBefore3ptAf0">
    <w:name w:val="Style Simple + Times New Roman 9 pt Bold Left Before:  3 pt Af... Знак"/>
    <w:link w:val="StyleSimpleTimesNewRoman9ptBoldLeftBefore3ptAf"/>
    <w:rsid w:val="00584330"/>
    <w:rPr>
      <w:b/>
      <w:bCs/>
      <w:spacing w:val="-5"/>
      <w:sz w:val="18"/>
      <w:lang w:eastAsia="en-US"/>
    </w:rPr>
  </w:style>
  <w:style w:type="paragraph" w:customStyle="1" w:styleId="Numbers">
    <w:name w:val="Numbers"/>
    <w:basedOn w:val="a4"/>
    <w:link w:val="Numbers0"/>
    <w:uiPriority w:val="99"/>
    <w:rsid w:val="00D3114A"/>
    <w:pPr>
      <w:numPr>
        <w:numId w:val="9"/>
      </w:numPr>
      <w:spacing w:after="0"/>
    </w:pPr>
    <w:rPr>
      <w:rFonts w:ascii="Arial" w:hAnsi="Arial"/>
      <w:sz w:val="22"/>
      <w:lang w:val="x-none" w:eastAsia="x-none"/>
    </w:rPr>
  </w:style>
  <w:style w:type="paragraph" w:customStyle="1" w:styleId="Num2">
    <w:name w:val="Num_2"/>
    <w:basedOn w:val="a4"/>
    <w:uiPriority w:val="99"/>
    <w:rsid w:val="00D3114A"/>
    <w:pPr>
      <w:numPr>
        <w:ilvl w:val="1"/>
        <w:numId w:val="9"/>
      </w:numPr>
      <w:spacing w:line="264" w:lineRule="auto"/>
      <w:jc w:val="both"/>
    </w:pPr>
    <w:rPr>
      <w:rFonts w:ascii="Arial" w:hAnsi="Arial"/>
      <w:szCs w:val="26"/>
    </w:rPr>
  </w:style>
  <w:style w:type="paragraph" w:customStyle="1" w:styleId="18">
    <w:name w:val="Абзац списка1"/>
    <w:aliases w:val="Предусловия"/>
    <w:basedOn w:val="a4"/>
    <w:link w:val="affd"/>
    <w:uiPriority w:val="34"/>
    <w:qFormat/>
    <w:rsid w:val="00D3114A"/>
    <w:pPr>
      <w:spacing w:line="276" w:lineRule="auto"/>
      <w:ind w:left="0"/>
      <w:contextualSpacing/>
    </w:pPr>
    <w:rPr>
      <w:rFonts w:ascii="Arial" w:hAnsi="Arial"/>
      <w:sz w:val="22"/>
      <w:szCs w:val="22"/>
      <w:lang w:val="en-US" w:eastAsia="en-US" w:bidi="en-US"/>
    </w:rPr>
  </w:style>
  <w:style w:type="paragraph" w:customStyle="1" w:styleId="-3">
    <w:name w:val="Таблица - Заголовок"/>
    <w:basedOn w:val="a4"/>
    <w:link w:val="-4"/>
    <w:qFormat/>
    <w:rsid w:val="00D3114A"/>
    <w:pPr>
      <w:keepNext/>
      <w:keepLines/>
      <w:spacing w:before="60" w:after="60"/>
      <w:ind w:left="0"/>
    </w:pPr>
    <w:rPr>
      <w:rFonts w:ascii="Arial" w:hAnsi="Arial"/>
      <w:b/>
      <w:bCs/>
      <w:color w:val="F2F4F6"/>
      <w:sz w:val="18"/>
      <w:szCs w:val="26"/>
      <w:lang w:val="en-US" w:eastAsia="x-none"/>
    </w:rPr>
  </w:style>
  <w:style w:type="paragraph" w:customStyle="1" w:styleId="-5">
    <w:name w:val="Таблица - текст"/>
    <w:basedOn w:val="a4"/>
    <w:link w:val="-6"/>
    <w:uiPriority w:val="99"/>
    <w:qFormat/>
    <w:rsid w:val="00D3114A"/>
    <w:pPr>
      <w:keepNext/>
      <w:keepLines/>
      <w:spacing w:before="60" w:after="60"/>
      <w:ind w:left="0"/>
    </w:pPr>
    <w:rPr>
      <w:rFonts w:ascii="Arial" w:hAnsi="Arial"/>
      <w:sz w:val="18"/>
      <w:szCs w:val="18"/>
      <w:lang w:val="x-none" w:eastAsia="x-none"/>
    </w:rPr>
  </w:style>
  <w:style w:type="character" w:customStyle="1" w:styleId="-4">
    <w:name w:val="Таблица - Заголовок Знак"/>
    <w:link w:val="-3"/>
    <w:rsid w:val="00D3114A"/>
    <w:rPr>
      <w:rFonts w:ascii="Arial" w:hAnsi="Arial"/>
      <w:b/>
      <w:bCs/>
      <w:color w:val="F2F4F6"/>
      <w:sz w:val="18"/>
      <w:szCs w:val="26"/>
      <w:lang w:val="en-US"/>
    </w:rPr>
  </w:style>
  <w:style w:type="paragraph" w:customStyle="1" w:styleId="-">
    <w:name w:val="Сценарий - Нумерованный список"/>
    <w:link w:val="-7"/>
    <w:qFormat/>
    <w:rsid w:val="00D3114A"/>
    <w:pPr>
      <w:numPr>
        <w:numId w:val="10"/>
      </w:numPr>
      <w:ind w:left="680" w:hanging="340"/>
    </w:pPr>
    <w:rPr>
      <w:rFonts w:ascii="Arial" w:eastAsia="Arial Unicode MS" w:hAnsi="Arial"/>
      <w:sz w:val="22"/>
      <w:szCs w:val="22"/>
      <w:lang w:bidi="en-US"/>
    </w:rPr>
  </w:style>
  <w:style w:type="character" w:customStyle="1" w:styleId="-6">
    <w:name w:val="Таблица - текст Знак"/>
    <w:link w:val="-5"/>
    <w:uiPriority w:val="99"/>
    <w:rsid w:val="00D3114A"/>
    <w:rPr>
      <w:rFonts w:ascii="Arial" w:hAnsi="Arial"/>
      <w:sz w:val="18"/>
      <w:szCs w:val="18"/>
    </w:rPr>
  </w:style>
  <w:style w:type="character" w:customStyle="1" w:styleId="affd">
    <w:name w:val="Абзац списка Знак"/>
    <w:aliases w:val="Предусловия Знак"/>
    <w:link w:val="18"/>
    <w:uiPriority w:val="34"/>
    <w:rsid w:val="00D3114A"/>
    <w:rPr>
      <w:rFonts w:ascii="Arial" w:hAnsi="Arial"/>
      <w:sz w:val="22"/>
      <w:szCs w:val="22"/>
      <w:lang w:val="en-US" w:eastAsia="en-US" w:bidi="en-US"/>
    </w:rPr>
  </w:style>
  <w:style w:type="character" w:customStyle="1" w:styleId="-7">
    <w:name w:val="Сценарий - Нумерованный список Знак"/>
    <w:link w:val="-"/>
    <w:rsid w:val="00D3114A"/>
    <w:rPr>
      <w:rFonts w:ascii="Arial" w:eastAsia="Arial Unicode MS" w:hAnsi="Arial"/>
      <w:sz w:val="22"/>
      <w:szCs w:val="22"/>
      <w:lang w:bidi="en-US"/>
    </w:rPr>
  </w:style>
  <w:style w:type="paragraph" w:customStyle="1" w:styleId="-8">
    <w:name w:val="Таблица - название"/>
    <w:link w:val="-9"/>
    <w:qFormat/>
    <w:rsid w:val="00D3114A"/>
    <w:pPr>
      <w:keepNext/>
      <w:jc w:val="right"/>
    </w:pPr>
    <w:rPr>
      <w:rFonts w:ascii="Arial" w:hAnsi="Arial"/>
      <w:b/>
      <w:bCs/>
      <w:lang w:val="ru-RU" w:eastAsia="ru-RU"/>
    </w:rPr>
  </w:style>
  <w:style w:type="paragraph" w:customStyle="1" w:styleId="-a">
    <w:name w:val="Таблица - метод"/>
    <w:link w:val="-b"/>
    <w:qFormat/>
    <w:rsid w:val="00D3114A"/>
    <w:pPr>
      <w:spacing w:before="60" w:after="60"/>
    </w:pPr>
    <w:rPr>
      <w:rFonts w:ascii="Arial" w:hAnsi="Arial"/>
      <w:color w:val="365F91"/>
      <w:sz w:val="18"/>
      <w:szCs w:val="18"/>
      <w:lang w:val="ru-RU" w:eastAsia="ru-RU"/>
    </w:rPr>
  </w:style>
  <w:style w:type="character" w:customStyle="1" w:styleId="-9">
    <w:name w:val="Таблица - название Знак"/>
    <w:link w:val="-8"/>
    <w:rsid w:val="00D3114A"/>
    <w:rPr>
      <w:rFonts w:ascii="Arial" w:hAnsi="Arial"/>
      <w:b/>
      <w:bCs/>
      <w:lang w:val="ru-RU" w:eastAsia="ru-RU" w:bidi="ar-SA"/>
    </w:rPr>
  </w:style>
  <w:style w:type="character" w:customStyle="1" w:styleId="-b">
    <w:name w:val="Таблица - метод Знак"/>
    <w:link w:val="-a"/>
    <w:rsid w:val="00D3114A"/>
    <w:rPr>
      <w:rFonts w:ascii="Arial" w:hAnsi="Arial"/>
      <w:color w:val="365F91"/>
      <w:sz w:val="18"/>
      <w:szCs w:val="18"/>
      <w:lang w:bidi="ar-SA"/>
    </w:rPr>
  </w:style>
  <w:style w:type="character" w:customStyle="1" w:styleId="Numbers0">
    <w:name w:val="Numbers Знак"/>
    <w:link w:val="Numbers"/>
    <w:uiPriority w:val="99"/>
    <w:locked/>
    <w:rsid w:val="00D3114A"/>
    <w:rPr>
      <w:rFonts w:ascii="Arial" w:hAnsi="Arial"/>
      <w:sz w:val="22"/>
      <w:szCs w:val="24"/>
      <w:lang w:val="x-none" w:eastAsia="x-none"/>
    </w:rPr>
  </w:style>
  <w:style w:type="paragraph" w:customStyle="1" w:styleId="24">
    <w:name w:val="[СТАС] Приложение Заголовок 2"/>
    <w:basedOn w:val="affa"/>
    <w:qFormat/>
    <w:rsid w:val="00602392"/>
    <w:pPr>
      <w:ind w:left="0"/>
    </w:pPr>
    <w:rPr>
      <w:b/>
      <w:sz w:val="24"/>
      <w:szCs w:val="24"/>
    </w:rPr>
  </w:style>
  <w:style w:type="paragraph" w:customStyle="1" w:styleId="3">
    <w:name w:val="[СТАС] Приложение Заголовок 3"/>
    <w:basedOn w:val="21"/>
    <w:qFormat/>
    <w:rsid w:val="005B0208"/>
    <w:pPr>
      <w:numPr>
        <w:ilvl w:val="1"/>
        <w:numId w:val="8"/>
      </w:numPr>
    </w:pPr>
  </w:style>
  <w:style w:type="paragraph" w:customStyle="1" w:styleId="-c">
    <w:name w:val="Таблица - раздел"/>
    <w:link w:val="-d"/>
    <w:qFormat/>
    <w:rsid w:val="00F4239C"/>
    <w:pPr>
      <w:spacing w:before="60" w:after="60"/>
    </w:pPr>
    <w:rPr>
      <w:rFonts w:ascii="Arial" w:hAnsi="Arial"/>
      <w:b/>
      <w:sz w:val="18"/>
      <w:szCs w:val="18"/>
      <w:lang w:val="ru-RU" w:eastAsia="ru-RU"/>
    </w:rPr>
  </w:style>
  <w:style w:type="character" w:customStyle="1" w:styleId="-d">
    <w:name w:val="Таблица - раздел Знак"/>
    <w:link w:val="-c"/>
    <w:rsid w:val="00F4239C"/>
    <w:rPr>
      <w:rFonts w:ascii="Arial" w:hAnsi="Arial"/>
      <w:b/>
      <w:sz w:val="18"/>
      <w:szCs w:val="18"/>
      <w:lang w:bidi="ar-SA"/>
    </w:rPr>
  </w:style>
  <w:style w:type="paragraph" w:customStyle="1" w:styleId="-10">
    <w:name w:val="[СТАС] - Заголовок 1"/>
    <w:basedOn w:val="12"/>
    <w:link w:val="-11"/>
    <w:qFormat/>
    <w:rsid w:val="006B21B5"/>
  </w:style>
  <w:style w:type="paragraph" w:customStyle="1" w:styleId="-30">
    <w:name w:val="[СТАС] - Заголовок 3"/>
    <w:basedOn w:val="33"/>
    <w:link w:val="-31"/>
    <w:qFormat/>
    <w:rsid w:val="006B21B5"/>
  </w:style>
  <w:style w:type="character" w:customStyle="1" w:styleId="13">
    <w:name w:val="Заголовок 1 Знак"/>
    <w:aliases w:val="1 Знак,H1 Знак,H1 + Times New Roman Знак,Auto Знак,Left:  0 cm Знак,First line:  0 cm Знак,Firs... Знак,First line:  0 cm + Time... Знак,1П Знак,Heading 1 Char Знак,CMG H1 Знак,Bold 18 Знак,Heading 1 (NN) Знак,h1 Знак,h11 Знак,lev1 Знак"/>
    <w:link w:val="1"/>
    <w:uiPriority w:val="9"/>
    <w:rsid w:val="006B21B5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17">
    <w:name w:val="[СТАС] Заголовок 1 Знак"/>
    <w:link w:val="12"/>
    <w:rsid w:val="006B21B5"/>
    <w:rPr>
      <w:b/>
      <w:bCs/>
      <w:kern w:val="32"/>
      <w:sz w:val="28"/>
      <w:szCs w:val="28"/>
      <w:lang w:val="x-none" w:eastAsia="x-none"/>
    </w:rPr>
  </w:style>
  <w:style w:type="character" w:customStyle="1" w:styleId="-11">
    <w:name w:val="[СТАС] - Заголовок 1 Знак"/>
    <w:basedOn w:val="17"/>
    <w:link w:val="-10"/>
    <w:rsid w:val="006B21B5"/>
    <w:rPr>
      <w:b/>
      <w:bCs/>
      <w:kern w:val="32"/>
      <w:sz w:val="28"/>
      <w:szCs w:val="28"/>
      <w:lang w:val="x-none" w:eastAsia="x-none"/>
    </w:rPr>
  </w:style>
  <w:style w:type="paragraph" w:customStyle="1" w:styleId="affe">
    <w:name w:val="Таблица — заголовок"/>
    <w:basedOn w:val="a4"/>
    <w:next w:val="a4"/>
    <w:qFormat/>
    <w:rsid w:val="00432B7F"/>
    <w:pPr>
      <w:keepNext/>
      <w:spacing w:before="60" w:after="60"/>
      <w:ind w:left="0"/>
      <w:jc w:val="center"/>
    </w:pPr>
    <w:rPr>
      <w:rFonts w:eastAsia="Calibri"/>
      <w:szCs w:val="22"/>
    </w:rPr>
  </w:style>
  <w:style w:type="character" w:customStyle="1" w:styleId="31">
    <w:name w:val="Заголовок 3 Знак"/>
    <w:link w:val="30"/>
    <w:rsid w:val="006B21B5"/>
    <w:rPr>
      <w:rFonts w:ascii="Arial" w:hAnsi="Arial"/>
      <w:b/>
      <w:bCs/>
      <w:sz w:val="26"/>
      <w:szCs w:val="26"/>
      <w:lang w:val="x-none" w:eastAsia="x-none"/>
    </w:rPr>
  </w:style>
  <w:style w:type="character" w:customStyle="1" w:styleId="34">
    <w:name w:val="[СТАС] Заголовок 3 Знак"/>
    <w:link w:val="33"/>
    <w:rsid w:val="006B21B5"/>
    <w:rPr>
      <w:b/>
      <w:bCs/>
      <w:sz w:val="22"/>
      <w:szCs w:val="26"/>
      <w:lang w:val="x-none" w:eastAsia="x-none"/>
    </w:rPr>
  </w:style>
  <w:style w:type="character" w:customStyle="1" w:styleId="-31">
    <w:name w:val="[СТАС] - Заголовок 3 Знак"/>
    <w:basedOn w:val="34"/>
    <w:link w:val="-30"/>
    <w:rsid w:val="006B21B5"/>
    <w:rPr>
      <w:b/>
      <w:bCs/>
      <w:sz w:val="22"/>
      <w:szCs w:val="26"/>
      <w:lang w:val="x-none" w:eastAsia="x-none"/>
    </w:rPr>
  </w:style>
  <w:style w:type="paragraph" w:customStyle="1" w:styleId="afff">
    <w:name w:val="Таблица — текст в ячейке"/>
    <w:basedOn w:val="a4"/>
    <w:link w:val="afff0"/>
    <w:qFormat/>
    <w:rsid w:val="00432B7F"/>
    <w:pPr>
      <w:spacing w:before="60" w:after="60"/>
      <w:ind w:left="0"/>
    </w:pPr>
    <w:rPr>
      <w:szCs w:val="22"/>
      <w:lang w:val="x-none" w:eastAsia="en-US"/>
    </w:rPr>
  </w:style>
  <w:style w:type="character" w:customStyle="1" w:styleId="afff0">
    <w:name w:val="Таблица — текст в ячейке Знак"/>
    <w:link w:val="afff"/>
    <w:rsid w:val="00432B7F"/>
    <w:rPr>
      <w:szCs w:val="22"/>
      <w:lang w:eastAsia="en-US"/>
    </w:rPr>
  </w:style>
  <w:style w:type="paragraph" w:customStyle="1" w:styleId="a40">
    <w:name w:val="a4"/>
    <w:basedOn w:val="a4"/>
    <w:rsid w:val="00432B7F"/>
    <w:pPr>
      <w:spacing w:before="60" w:after="60"/>
      <w:ind w:left="0"/>
    </w:pPr>
    <w:rPr>
      <w:rFonts w:eastAsia="Calibri"/>
      <w:szCs w:val="20"/>
    </w:rPr>
  </w:style>
  <w:style w:type="table" w:customStyle="1" w:styleId="afff1">
    <w:name w:val="Таблица"/>
    <w:basedOn w:val="a6"/>
    <w:rsid w:val="00877619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tblPr/>
      <w:trPr>
        <w:tblHeader/>
      </w:trPr>
      <w:tcPr>
        <w:vAlign w:val="center"/>
      </w:tcPr>
    </w:tblStylePr>
  </w:style>
  <w:style w:type="numbering" w:customStyle="1" w:styleId="a2">
    <w:name w:val="Нумерация — список источников"/>
    <w:basedOn w:val="a7"/>
    <w:uiPriority w:val="99"/>
    <w:rsid w:val="00877619"/>
    <w:pPr>
      <w:numPr>
        <w:numId w:val="11"/>
      </w:numPr>
    </w:pPr>
  </w:style>
  <w:style w:type="paragraph" w:styleId="afff2">
    <w:name w:val="List Paragraph"/>
    <w:aliases w:val="Абзац маркированнный,Table-Normal,RSHB_Table-Normal,UL,List Paragraph,Абзац 1,Нумерованный список_ФТ,Шаг процесса,1. Абзац списка,Цветной список - Акцент 11,Bullets,Основной Текст"/>
    <w:basedOn w:val="a4"/>
    <w:uiPriority w:val="34"/>
    <w:qFormat/>
    <w:rsid w:val="00750D82"/>
    <w:pPr>
      <w:spacing w:before="0" w:after="0"/>
      <w:ind w:left="708"/>
    </w:pPr>
    <w:rPr>
      <w:rFonts w:ascii="Arial" w:hAnsi="Arial"/>
      <w:sz w:val="22"/>
    </w:rPr>
  </w:style>
  <w:style w:type="character" w:styleId="afff3">
    <w:name w:val="Subtle Emphasis"/>
    <w:uiPriority w:val="19"/>
    <w:qFormat/>
    <w:rsid w:val="00742217"/>
    <w:rPr>
      <w:i/>
      <w:iCs/>
      <w:color w:val="808080"/>
    </w:rPr>
  </w:style>
  <w:style w:type="paragraph" w:styleId="afff4">
    <w:name w:val="List"/>
    <w:basedOn w:val="a4"/>
    <w:rsid w:val="00852E47"/>
    <w:pPr>
      <w:ind w:left="283" w:hanging="283"/>
      <w:contextualSpacing/>
    </w:pPr>
  </w:style>
  <w:style w:type="paragraph" w:styleId="42">
    <w:name w:val="toc 4"/>
    <w:basedOn w:val="a4"/>
    <w:next w:val="a4"/>
    <w:autoRedefine/>
    <w:uiPriority w:val="39"/>
    <w:unhideWhenUsed/>
    <w:rsid w:val="000D1BFC"/>
    <w:pPr>
      <w:spacing w:before="0"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4"/>
    <w:next w:val="a4"/>
    <w:autoRedefine/>
    <w:uiPriority w:val="39"/>
    <w:unhideWhenUsed/>
    <w:rsid w:val="000D1BFC"/>
    <w:pPr>
      <w:spacing w:before="0"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4"/>
    <w:next w:val="a4"/>
    <w:autoRedefine/>
    <w:uiPriority w:val="39"/>
    <w:unhideWhenUsed/>
    <w:rsid w:val="000D1BFC"/>
    <w:pPr>
      <w:spacing w:before="0" w:after="100" w:line="276" w:lineRule="auto"/>
      <w:ind w:left="1100"/>
    </w:pPr>
    <w:rPr>
      <w:rFonts w:ascii="Calibri" w:hAnsi="Calibri"/>
      <w:sz w:val="22"/>
      <w:szCs w:val="22"/>
    </w:rPr>
  </w:style>
  <w:style w:type="paragraph" w:styleId="72">
    <w:name w:val="toc 7"/>
    <w:basedOn w:val="a4"/>
    <w:next w:val="a4"/>
    <w:autoRedefine/>
    <w:uiPriority w:val="39"/>
    <w:unhideWhenUsed/>
    <w:rsid w:val="000D1BFC"/>
    <w:pPr>
      <w:spacing w:before="0"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4"/>
    <w:next w:val="a4"/>
    <w:autoRedefine/>
    <w:uiPriority w:val="39"/>
    <w:unhideWhenUsed/>
    <w:rsid w:val="000D1BFC"/>
    <w:pPr>
      <w:spacing w:before="0"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4"/>
    <w:next w:val="a4"/>
    <w:autoRedefine/>
    <w:uiPriority w:val="39"/>
    <w:unhideWhenUsed/>
    <w:rsid w:val="000D1BFC"/>
    <w:pPr>
      <w:spacing w:before="0"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22">
    <w:name w:val="Заголовок 2 Знак"/>
    <w:aliases w:val="2 Знак,H2 Знак,h2 Знак,Numbered text 3 Знак,Heading 2subnumbered Знак,Heading 2subnumbered + Times New Roman + Ti... Знак,Heading 2subnumbered + After:  0 pt Знак,Line s... Знак,2П Знак,Chapter Title Знак,Response Code Знак,Alt+2 Знак"/>
    <w:link w:val="21"/>
    <w:uiPriority w:val="9"/>
    <w:rsid w:val="009103E7"/>
    <w:rPr>
      <w:rFonts w:cs="Arial"/>
      <w:b/>
      <w:bCs/>
      <w:iCs/>
      <w:szCs w:val="28"/>
    </w:rPr>
  </w:style>
  <w:style w:type="character" w:customStyle="1" w:styleId="41">
    <w:name w:val="Заголовок 4 Знак"/>
    <w:aliases w:val="4П Знак,Schedules Знак"/>
    <w:link w:val="4"/>
    <w:uiPriority w:val="9"/>
    <w:rsid w:val="009103E7"/>
    <w:rPr>
      <w:b/>
      <w:bCs/>
      <w:sz w:val="28"/>
      <w:szCs w:val="28"/>
      <w:lang w:val="x-none" w:eastAsia="x-none"/>
    </w:rPr>
  </w:style>
  <w:style w:type="paragraph" w:customStyle="1" w:styleId="-e">
    <w:name w:val="Титул - Секция"/>
    <w:aliases w:val="проект,заказчик,версия"/>
    <w:basedOn w:val="a4"/>
    <w:link w:val="-f"/>
    <w:uiPriority w:val="99"/>
    <w:qFormat/>
    <w:rsid w:val="009103E7"/>
    <w:pPr>
      <w:ind w:left="0"/>
    </w:pPr>
    <w:rPr>
      <w:rFonts w:ascii="Arial" w:hAnsi="Arial"/>
      <w:b/>
      <w:i/>
      <w:color w:val="000000"/>
      <w:sz w:val="28"/>
      <w:szCs w:val="28"/>
      <w:lang w:val="x-none" w:eastAsia="x-none"/>
    </w:rPr>
  </w:style>
  <w:style w:type="character" w:customStyle="1" w:styleId="-f">
    <w:name w:val="Титул - Секция Знак"/>
    <w:aliases w:val="проект Знак,заказчик Знак,версия Знак"/>
    <w:link w:val="-e"/>
    <w:uiPriority w:val="99"/>
    <w:rsid w:val="009103E7"/>
    <w:rPr>
      <w:rFonts w:ascii="Arial" w:hAnsi="Arial" w:cs="Arial"/>
      <w:b/>
      <w:i/>
      <w:color w:val="000000"/>
      <w:sz w:val="28"/>
      <w:szCs w:val="28"/>
    </w:rPr>
  </w:style>
  <w:style w:type="character" w:customStyle="1" w:styleId="50">
    <w:name w:val="Заголовок 5 Знак"/>
    <w:aliases w:val="Table caption Знак,5П Знак"/>
    <w:link w:val="5"/>
    <w:rsid w:val="009103E7"/>
    <w:rPr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link w:val="6"/>
    <w:rsid w:val="009103E7"/>
    <w:rPr>
      <w:b/>
      <w:bCs/>
      <w:sz w:val="22"/>
      <w:szCs w:val="22"/>
      <w:lang w:val="x-none" w:eastAsia="x-none"/>
    </w:rPr>
  </w:style>
  <w:style w:type="character" w:customStyle="1" w:styleId="70">
    <w:name w:val="Заголовок 7 Знак"/>
    <w:link w:val="7"/>
    <w:rsid w:val="009103E7"/>
    <w:rPr>
      <w:szCs w:val="24"/>
      <w:lang w:val="x-none" w:eastAsia="x-none"/>
    </w:rPr>
  </w:style>
  <w:style w:type="character" w:customStyle="1" w:styleId="80">
    <w:name w:val="Заголовок 8 Знак"/>
    <w:link w:val="8"/>
    <w:rsid w:val="009103E7"/>
    <w:rPr>
      <w:i/>
      <w:iCs/>
      <w:szCs w:val="24"/>
      <w:lang w:val="x-none" w:eastAsia="x-none"/>
    </w:rPr>
  </w:style>
  <w:style w:type="character" w:customStyle="1" w:styleId="90">
    <w:name w:val="Заголовок 9 Знак"/>
    <w:link w:val="9"/>
    <w:rsid w:val="009103E7"/>
    <w:rPr>
      <w:rFonts w:ascii="Arial" w:hAnsi="Arial"/>
      <w:sz w:val="22"/>
      <w:szCs w:val="22"/>
      <w:lang w:val="x-none" w:eastAsia="x-none"/>
    </w:rPr>
  </w:style>
  <w:style w:type="character" w:customStyle="1" w:styleId="jsstr1">
    <w:name w:val="js_str1"/>
    <w:rsid w:val="006D05D3"/>
    <w:rPr>
      <w:color w:val="800000"/>
    </w:rPr>
  </w:style>
  <w:style w:type="paragraph" w:styleId="afff5">
    <w:name w:val="Revision"/>
    <w:hidden/>
    <w:uiPriority w:val="99"/>
    <w:semiHidden/>
    <w:rsid w:val="00943DB1"/>
    <w:rPr>
      <w:szCs w:val="24"/>
      <w:lang w:val="ru-RU" w:eastAsia="ru-RU"/>
    </w:rPr>
  </w:style>
  <w:style w:type="paragraph" w:customStyle="1" w:styleId="a1">
    <w:name w:val="Процессные роли"/>
    <w:basedOn w:val="a4"/>
    <w:qFormat/>
    <w:rsid w:val="00BD77CB"/>
    <w:pPr>
      <w:numPr>
        <w:numId w:val="14"/>
      </w:numPr>
      <w:spacing w:line="276" w:lineRule="auto"/>
      <w:contextualSpacing/>
    </w:pPr>
    <w:rPr>
      <w:rFonts w:ascii="Arial" w:eastAsia="Arial Unicode MS" w:hAnsi="Arial"/>
      <w:sz w:val="22"/>
    </w:rPr>
  </w:style>
  <w:style w:type="character" w:styleId="afff6">
    <w:name w:val="FollowedHyperlink"/>
    <w:rsid w:val="007A020D"/>
    <w:rPr>
      <w:color w:val="800080"/>
      <w:u w:val="single"/>
    </w:rPr>
  </w:style>
  <w:style w:type="character" w:styleId="afff7">
    <w:name w:val="Emphasis"/>
    <w:uiPriority w:val="20"/>
    <w:qFormat/>
    <w:rsid w:val="000079D4"/>
    <w:rPr>
      <w:i/>
      <w:iCs/>
    </w:rPr>
  </w:style>
  <w:style w:type="paragraph" w:customStyle="1" w:styleId="a0">
    <w:name w:val="Список в шагах"/>
    <w:basedOn w:val="afff2"/>
    <w:link w:val="Char1"/>
    <w:qFormat/>
    <w:rsid w:val="006C3EF2"/>
    <w:pPr>
      <w:numPr>
        <w:numId w:val="16"/>
      </w:numPr>
      <w:tabs>
        <w:tab w:val="num" w:pos="2948"/>
      </w:tabs>
      <w:spacing w:after="200" w:line="276" w:lineRule="auto"/>
      <w:ind w:left="1418" w:hanging="396"/>
      <w:contextualSpacing/>
    </w:pPr>
    <w:rPr>
      <w:rFonts w:ascii="Times New Roman" w:eastAsia="Calibri" w:hAnsi="Times New Roman" w:cs="Arial"/>
      <w:sz w:val="24"/>
      <w:szCs w:val="40"/>
      <w:lang w:val="x-none" w:eastAsia="en-US"/>
    </w:rPr>
  </w:style>
  <w:style w:type="character" w:customStyle="1" w:styleId="Char1">
    <w:name w:val="Список в шагах Char"/>
    <w:link w:val="a0"/>
    <w:locked/>
    <w:rsid w:val="006C3EF2"/>
    <w:rPr>
      <w:rFonts w:eastAsia="Calibri" w:cs="Arial"/>
      <w:sz w:val="24"/>
      <w:szCs w:val="40"/>
      <w:lang w:val="x-none"/>
    </w:rPr>
  </w:style>
  <w:style w:type="paragraph" w:customStyle="1" w:styleId="List1">
    <w:name w:val="List 1"/>
    <w:basedOn w:val="a4"/>
    <w:semiHidden/>
    <w:rsid w:val="00C620B0"/>
    <w:pPr>
      <w:numPr>
        <w:numId w:val="18"/>
      </w:numPr>
      <w:spacing w:before="0" w:after="0"/>
    </w:pPr>
    <w:rPr>
      <w:szCs w:val="20"/>
    </w:rPr>
  </w:style>
  <w:style w:type="paragraph" w:customStyle="1" w:styleId="--">
    <w:name w:val="[СТАС] - Таблица - текст"/>
    <w:basedOn w:val="aff6"/>
    <w:link w:val="--0"/>
    <w:qFormat/>
    <w:rsid w:val="0048655E"/>
    <w:pPr>
      <w:keepNext/>
      <w:widowControl/>
      <w:spacing w:before="60" w:after="60"/>
      <w:jc w:val="left"/>
    </w:pPr>
    <w:rPr>
      <w:rFonts w:ascii="Times New Roman" w:hAnsi="Times New Roman"/>
      <w:color w:val="000000"/>
      <w:sz w:val="16"/>
      <w:szCs w:val="16"/>
    </w:rPr>
  </w:style>
  <w:style w:type="character" w:customStyle="1" w:styleId="--0">
    <w:name w:val="[СТАС] - Таблица - текст Знак"/>
    <w:link w:val="--"/>
    <w:rsid w:val="0048655E"/>
    <w:rPr>
      <w:iCs/>
      <w:color w:val="000000"/>
      <w:sz w:val="16"/>
      <w:szCs w:val="16"/>
      <w:lang w:val="ru-RU" w:eastAsia="ru-RU"/>
    </w:rPr>
  </w:style>
  <w:style w:type="paragraph" w:customStyle="1" w:styleId="--2">
    <w:name w:val="[СТАС] - Таблица - текст 2"/>
    <w:basedOn w:val="a4"/>
    <w:link w:val="--20"/>
    <w:qFormat/>
    <w:rsid w:val="007F3C8E"/>
    <w:pPr>
      <w:keepNext/>
      <w:ind w:left="0"/>
    </w:pPr>
    <w:rPr>
      <w:rFonts w:ascii="Arial" w:hAnsi="Arial" w:cs="Arial"/>
      <w:szCs w:val="20"/>
    </w:rPr>
  </w:style>
  <w:style w:type="character" w:customStyle="1" w:styleId="--20">
    <w:name w:val="[СТАС] - Таблица - текст 2 Знак"/>
    <w:link w:val="--2"/>
    <w:rsid w:val="007F3C8E"/>
    <w:rPr>
      <w:rFonts w:ascii="Arial" w:hAnsi="Arial" w:cs="Arial"/>
      <w:lang w:val="ru-RU" w:eastAsia="ru-RU"/>
    </w:rPr>
  </w:style>
  <w:style w:type="paragraph" w:customStyle="1" w:styleId="-20">
    <w:name w:val="[СТАС] - Заголовок 2"/>
    <w:basedOn w:val="-30"/>
    <w:qFormat/>
    <w:rsid w:val="00421FD5"/>
    <w:pPr>
      <w:numPr>
        <w:ilvl w:val="0"/>
        <w:numId w:val="0"/>
      </w:numPr>
      <w:ind w:left="576" w:hanging="576"/>
    </w:pPr>
    <w:rPr>
      <w:rFonts w:cs="Arial"/>
      <w:lang w:val="ru-RU" w:eastAsia="ru-RU"/>
    </w:rPr>
  </w:style>
  <w:style w:type="paragraph" w:customStyle="1" w:styleId="-40">
    <w:name w:val="[СТАС] - Заголовок 4"/>
    <w:basedOn w:val="4"/>
    <w:qFormat/>
    <w:rsid w:val="00421FD5"/>
    <w:pPr>
      <w:numPr>
        <w:ilvl w:val="0"/>
        <w:numId w:val="0"/>
      </w:numPr>
      <w:ind w:left="864" w:hanging="864"/>
    </w:pPr>
    <w:rPr>
      <w:sz w:val="20"/>
      <w:szCs w:val="20"/>
      <w:lang w:val="ru-RU" w:eastAsia="ru-RU"/>
    </w:rPr>
  </w:style>
  <w:style w:type="character" w:customStyle="1" w:styleId="af0">
    <w:name w:val="[СТАС] Заголовок Титульный Знак"/>
    <w:link w:val="af"/>
    <w:rsid w:val="003300D5"/>
    <w:rPr>
      <w:b/>
      <w:sz w:val="32"/>
      <w:szCs w:val="36"/>
      <w:lang w:val="ru-RU" w:eastAsia="ru-RU"/>
    </w:rPr>
  </w:style>
  <w:style w:type="character" w:customStyle="1" w:styleId="af6">
    <w:name w:val="Верхний колонтитул Знак"/>
    <w:aliases w:val="sl_header Знак"/>
    <w:basedOn w:val="a5"/>
    <w:link w:val="af5"/>
    <w:rsid w:val="00A17935"/>
    <w:rPr>
      <w:szCs w:val="24"/>
      <w:lang w:val="ru-RU" w:eastAsia="ru-RU"/>
    </w:rPr>
  </w:style>
  <w:style w:type="character" w:customStyle="1" w:styleId="appletstylechild77">
    <w:name w:val="appletstylechild77"/>
    <w:basedOn w:val="a5"/>
    <w:rsid w:val="00A17935"/>
  </w:style>
  <w:style w:type="paragraph" w:customStyle="1" w:styleId="-f0">
    <w:name w:val="[СТАС] - Заголовок Истории изменений_Лист согласования_Содержание"/>
    <w:basedOn w:val="af"/>
    <w:link w:val="-f1"/>
    <w:qFormat/>
    <w:rsid w:val="00781C6A"/>
    <w:pPr>
      <w:outlineLvl w:val="0"/>
    </w:pPr>
    <w:rPr>
      <w:rFonts w:ascii="Arial" w:hAnsi="Arial" w:cs="Arial"/>
      <w:sz w:val="36"/>
    </w:rPr>
  </w:style>
  <w:style w:type="paragraph" w:customStyle="1" w:styleId="--21">
    <w:name w:val="[СТАС] - Таблица - шапка 2"/>
    <w:basedOn w:val="a4"/>
    <w:link w:val="--22"/>
    <w:qFormat/>
    <w:rsid w:val="00781C6A"/>
    <w:pPr>
      <w:keepNext/>
      <w:ind w:left="0"/>
      <w:jc w:val="center"/>
    </w:pPr>
    <w:rPr>
      <w:rFonts w:ascii="Arial" w:hAnsi="Arial" w:cs="Arial"/>
      <w:b/>
      <w:szCs w:val="20"/>
    </w:rPr>
  </w:style>
  <w:style w:type="character" w:customStyle="1" w:styleId="-f1">
    <w:name w:val="[СТАС] - Заголовок Истории изменений_Лист согласования_Содержание Знак"/>
    <w:link w:val="-f0"/>
    <w:rsid w:val="00781C6A"/>
    <w:rPr>
      <w:rFonts w:ascii="Arial" w:hAnsi="Arial" w:cs="Arial"/>
      <w:b/>
      <w:sz w:val="36"/>
      <w:szCs w:val="36"/>
      <w:lang w:val="ru-RU" w:eastAsia="ru-RU"/>
    </w:rPr>
  </w:style>
  <w:style w:type="character" w:customStyle="1" w:styleId="--22">
    <w:name w:val="[СТАС] - Таблица - шапка 2 Знак"/>
    <w:link w:val="--21"/>
    <w:rsid w:val="00781C6A"/>
    <w:rPr>
      <w:rFonts w:ascii="Arial" w:hAnsi="Arial" w:cs="Arial"/>
      <w:b/>
      <w:lang w:val="ru-RU" w:eastAsia="ru-RU"/>
    </w:rPr>
  </w:style>
  <w:style w:type="paragraph" w:customStyle="1" w:styleId="11">
    <w:name w:val="Действие 1"/>
    <w:basedOn w:val="2"/>
    <w:link w:val="19"/>
    <w:uiPriority w:val="99"/>
    <w:qFormat/>
    <w:rsid w:val="00F22031"/>
    <w:pPr>
      <w:numPr>
        <w:numId w:val="23"/>
      </w:numPr>
      <w:spacing w:before="0" w:after="0" w:line="276" w:lineRule="auto"/>
      <w:contextualSpacing/>
    </w:pPr>
    <w:rPr>
      <w:rFonts w:eastAsia="Calibri"/>
      <w:sz w:val="24"/>
      <w:szCs w:val="22"/>
      <w:lang w:eastAsia="en-US"/>
    </w:rPr>
  </w:style>
  <w:style w:type="character" w:customStyle="1" w:styleId="19">
    <w:name w:val="Действие 1 Знак"/>
    <w:link w:val="11"/>
    <w:uiPriority w:val="99"/>
    <w:rsid w:val="00F22031"/>
    <w:rPr>
      <w:rFonts w:eastAsia="Calibri"/>
      <w:sz w:val="24"/>
      <w:szCs w:val="22"/>
      <w:lang w:val="ru-RU"/>
    </w:rPr>
  </w:style>
  <w:style w:type="paragraph" w:customStyle="1" w:styleId="-0">
    <w:name w:val="Таблица - список"/>
    <w:link w:val="-f2"/>
    <w:qFormat/>
    <w:rsid w:val="00F64677"/>
    <w:pPr>
      <w:numPr>
        <w:numId w:val="26"/>
      </w:numPr>
    </w:pPr>
    <w:rPr>
      <w:rFonts w:ascii="Arial" w:hAnsi="Arial"/>
      <w:sz w:val="18"/>
      <w:szCs w:val="22"/>
      <w:lang w:bidi="en-US"/>
    </w:rPr>
  </w:style>
  <w:style w:type="character" w:customStyle="1" w:styleId="-f2">
    <w:name w:val="Таблица - список Знак"/>
    <w:link w:val="-0"/>
    <w:rsid w:val="00F64677"/>
    <w:rPr>
      <w:rFonts w:ascii="Arial" w:hAnsi="Arial"/>
      <w:sz w:val="18"/>
      <w:szCs w:val="22"/>
      <w:lang w:bidi="en-US"/>
    </w:rPr>
  </w:style>
  <w:style w:type="paragraph" w:customStyle="1" w:styleId="10">
    <w:name w:val="Нумерованный список1"/>
    <w:basedOn w:val="afff2"/>
    <w:qFormat/>
    <w:rsid w:val="007C3292"/>
    <w:pPr>
      <w:numPr>
        <w:numId w:val="37"/>
      </w:numPr>
      <w:spacing w:after="200" w:line="276" w:lineRule="auto"/>
      <w:contextualSpacing/>
    </w:pPr>
    <w:rPr>
      <w:rFonts w:eastAsia="Calibri" w:cs="Arial"/>
      <w:sz w:val="20"/>
      <w:szCs w:val="4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502A6F"/>
    <w:pPr>
      <w:spacing w:before="120" w:after="120"/>
      <w:ind w:left="567"/>
    </w:pPr>
    <w:rPr>
      <w:szCs w:val="24"/>
      <w:lang w:val="ru-RU" w:eastAsia="ru-RU"/>
    </w:rPr>
  </w:style>
  <w:style w:type="paragraph" w:styleId="1">
    <w:name w:val="heading 1"/>
    <w:aliases w:val="1,H1,H1 + Times New Roman,Auto,Left:  0 cm,First line:  0 cm,Firs...,First line:  0 cm + Time...,1П,Heading 1 Char,CMG H1,Bold 18,Heading 1 (NN),h1,h11,Prophead 1,Prophead level 1,Section Title,Heading 1 A,Outline1,Lev 1,lev1,Heading"/>
    <w:basedOn w:val="a4"/>
    <w:next w:val="a4"/>
    <w:link w:val="13"/>
    <w:uiPriority w:val="9"/>
    <w:qFormat/>
    <w:rsid w:val="00A87AE5"/>
    <w:pPr>
      <w:keepNext/>
      <w:numPr>
        <w:numId w:val="8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aliases w:val="2,H2,h2,Numbered text 3,Heading 2subnumbered,Heading 2subnumbered + Times New Roman + Ti...,Heading 2subnumbered + After:  0 pt,Line s...,2П,Chapter Title,Response Code,Alt+2,NV_Überschrift 2,sh2,Heading Two,headi,heading2,h21,h22,21,h211"/>
    <w:basedOn w:val="a4"/>
    <w:next w:val="a4"/>
    <w:link w:val="22"/>
    <w:uiPriority w:val="9"/>
    <w:qFormat/>
    <w:rsid w:val="002805A4"/>
    <w:pPr>
      <w:keepNext/>
      <w:spacing w:before="240" w:after="60"/>
      <w:ind w:left="576" w:hanging="576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4"/>
    <w:next w:val="a4"/>
    <w:link w:val="31"/>
    <w:qFormat/>
    <w:rsid w:val="00857D78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aliases w:val="4П,Schedules"/>
    <w:basedOn w:val="a4"/>
    <w:next w:val="a4"/>
    <w:link w:val="41"/>
    <w:uiPriority w:val="9"/>
    <w:qFormat/>
    <w:rsid w:val="00857D78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aliases w:val="Table caption,5П"/>
    <w:basedOn w:val="a4"/>
    <w:next w:val="a4"/>
    <w:link w:val="50"/>
    <w:qFormat/>
    <w:rsid w:val="00857D78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4"/>
    <w:next w:val="a4"/>
    <w:link w:val="60"/>
    <w:qFormat/>
    <w:rsid w:val="00857D78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4"/>
    <w:next w:val="a4"/>
    <w:link w:val="70"/>
    <w:qFormat/>
    <w:rsid w:val="00857D78"/>
    <w:pPr>
      <w:numPr>
        <w:ilvl w:val="6"/>
        <w:numId w:val="8"/>
      </w:num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4"/>
    <w:next w:val="a4"/>
    <w:link w:val="80"/>
    <w:qFormat/>
    <w:rsid w:val="00857D78"/>
    <w:pPr>
      <w:numPr>
        <w:ilvl w:val="7"/>
        <w:numId w:val="8"/>
      </w:num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4"/>
    <w:next w:val="a4"/>
    <w:link w:val="90"/>
    <w:qFormat/>
    <w:rsid w:val="00857D78"/>
    <w:pPr>
      <w:numPr>
        <w:ilvl w:val="8"/>
        <w:numId w:val="8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link w:val="a9"/>
    <w:rsid w:val="00A87AE5"/>
    <w:rPr>
      <w:sz w:val="24"/>
      <w:szCs w:val="20"/>
    </w:rPr>
  </w:style>
  <w:style w:type="character" w:customStyle="1" w:styleId="a9">
    <w:name w:val="Основной текст Знак"/>
    <w:link w:val="a8"/>
    <w:rsid w:val="00A87AE5"/>
    <w:rPr>
      <w:sz w:val="24"/>
      <w:lang w:val="ru-RU" w:eastAsia="ru-RU" w:bidi="ar-SA"/>
    </w:rPr>
  </w:style>
  <w:style w:type="table" w:styleId="aa">
    <w:name w:val="Table Grid"/>
    <w:basedOn w:val="a6"/>
    <w:uiPriority w:val="59"/>
    <w:rsid w:val="00A87AE5"/>
    <w:tblPr>
      <w:tblInd w:w="72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</w:tblStylePr>
    <w:tblStylePr w:type="firstCol">
      <w:tblPr/>
      <w:tcPr>
        <w:tcBorders>
          <w:left w:val="single" w:sz="4" w:space="0" w:color="auto"/>
        </w:tcBorders>
      </w:tcPr>
    </w:tblStylePr>
    <w:tblStylePr w:type="lastCol">
      <w:tblPr/>
      <w:tcPr>
        <w:tcBorders>
          <w:right w:val="single" w:sz="4" w:space="0" w:color="auto"/>
        </w:tcBorders>
      </w:tcPr>
    </w:tblStylePr>
  </w:style>
  <w:style w:type="paragraph" w:customStyle="1" w:styleId="Tabletext">
    <w:name w:val="Table text"/>
    <w:basedOn w:val="a8"/>
    <w:rsid w:val="00A87AE5"/>
    <w:pPr>
      <w:spacing w:before="60" w:after="60"/>
      <w:ind w:left="0"/>
    </w:pPr>
  </w:style>
  <w:style w:type="paragraph" w:customStyle="1" w:styleId="Tableheader">
    <w:name w:val="Table header"/>
    <w:basedOn w:val="a8"/>
    <w:rsid w:val="00A87AE5"/>
    <w:pPr>
      <w:keepNext/>
      <w:spacing w:before="60" w:after="60"/>
      <w:ind w:left="0"/>
      <w:jc w:val="center"/>
    </w:pPr>
    <w:rPr>
      <w:b/>
    </w:rPr>
  </w:style>
  <w:style w:type="paragraph" w:customStyle="1" w:styleId="Figuretitle">
    <w:name w:val="Figure title"/>
    <w:basedOn w:val="a4"/>
    <w:next w:val="a8"/>
    <w:rsid w:val="00A87AE5"/>
    <w:pPr>
      <w:numPr>
        <w:numId w:val="3"/>
      </w:numPr>
      <w:tabs>
        <w:tab w:val="clear" w:pos="1077"/>
      </w:tabs>
      <w:ind w:left="0" w:firstLine="0"/>
      <w:jc w:val="center"/>
    </w:pPr>
    <w:rPr>
      <w:b/>
      <w:szCs w:val="20"/>
    </w:rPr>
  </w:style>
  <w:style w:type="paragraph" w:styleId="ab">
    <w:name w:val="List Number"/>
    <w:basedOn w:val="a4"/>
    <w:rsid w:val="00A87AE5"/>
    <w:pPr>
      <w:tabs>
        <w:tab w:val="num" w:pos="360"/>
      </w:tabs>
    </w:pPr>
    <w:rPr>
      <w:szCs w:val="20"/>
    </w:rPr>
  </w:style>
  <w:style w:type="paragraph" w:styleId="a">
    <w:name w:val="List Continue"/>
    <w:basedOn w:val="a4"/>
    <w:rsid w:val="00A87AE5"/>
    <w:pPr>
      <w:numPr>
        <w:numId w:val="1"/>
      </w:numPr>
    </w:pPr>
    <w:rPr>
      <w:szCs w:val="20"/>
    </w:rPr>
  </w:style>
  <w:style w:type="paragraph" w:styleId="ac">
    <w:name w:val="List Bullet"/>
    <w:basedOn w:val="a4"/>
    <w:rsid w:val="00A87AE5"/>
    <w:pPr>
      <w:tabs>
        <w:tab w:val="num" w:pos="0"/>
      </w:tabs>
      <w:ind w:left="0"/>
    </w:pPr>
    <w:rPr>
      <w:szCs w:val="20"/>
    </w:rPr>
  </w:style>
  <w:style w:type="character" w:customStyle="1" w:styleId="ad">
    <w:name w:val="[СТАС] Основной текст"/>
    <w:rsid w:val="002805A4"/>
    <w:rPr>
      <w:sz w:val="20"/>
    </w:rPr>
  </w:style>
  <w:style w:type="paragraph" w:customStyle="1" w:styleId="Appendix1">
    <w:name w:val="Appendix 1"/>
    <w:basedOn w:val="1"/>
    <w:next w:val="a8"/>
    <w:rsid w:val="0058365D"/>
    <w:pPr>
      <w:pageBreakBefore/>
      <w:numPr>
        <w:numId w:val="5"/>
      </w:numPr>
      <w:spacing w:after="120"/>
    </w:pPr>
    <w:rPr>
      <w:szCs w:val="28"/>
    </w:rPr>
  </w:style>
  <w:style w:type="paragraph" w:customStyle="1" w:styleId="Referenceslist">
    <w:name w:val="References list"/>
    <w:basedOn w:val="a8"/>
    <w:rsid w:val="00A87AE5"/>
    <w:pPr>
      <w:tabs>
        <w:tab w:val="num" w:pos="360"/>
      </w:tabs>
    </w:pPr>
  </w:style>
  <w:style w:type="paragraph" w:styleId="ae">
    <w:name w:val="Normal (Web)"/>
    <w:basedOn w:val="a4"/>
    <w:rsid w:val="00A87AE5"/>
    <w:pPr>
      <w:spacing w:before="100" w:beforeAutospacing="1" w:after="100" w:afterAutospacing="1"/>
      <w:ind w:left="0"/>
    </w:pPr>
  </w:style>
  <w:style w:type="paragraph" w:customStyle="1" w:styleId="af">
    <w:name w:val="[СТАС] Заголовок Титульный"/>
    <w:basedOn w:val="a4"/>
    <w:next w:val="a8"/>
    <w:link w:val="af0"/>
    <w:rsid w:val="00A50703"/>
    <w:pPr>
      <w:keepNext/>
      <w:ind w:left="0"/>
      <w:jc w:val="center"/>
    </w:pPr>
    <w:rPr>
      <w:b/>
      <w:sz w:val="32"/>
      <w:szCs w:val="36"/>
    </w:rPr>
  </w:style>
  <w:style w:type="paragraph" w:styleId="14">
    <w:name w:val="toc 1"/>
    <w:basedOn w:val="a4"/>
    <w:next w:val="a4"/>
    <w:autoRedefine/>
    <w:uiPriority w:val="39"/>
    <w:rsid w:val="00857D78"/>
    <w:pPr>
      <w:ind w:left="0"/>
    </w:pPr>
    <w:rPr>
      <w:bCs/>
      <w:szCs w:val="20"/>
    </w:rPr>
  </w:style>
  <w:style w:type="paragraph" w:styleId="23">
    <w:name w:val="toc 2"/>
    <w:basedOn w:val="a4"/>
    <w:next w:val="a4"/>
    <w:autoRedefine/>
    <w:uiPriority w:val="39"/>
    <w:rsid w:val="00857D78"/>
    <w:pPr>
      <w:tabs>
        <w:tab w:val="left" w:pos="960"/>
        <w:tab w:val="right" w:leader="dot" w:pos="9360"/>
      </w:tabs>
      <w:spacing w:after="0"/>
      <w:ind w:left="240"/>
    </w:pPr>
    <w:rPr>
      <w:noProof/>
      <w:szCs w:val="20"/>
    </w:rPr>
  </w:style>
  <w:style w:type="paragraph" w:styleId="32">
    <w:name w:val="toc 3"/>
    <w:basedOn w:val="a4"/>
    <w:next w:val="a4"/>
    <w:autoRedefine/>
    <w:uiPriority w:val="39"/>
    <w:rsid w:val="00857D78"/>
    <w:pPr>
      <w:tabs>
        <w:tab w:val="left" w:pos="1200"/>
        <w:tab w:val="right" w:leader="dot" w:pos="9360"/>
      </w:tabs>
      <w:spacing w:after="0"/>
      <w:ind w:left="480"/>
    </w:pPr>
    <w:rPr>
      <w:iCs/>
      <w:noProof/>
      <w:szCs w:val="20"/>
    </w:rPr>
  </w:style>
  <w:style w:type="character" w:styleId="af1">
    <w:name w:val="Hyperlink"/>
    <w:uiPriority w:val="99"/>
    <w:rsid w:val="00857D78"/>
    <w:rPr>
      <w:color w:val="0000FF"/>
      <w:u w:val="single"/>
    </w:rPr>
  </w:style>
  <w:style w:type="paragraph" w:styleId="2">
    <w:name w:val="List Number 2"/>
    <w:basedOn w:val="a4"/>
    <w:rsid w:val="00673475"/>
    <w:pPr>
      <w:numPr>
        <w:numId w:val="4"/>
      </w:numPr>
      <w:ind w:left="1434" w:hanging="357"/>
    </w:pPr>
    <w:rPr>
      <w:szCs w:val="20"/>
    </w:rPr>
  </w:style>
  <w:style w:type="paragraph" w:styleId="af2">
    <w:name w:val="footer"/>
    <w:basedOn w:val="a4"/>
    <w:link w:val="af3"/>
    <w:uiPriority w:val="99"/>
    <w:rsid w:val="00673475"/>
    <w:pPr>
      <w:tabs>
        <w:tab w:val="center" w:pos="4677"/>
        <w:tab w:val="right" w:pos="9355"/>
      </w:tabs>
      <w:spacing w:after="0"/>
      <w:ind w:left="0"/>
      <w:jc w:val="center"/>
    </w:pPr>
    <w:rPr>
      <w:szCs w:val="20"/>
    </w:rPr>
  </w:style>
  <w:style w:type="character" w:customStyle="1" w:styleId="71">
    <w:name w:val="Знак Знак7"/>
    <w:rsid w:val="00673475"/>
    <w:rPr>
      <w:sz w:val="24"/>
    </w:rPr>
  </w:style>
  <w:style w:type="character" w:customStyle="1" w:styleId="af3">
    <w:name w:val="Нижний колонтитул Знак"/>
    <w:link w:val="af2"/>
    <w:uiPriority w:val="99"/>
    <w:rsid w:val="00673475"/>
    <w:rPr>
      <w:lang w:val="ru-RU" w:eastAsia="ru-RU" w:bidi="ar-SA"/>
    </w:rPr>
  </w:style>
  <w:style w:type="paragraph" w:styleId="af4">
    <w:name w:val="Block Text"/>
    <w:basedOn w:val="a4"/>
    <w:rsid w:val="00673475"/>
    <w:pPr>
      <w:spacing w:after="0" w:line="288" w:lineRule="auto"/>
      <w:ind w:left="0" w:firstLine="567"/>
      <w:jc w:val="both"/>
    </w:pPr>
    <w:rPr>
      <w:noProof/>
    </w:rPr>
  </w:style>
  <w:style w:type="paragraph" w:customStyle="1" w:styleId="caaieiaie3">
    <w:name w:val="caaieiaie 3"/>
    <w:basedOn w:val="a4"/>
    <w:next w:val="a4"/>
    <w:rsid w:val="00673475"/>
    <w:pPr>
      <w:keepNext/>
      <w:widowControl w:val="0"/>
      <w:spacing w:before="240" w:after="60"/>
      <w:ind w:left="0"/>
      <w:jc w:val="both"/>
    </w:pPr>
    <w:rPr>
      <w:sz w:val="28"/>
      <w:lang w:eastAsia="en-US"/>
    </w:rPr>
  </w:style>
  <w:style w:type="paragraph" w:styleId="af5">
    <w:name w:val="header"/>
    <w:aliases w:val="sl_header"/>
    <w:basedOn w:val="a4"/>
    <w:link w:val="af6"/>
    <w:rsid w:val="00673475"/>
    <w:pPr>
      <w:tabs>
        <w:tab w:val="center" w:pos="4677"/>
        <w:tab w:val="right" w:pos="9355"/>
      </w:tabs>
    </w:pPr>
  </w:style>
  <w:style w:type="paragraph" w:styleId="af7">
    <w:name w:val="Document Map"/>
    <w:basedOn w:val="a4"/>
    <w:semiHidden/>
    <w:rsid w:val="00652CF4"/>
    <w:pPr>
      <w:shd w:val="clear" w:color="auto" w:fill="000080"/>
    </w:pPr>
    <w:rPr>
      <w:rFonts w:ascii="Tahoma" w:hAnsi="Tahoma" w:cs="Tahoma"/>
      <w:szCs w:val="20"/>
    </w:rPr>
  </w:style>
  <w:style w:type="paragraph" w:customStyle="1" w:styleId="15">
    <w:name w:val="Подзаголовок1"/>
    <w:basedOn w:val="af8"/>
    <w:rsid w:val="00837DCA"/>
    <w:pPr>
      <w:spacing w:before="0" w:after="120"/>
      <w:ind w:left="0"/>
      <w:outlineLvl w:val="9"/>
    </w:pPr>
    <w:rPr>
      <w:rFonts w:ascii="Times New Roman" w:hAnsi="Times New Roman" w:cs="Times New Roman"/>
      <w:kern w:val="0"/>
      <w:sz w:val="24"/>
      <w:szCs w:val="24"/>
      <w:lang w:val="en-US" w:eastAsia="en-US"/>
    </w:rPr>
  </w:style>
  <w:style w:type="paragraph" w:styleId="af8">
    <w:name w:val="Title"/>
    <w:basedOn w:val="a4"/>
    <w:qFormat/>
    <w:rsid w:val="00837DC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9">
    <w:name w:val="Balloon Text"/>
    <w:basedOn w:val="a4"/>
    <w:link w:val="afa"/>
    <w:uiPriority w:val="99"/>
    <w:rsid w:val="00E819E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uiPriority w:val="99"/>
    <w:rsid w:val="00E819E7"/>
    <w:rPr>
      <w:rFonts w:ascii="Tahoma" w:hAnsi="Tahoma" w:cs="Tahoma"/>
      <w:sz w:val="16"/>
      <w:szCs w:val="16"/>
    </w:rPr>
  </w:style>
  <w:style w:type="character" w:styleId="afb">
    <w:name w:val="annotation reference"/>
    <w:rsid w:val="005B6F11"/>
    <w:rPr>
      <w:sz w:val="16"/>
      <w:szCs w:val="16"/>
    </w:rPr>
  </w:style>
  <w:style w:type="paragraph" w:styleId="afc">
    <w:name w:val="annotation text"/>
    <w:basedOn w:val="a4"/>
    <w:link w:val="afd"/>
    <w:uiPriority w:val="99"/>
    <w:rsid w:val="005B6F11"/>
    <w:rPr>
      <w:szCs w:val="20"/>
    </w:rPr>
  </w:style>
  <w:style w:type="character" w:customStyle="1" w:styleId="afd">
    <w:name w:val="Текст примечания Знак"/>
    <w:basedOn w:val="a5"/>
    <w:link w:val="afc"/>
    <w:uiPriority w:val="99"/>
    <w:rsid w:val="005B6F11"/>
  </w:style>
  <w:style w:type="paragraph" w:styleId="afe">
    <w:name w:val="annotation subject"/>
    <w:basedOn w:val="afc"/>
    <w:next w:val="afc"/>
    <w:link w:val="aff"/>
    <w:uiPriority w:val="99"/>
    <w:rsid w:val="005B6F11"/>
    <w:rPr>
      <w:b/>
      <w:bCs/>
      <w:lang w:val="x-none" w:eastAsia="x-none"/>
    </w:rPr>
  </w:style>
  <w:style w:type="character" w:customStyle="1" w:styleId="aff">
    <w:name w:val="Тема примечания Знак"/>
    <w:link w:val="afe"/>
    <w:uiPriority w:val="99"/>
    <w:rsid w:val="005B6F11"/>
    <w:rPr>
      <w:b/>
      <w:bCs/>
    </w:rPr>
  </w:style>
  <w:style w:type="paragraph" w:styleId="aff0">
    <w:name w:val="footnote text"/>
    <w:basedOn w:val="a4"/>
    <w:link w:val="aff1"/>
    <w:uiPriority w:val="99"/>
    <w:rsid w:val="005B6F11"/>
    <w:rPr>
      <w:szCs w:val="20"/>
    </w:rPr>
  </w:style>
  <w:style w:type="character" w:customStyle="1" w:styleId="aff1">
    <w:name w:val="Текст сноски Знак"/>
    <w:basedOn w:val="a5"/>
    <w:link w:val="aff0"/>
    <w:uiPriority w:val="99"/>
    <w:rsid w:val="005B6F11"/>
  </w:style>
  <w:style w:type="character" w:styleId="aff2">
    <w:name w:val="footnote reference"/>
    <w:uiPriority w:val="99"/>
    <w:rsid w:val="005B6F11"/>
    <w:rPr>
      <w:vertAlign w:val="superscript"/>
    </w:rPr>
  </w:style>
  <w:style w:type="paragraph" w:customStyle="1" w:styleId="Appendix2">
    <w:name w:val="Appendix 2"/>
    <w:basedOn w:val="21"/>
    <w:next w:val="a8"/>
    <w:rsid w:val="0058365D"/>
    <w:pPr>
      <w:numPr>
        <w:ilvl w:val="1"/>
        <w:numId w:val="5"/>
      </w:numPr>
      <w:spacing w:after="120"/>
    </w:pPr>
    <w:rPr>
      <w:i/>
      <w:szCs w:val="24"/>
      <w:lang w:val="en-US"/>
    </w:rPr>
  </w:style>
  <w:style w:type="paragraph" w:customStyle="1" w:styleId="Appendix3">
    <w:name w:val="Appendix 3"/>
    <w:basedOn w:val="30"/>
    <w:next w:val="a8"/>
    <w:rsid w:val="0058365D"/>
    <w:pPr>
      <w:numPr>
        <w:numId w:val="5"/>
      </w:numPr>
      <w:spacing w:before="120" w:after="120"/>
    </w:pPr>
    <w:rPr>
      <w:szCs w:val="20"/>
      <w:lang w:val="en-US"/>
    </w:rPr>
  </w:style>
  <w:style w:type="paragraph" w:customStyle="1" w:styleId="Appendix4">
    <w:name w:val="Appendix 4"/>
    <w:basedOn w:val="4"/>
    <w:next w:val="a8"/>
    <w:rsid w:val="0058365D"/>
    <w:pPr>
      <w:numPr>
        <w:numId w:val="5"/>
      </w:numPr>
      <w:spacing w:before="120"/>
    </w:pPr>
    <w:rPr>
      <w:rFonts w:ascii="Arial" w:hAnsi="Arial"/>
      <w:b w:val="0"/>
      <w:sz w:val="24"/>
      <w:szCs w:val="20"/>
      <w:lang w:val="en-US"/>
    </w:rPr>
  </w:style>
  <w:style w:type="paragraph" w:customStyle="1" w:styleId="Figure">
    <w:name w:val="Figure"/>
    <w:basedOn w:val="Figuretitle"/>
    <w:rsid w:val="0058365D"/>
    <w:pPr>
      <w:keepNext/>
      <w:numPr>
        <w:numId w:val="0"/>
      </w:numPr>
    </w:pPr>
  </w:style>
  <w:style w:type="paragraph" w:customStyle="1" w:styleId="Tabletitle">
    <w:name w:val="Table title"/>
    <w:basedOn w:val="a4"/>
    <w:rsid w:val="0058365D"/>
    <w:pPr>
      <w:keepNext/>
      <w:ind w:left="0"/>
      <w:jc w:val="right"/>
    </w:pPr>
    <w:rPr>
      <w:b/>
      <w:szCs w:val="20"/>
    </w:rPr>
  </w:style>
  <w:style w:type="paragraph" w:customStyle="1" w:styleId="Tablelistbullet">
    <w:name w:val="Table list bullet"/>
    <w:basedOn w:val="Tabletext"/>
    <w:rsid w:val="0058365D"/>
    <w:pPr>
      <w:numPr>
        <w:numId w:val="6"/>
      </w:numPr>
    </w:pPr>
  </w:style>
  <w:style w:type="paragraph" w:customStyle="1" w:styleId="Tablelistnumbered">
    <w:name w:val="Table list numbered"/>
    <w:basedOn w:val="Tabletext"/>
    <w:rsid w:val="0058365D"/>
    <w:pPr>
      <w:numPr>
        <w:numId w:val="7"/>
      </w:numPr>
    </w:pPr>
  </w:style>
  <w:style w:type="character" w:styleId="aff3">
    <w:name w:val="page number"/>
    <w:rsid w:val="00B5116C"/>
  </w:style>
  <w:style w:type="paragraph" w:customStyle="1" w:styleId="16">
    <w:name w:val="Обычный1"/>
    <w:basedOn w:val="a4"/>
    <w:rsid w:val="00B5116C"/>
    <w:pPr>
      <w:spacing w:before="60" w:after="60"/>
      <w:ind w:left="900"/>
      <w:jc w:val="both"/>
    </w:pPr>
    <w:rPr>
      <w:rFonts w:eastAsia="Calibri"/>
    </w:rPr>
  </w:style>
  <w:style w:type="paragraph" w:styleId="aff4">
    <w:name w:val="caption"/>
    <w:aliases w:val="Рисунок,Название объекта Рисунок"/>
    <w:next w:val="a4"/>
    <w:link w:val="aff5"/>
    <w:uiPriority w:val="35"/>
    <w:qFormat/>
    <w:rsid w:val="003B6CA5"/>
    <w:pPr>
      <w:spacing w:before="120" w:after="200" w:line="276" w:lineRule="auto"/>
      <w:jc w:val="center"/>
    </w:pPr>
    <w:rPr>
      <w:rFonts w:ascii="Arial" w:eastAsia="Arial Unicode MS" w:hAnsi="Arial"/>
      <w:b/>
      <w:bCs/>
      <w:szCs w:val="18"/>
      <w:lang w:val="ru-RU" w:eastAsia="ru-RU"/>
    </w:rPr>
  </w:style>
  <w:style w:type="paragraph" w:customStyle="1" w:styleId="aff6">
    <w:name w:val="Таблица Текст"/>
    <w:link w:val="Char"/>
    <w:uiPriority w:val="99"/>
    <w:qFormat/>
    <w:rsid w:val="003B6CA5"/>
    <w:pPr>
      <w:widowControl w:val="0"/>
      <w:spacing w:before="40" w:after="40"/>
      <w:jc w:val="both"/>
    </w:pPr>
    <w:rPr>
      <w:rFonts w:ascii="Arial" w:hAnsi="Arial"/>
      <w:iCs/>
      <w:sz w:val="18"/>
      <w:lang w:val="ru-RU" w:eastAsia="ru-RU"/>
    </w:rPr>
  </w:style>
  <w:style w:type="character" w:customStyle="1" w:styleId="Char">
    <w:name w:val="Таблица Текст Char"/>
    <w:link w:val="aff6"/>
    <w:uiPriority w:val="99"/>
    <w:rsid w:val="003B6CA5"/>
    <w:rPr>
      <w:rFonts w:ascii="Arial" w:hAnsi="Arial"/>
      <w:iCs/>
      <w:sz w:val="18"/>
      <w:lang w:bidi="ar-SA"/>
    </w:rPr>
  </w:style>
  <w:style w:type="character" w:customStyle="1" w:styleId="aff5">
    <w:name w:val="Название объекта Знак"/>
    <w:aliases w:val="Рисунок Знак,Название объекта Рисунок Знак"/>
    <w:link w:val="aff4"/>
    <w:uiPriority w:val="35"/>
    <w:rsid w:val="003B6CA5"/>
    <w:rPr>
      <w:rFonts w:ascii="Arial" w:eastAsia="Arial Unicode MS" w:hAnsi="Arial"/>
      <w:b/>
      <w:bCs/>
      <w:szCs w:val="18"/>
      <w:lang w:bidi="ar-SA"/>
    </w:rPr>
  </w:style>
  <w:style w:type="paragraph" w:customStyle="1" w:styleId="aff7">
    <w:name w:val="Табл.Заголовок"/>
    <w:basedOn w:val="aff6"/>
    <w:link w:val="Char0"/>
    <w:qFormat/>
    <w:rsid w:val="003B6CA5"/>
    <w:pPr>
      <w:keepNext/>
      <w:jc w:val="center"/>
    </w:pPr>
    <w:rPr>
      <w:b/>
      <w:lang w:val="x-none" w:eastAsia="x-none"/>
    </w:rPr>
  </w:style>
  <w:style w:type="character" w:customStyle="1" w:styleId="Char0">
    <w:name w:val="Табл.Заголовок Char"/>
    <w:link w:val="aff7"/>
    <w:rsid w:val="003B6CA5"/>
    <w:rPr>
      <w:rFonts w:ascii="Arial" w:hAnsi="Arial"/>
      <w:b/>
      <w:iCs/>
      <w:sz w:val="18"/>
    </w:rPr>
  </w:style>
  <w:style w:type="paragraph" w:customStyle="1" w:styleId="-1">
    <w:name w:val="[СТАС] - НазвТаблицы"/>
    <w:link w:val="-2"/>
    <w:qFormat/>
    <w:rsid w:val="001041F4"/>
    <w:pPr>
      <w:keepNext/>
      <w:spacing w:before="120" w:after="60"/>
      <w:ind w:left="567"/>
      <w:contextualSpacing/>
      <w:jc w:val="right"/>
    </w:pPr>
    <w:rPr>
      <w:rFonts w:ascii="Arial" w:eastAsia="Arial Unicode MS" w:hAnsi="Arial"/>
      <w:b/>
      <w:bCs/>
      <w:lang w:eastAsia="ru-RU"/>
    </w:rPr>
  </w:style>
  <w:style w:type="character" w:customStyle="1" w:styleId="-2">
    <w:name w:val="[СТАС] - НазвТаблицы Знак"/>
    <w:link w:val="-1"/>
    <w:rsid w:val="001041F4"/>
    <w:rPr>
      <w:rFonts w:ascii="Arial" w:eastAsia="Arial Unicode MS" w:hAnsi="Arial"/>
      <w:b/>
      <w:bCs/>
      <w:lang w:val="en-US" w:eastAsia="ru-RU" w:bidi="ar-SA"/>
    </w:rPr>
  </w:style>
  <w:style w:type="table" w:styleId="aff8">
    <w:name w:val="Table Theme"/>
    <w:basedOn w:val="a6"/>
    <w:rsid w:val="00C2003B"/>
    <w:pPr>
      <w:spacing w:after="120" w:line="240" w:lineRule="atLeast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Strong"/>
    <w:qFormat/>
    <w:rsid w:val="00DF5E7F"/>
    <w:rPr>
      <w:b/>
      <w:bCs/>
    </w:rPr>
  </w:style>
  <w:style w:type="paragraph" w:customStyle="1" w:styleId="12">
    <w:name w:val="[СТАС] Заголовок 1"/>
    <w:basedOn w:val="1"/>
    <w:link w:val="17"/>
    <w:rsid w:val="002805A4"/>
    <w:pPr>
      <w:numPr>
        <w:numId w:val="2"/>
      </w:numPr>
    </w:pPr>
    <w:rPr>
      <w:rFonts w:ascii="Times New Roman" w:hAnsi="Times New Roman"/>
      <w:sz w:val="28"/>
      <w:szCs w:val="28"/>
    </w:rPr>
  </w:style>
  <w:style w:type="paragraph" w:customStyle="1" w:styleId="affa">
    <w:name w:val="[СТАС] Название таблицы"/>
    <w:basedOn w:val="aff4"/>
    <w:rsid w:val="002805A4"/>
    <w:pPr>
      <w:spacing w:after="120" w:line="240" w:lineRule="auto"/>
      <w:ind w:left="567"/>
      <w:jc w:val="left"/>
    </w:pPr>
    <w:rPr>
      <w:rFonts w:ascii="Times New Roman" w:eastAsia="Times New Roman" w:hAnsi="Times New Roman"/>
      <w:b w:val="0"/>
      <w:bCs w:val="0"/>
      <w:szCs w:val="20"/>
    </w:rPr>
  </w:style>
  <w:style w:type="paragraph" w:customStyle="1" w:styleId="33">
    <w:name w:val="[СТАС] Заголовок 3"/>
    <w:basedOn w:val="30"/>
    <w:link w:val="34"/>
    <w:rsid w:val="002805A4"/>
    <w:rPr>
      <w:rFonts w:ascii="Times New Roman" w:hAnsi="Times New Roman"/>
      <w:sz w:val="22"/>
    </w:rPr>
  </w:style>
  <w:style w:type="paragraph" w:customStyle="1" w:styleId="20">
    <w:name w:val="[СТАС] Заголовок 2"/>
    <w:basedOn w:val="21"/>
    <w:qFormat/>
    <w:rsid w:val="005C3667"/>
    <w:pPr>
      <w:numPr>
        <w:ilvl w:val="1"/>
        <w:numId w:val="2"/>
      </w:numPr>
    </w:pPr>
    <w:rPr>
      <w:sz w:val="24"/>
    </w:rPr>
  </w:style>
  <w:style w:type="paragraph" w:customStyle="1" w:styleId="affb">
    <w:name w:val="[СТАС] Название рисунка"/>
    <w:basedOn w:val="aff4"/>
    <w:qFormat/>
    <w:rsid w:val="001041F4"/>
    <w:rPr>
      <w:color w:val="000000"/>
    </w:rPr>
  </w:style>
  <w:style w:type="paragraph" w:customStyle="1" w:styleId="affc">
    <w:name w:val="[СТАС] Текст таблицы"/>
    <w:basedOn w:val="aff6"/>
    <w:qFormat/>
    <w:rsid w:val="00A66723"/>
    <w:rPr>
      <w:rFonts w:ascii="Times New Roman" w:hAnsi="Times New Roman"/>
      <w:color w:val="000000"/>
      <w:sz w:val="16"/>
      <w:szCs w:val="16"/>
    </w:rPr>
  </w:style>
  <w:style w:type="paragraph" w:customStyle="1" w:styleId="40">
    <w:name w:val="[СТАС] Заголовок 4"/>
    <w:basedOn w:val="4"/>
    <w:qFormat/>
    <w:rsid w:val="00D47B7C"/>
    <w:pPr>
      <w:numPr>
        <w:numId w:val="2"/>
      </w:numPr>
    </w:pPr>
    <w:rPr>
      <w:sz w:val="20"/>
      <w:szCs w:val="20"/>
    </w:rPr>
  </w:style>
  <w:style w:type="paragraph" w:customStyle="1" w:styleId="a3">
    <w:name w:val="[СТАС] Заголовок приложения"/>
    <w:basedOn w:val="Appendix1"/>
    <w:qFormat/>
    <w:rsid w:val="003A4A39"/>
    <w:pPr>
      <w:numPr>
        <w:numId w:val="12"/>
      </w:numPr>
    </w:pPr>
    <w:rPr>
      <w:rFonts w:ascii="Times New Roman" w:hAnsi="Times New Roman"/>
      <w:sz w:val="28"/>
    </w:rPr>
  </w:style>
  <w:style w:type="paragraph" w:customStyle="1" w:styleId="email">
    <w:name w:val="[СТАС] Название email"/>
    <w:basedOn w:val="a4"/>
    <w:qFormat/>
    <w:rsid w:val="003A4A39"/>
    <w:pPr>
      <w:ind w:left="709"/>
    </w:pPr>
    <w:rPr>
      <w:b/>
      <w:szCs w:val="20"/>
    </w:rPr>
  </w:style>
  <w:style w:type="paragraph" w:customStyle="1" w:styleId="Simple">
    <w:name w:val="Simple"/>
    <w:basedOn w:val="a4"/>
    <w:link w:val="Simple0"/>
    <w:rsid w:val="00584330"/>
    <w:pPr>
      <w:spacing w:after="0"/>
      <w:ind w:left="0"/>
      <w:jc w:val="both"/>
    </w:pPr>
    <w:rPr>
      <w:rFonts w:ascii="Arial" w:hAnsi="Arial"/>
      <w:spacing w:val="-5"/>
      <w:szCs w:val="20"/>
      <w:lang w:val="x-none" w:eastAsia="en-US"/>
    </w:rPr>
  </w:style>
  <w:style w:type="paragraph" w:customStyle="1" w:styleId="StyleSimpleTimesNewRoman9ptBoldLeftBefore3ptAf">
    <w:name w:val="Style Simple + Times New Roman 9 pt Bold Left Before:  3 pt Af..."/>
    <w:basedOn w:val="Simple"/>
    <w:link w:val="StyleSimpleTimesNewRoman9ptBoldLeftBefore3ptAf0"/>
    <w:rsid w:val="00584330"/>
    <w:pPr>
      <w:spacing w:before="60" w:after="60" w:line="240" w:lineRule="atLeast"/>
      <w:jc w:val="left"/>
    </w:pPr>
    <w:rPr>
      <w:rFonts w:ascii="Times New Roman" w:hAnsi="Times New Roman"/>
      <w:b/>
      <w:bCs/>
      <w:sz w:val="18"/>
    </w:rPr>
  </w:style>
  <w:style w:type="character" w:customStyle="1" w:styleId="Simple0">
    <w:name w:val="Simple Знак"/>
    <w:link w:val="Simple"/>
    <w:rsid w:val="00584330"/>
    <w:rPr>
      <w:rFonts w:ascii="Arial" w:hAnsi="Arial"/>
      <w:spacing w:val="-5"/>
      <w:lang w:eastAsia="en-US"/>
    </w:rPr>
  </w:style>
  <w:style w:type="character" w:customStyle="1" w:styleId="StyleSimpleTimesNewRoman9ptBoldLeftBefore3ptAf0">
    <w:name w:val="Style Simple + Times New Roman 9 pt Bold Left Before:  3 pt Af... Знак"/>
    <w:link w:val="StyleSimpleTimesNewRoman9ptBoldLeftBefore3ptAf"/>
    <w:rsid w:val="00584330"/>
    <w:rPr>
      <w:b/>
      <w:bCs/>
      <w:spacing w:val="-5"/>
      <w:sz w:val="18"/>
      <w:lang w:eastAsia="en-US"/>
    </w:rPr>
  </w:style>
  <w:style w:type="paragraph" w:customStyle="1" w:styleId="Numbers">
    <w:name w:val="Numbers"/>
    <w:basedOn w:val="a4"/>
    <w:link w:val="Numbers0"/>
    <w:uiPriority w:val="99"/>
    <w:rsid w:val="00D3114A"/>
    <w:pPr>
      <w:numPr>
        <w:numId w:val="9"/>
      </w:numPr>
      <w:spacing w:after="0"/>
    </w:pPr>
    <w:rPr>
      <w:rFonts w:ascii="Arial" w:hAnsi="Arial"/>
      <w:sz w:val="22"/>
      <w:lang w:val="x-none" w:eastAsia="x-none"/>
    </w:rPr>
  </w:style>
  <w:style w:type="paragraph" w:customStyle="1" w:styleId="Num2">
    <w:name w:val="Num_2"/>
    <w:basedOn w:val="a4"/>
    <w:uiPriority w:val="99"/>
    <w:rsid w:val="00D3114A"/>
    <w:pPr>
      <w:numPr>
        <w:ilvl w:val="1"/>
        <w:numId w:val="9"/>
      </w:numPr>
      <w:spacing w:line="264" w:lineRule="auto"/>
      <w:jc w:val="both"/>
    </w:pPr>
    <w:rPr>
      <w:rFonts w:ascii="Arial" w:hAnsi="Arial"/>
      <w:szCs w:val="26"/>
    </w:rPr>
  </w:style>
  <w:style w:type="paragraph" w:customStyle="1" w:styleId="18">
    <w:name w:val="Абзац списка1"/>
    <w:aliases w:val="Предусловия"/>
    <w:basedOn w:val="a4"/>
    <w:link w:val="affd"/>
    <w:uiPriority w:val="34"/>
    <w:qFormat/>
    <w:rsid w:val="00D3114A"/>
    <w:pPr>
      <w:spacing w:line="276" w:lineRule="auto"/>
      <w:ind w:left="0"/>
      <w:contextualSpacing/>
    </w:pPr>
    <w:rPr>
      <w:rFonts w:ascii="Arial" w:hAnsi="Arial"/>
      <w:sz w:val="22"/>
      <w:szCs w:val="22"/>
      <w:lang w:val="en-US" w:eastAsia="en-US" w:bidi="en-US"/>
    </w:rPr>
  </w:style>
  <w:style w:type="paragraph" w:customStyle="1" w:styleId="-3">
    <w:name w:val="Таблица - Заголовок"/>
    <w:basedOn w:val="a4"/>
    <w:link w:val="-4"/>
    <w:qFormat/>
    <w:rsid w:val="00D3114A"/>
    <w:pPr>
      <w:keepNext/>
      <w:keepLines/>
      <w:spacing w:before="60" w:after="60"/>
      <w:ind w:left="0"/>
    </w:pPr>
    <w:rPr>
      <w:rFonts w:ascii="Arial" w:hAnsi="Arial"/>
      <w:b/>
      <w:bCs/>
      <w:color w:val="F2F4F6"/>
      <w:sz w:val="18"/>
      <w:szCs w:val="26"/>
      <w:lang w:val="en-US" w:eastAsia="x-none"/>
    </w:rPr>
  </w:style>
  <w:style w:type="paragraph" w:customStyle="1" w:styleId="-5">
    <w:name w:val="Таблица - текст"/>
    <w:basedOn w:val="a4"/>
    <w:link w:val="-6"/>
    <w:uiPriority w:val="99"/>
    <w:qFormat/>
    <w:rsid w:val="00D3114A"/>
    <w:pPr>
      <w:keepNext/>
      <w:keepLines/>
      <w:spacing w:before="60" w:after="60"/>
      <w:ind w:left="0"/>
    </w:pPr>
    <w:rPr>
      <w:rFonts w:ascii="Arial" w:hAnsi="Arial"/>
      <w:sz w:val="18"/>
      <w:szCs w:val="18"/>
      <w:lang w:val="x-none" w:eastAsia="x-none"/>
    </w:rPr>
  </w:style>
  <w:style w:type="character" w:customStyle="1" w:styleId="-4">
    <w:name w:val="Таблица - Заголовок Знак"/>
    <w:link w:val="-3"/>
    <w:rsid w:val="00D3114A"/>
    <w:rPr>
      <w:rFonts w:ascii="Arial" w:hAnsi="Arial"/>
      <w:b/>
      <w:bCs/>
      <w:color w:val="F2F4F6"/>
      <w:sz w:val="18"/>
      <w:szCs w:val="26"/>
      <w:lang w:val="en-US"/>
    </w:rPr>
  </w:style>
  <w:style w:type="paragraph" w:customStyle="1" w:styleId="-">
    <w:name w:val="Сценарий - Нумерованный список"/>
    <w:link w:val="-7"/>
    <w:qFormat/>
    <w:rsid w:val="00D3114A"/>
    <w:pPr>
      <w:numPr>
        <w:numId w:val="10"/>
      </w:numPr>
      <w:ind w:left="680" w:hanging="340"/>
    </w:pPr>
    <w:rPr>
      <w:rFonts w:ascii="Arial" w:eastAsia="Arial Unicode MS" w:hAnsi="Arial"/>
      <w:sz w:val="22"/>
      <w:szCs w:val="22"/>
      <w:lang w:bidi="en-US"/>
    </w:rPr>
  </w:style>
  <w:style w:type="character" w:customStyle="1" w:styleId="-6">
    <w:name w:val="Таблица - текст Знак"/>
    <w:link w:val="-5"/>
    <w:uiPriority w:val="99"/>
    <w:rsid w:val="00D3114A"/>
    <w:rPr>
      <w:rFonts w:ascii="Arial" w:hAnsi="Arial"/>
      <w:sz w:val="18"/>
      <w:szCs w:val="18"/>
    </w:rPr>
  </w:style>
  <w:style w:type="character" w:customStyle="1" w:styleId="affd">
    <w:name w:val="Абзац списка Знак"/>
    <w:aliases w:val="Предусловия Знак"/>
    <w:link w:val="18"/>
    <w:uiPriority w:val="34"/>
    <w:rsid w:val="00D3114A"/>
    <w:rPr>
      <w:rFonts w:ascii="Arial" w:hAnsi="Arial"/>
      <w:sz w:val="22"/>
      <w:szCs w:val="22"/>
      <w:lang w:val="en-US" w:eastAsia="en-US" w:bidi="en-US"/>
    </w:rPr>
  </w:style>
  <w:style w:type="character" w:customStyle="1" w:styleId="-7">
    <w:name w:val="Сценарий - Нумерованный список Знак"/>
    <w:link w:val="-"/>
    <w:rsid w:val="00D3114A"/>
    <w:rPr>
      <w:rFonts w:ascii="Arial" w:eastAsia="Arial Unicode MS" w:hAnsi="Arial"/>
      <w:sz w:val="22"/>
      <w:szCs w:val="22"/>
      <w:lang w:bidi="en-US"/>
    </w:rPr>
  </w:style>
  <w:style w:type="paragraph" w:customStyle="1" w:styleId="-8">
    <w:name w:val="Таблица - название"/>
    <w:link w:val="-9"/>
    <w:qFormat/>
    <w:rsid w:val="00D3114A"/>
    <w:pPr>
      <w:keepNext/>
      <w:jc w:val="right"/>
    </w:pPr>
    <w:rPr>
      <w:rFonts w:ascii="Arial" w:hAnsi="Arial"/>
      <w:b/>
      <w:bCs/>
      <w:lang w:val="ru-RU" w:eastAsia="ru-RU"/>
    </w:rPr>
  </w:style>
  <w:style w:type="paragraph" w:customStyle="1" w:styleId="-a">
    <w:name w:val="Таблица - метод"/>
    <w:link w:val="-b"/>
    <w:qFormat/>
    <w:rsid w:val="00D3114A"/>
    <w:pPr>
      <w:spacing w:before="60" w:after="60"/>
    </w:pPr>
    <w:rPr>
      <w:rFonts w:ascii="Arial" w:hAnsi="Arial"/>
      <w:color w:val="365F91"/>
      <w:sz w:val="18"/>
      <w:szCs w:val="18"/>
      <w:lang w:val="ru-RU" w:eastAsia="ru-RU"/>
    </w:rPr>
  </w:style>
  <w:style w:type="character" w:customStyle="1" w:styleId="-9">
    <w:name w:val="Таблица - название Знак"/>
    <w:link w:val="-8"/>
    <w:rsid w:val="00D3114A"/>
    <w:rPr>
      <w:rFonts w:ascii="Arial" w:hAnsi="Arial"/>
      <w:b/>
      <w:bCs/>
      <w:lang w:val="ru-RU" w:eastAsia="ru-RU" w:bidi="ar-SA"/>
    </w:rPr>
  </w:style>
  <w:style w:type="character" w:customStyle="1" w:styleId="-b">
    <w:name w:val="Таблица - метод Знак"/>
    <w:link w:val="-a"/>
    <w:rsid w:val="00D3114A"/>
    <w:rPr>
      <w:rFonts w:ascii="Arial" w:hAnsi="Arial"/>
      <w:color w:val="365F91"/>
      <w:sz w:val="18"/>
      <w:szCs w:val="18"/>
      <w:lang w:bidi="ar-SA"/>
    </w:rPr>
  </w:style>
  <w:style w:type="character" w:customStyle="1" w:styleId="Numbers0">
    <w:name w:val="Numbers Знак"/>
    <w:link w:val="Numbers"/>
    <w:uiPriority w:val="99"/>
    <w:locked/>
    <w:rsid w:val="00D3114A"/>
    <w:rPr>
      <w:rFonts w:ascii="Arial" w:hAnsi="Arial"/>
      <w:sz w:val="22"/>
      <w:szCs w:val="24"/>
      <w:lang w:val="x-none" w:eastAsia="x-none"/>
    </w:rPr>
  </w:style>
  <w:style w:type="paragraph" w:customStyle="1" w:styleId="24">
    <w:name w:val="[СТАС] Приложение Заголовок 2"/>
    <w:basedOn w:val="affa"/>
    <w:qFormat/>
    <w:rsid w:val="00602392"/>
    <w:pPr>
      <w:ind w:left="0"/>
    </w:pPr>
    <w:rPr>
      <w:b/>
      <w:sz w:val="24"/>
      <w:szCs w:val="24"/>
    </w:rPr>
  </w:style>
  <w:style w:type="paragraph" w:customStyle="1" w:styleId="3">
    <w:name w:val="[СТАС] Приложение Заголовок 3"/>
    <w:basedOn w:val="21"/>
    <w:qFormat/>
    <w:rsid w:val="005B0208"/>
    <w:pPr>
      <w:numPr>
        <w:ilvl w:val="1"/>
        <w:numId w:val="8"/>
      </w:numPr>
    </w:pPr>
  </w:style>
  <w:style w:type="paragraph" w:customStyle="1" w:styleId="-c">
    <w:name w:val="Таблица - раздел"/>
    <w:link w:val="-d"/>
    <w:qFormat/>
    <w:rsid w:val="00F4239C"/>
    <w:pPr>
      <w:spacing w:before="60" w:after="60"/>
    </w:pPr>
    <w:rPr>
      <w:rFonts w:ascii="Arial" w:hAnsi="Arial"/>
      <w:b/>
      <w:sz w:val="18"/>
      <w:szCs w:val="18"/>
      <w:lang w:val="ru-RU" w:eastAsia="ru-RU"/>
    </w:rPr>
  </w:style>
  <w:style w:type="character" w:customStyle="1" w:styleId="-d">
    <w:name w:val="Таблица - раздел Знак"/>
    <w:link w:val="-c"/>
    <w:rsid w:val="00F4239C"/>
    <w:rPr>
      <w:rFonts w:ascii="Arial" w:hAnsi="Arial"/>
      <w:b/>
      <w:sz w:val="18"/>
      <w:szCs w:val="18"/>
      <w:lang w:bidi="ar-SA"/>
    </w:rPr>
  </w:style>
  <w:style w:type="paragraph" w:customStyle="1" w:styleId="-10">
    <w:name w:val="[СТАС] - Заголовок 1"/>
    <w:basedOn w:val="12"/>
    <w:link w:val="-11"/>
    <w:qFormat/>
    <w:rsid w:val="006B21B5"/>
  </w:style>
  <w:style w:type="paragraph" w:customStyle="1" w:styleId="-30">
    <w:name w:val="[СТАС] - Заголовок 3"/>
    <w:basedOn w:val="33"/>
    <w:link w:val="-31"/>
    <w:qFormat/>
    <w:rsid w:val="006B21B5"/>
  </w:style>
  <w:style w:type="character" w:customStyle="1" w:styleId="13">
    <w:name w:val="Заголовок 1 Знак"/>
    <w:aliases w:val="1 Знак,H1 Знак,H1 + Times New Roman Знак,Auto Знак,Left:  0 cm Знак,First line:  0 cm Знак,Firs... Знак,First line:  0 cm + Time... Знак,1П Знак,Heading 1 Char Знак,CMG H1 Знак,Bold 18 Знак,Heading 1 (NN) Знак,h1 Знак,h11 Знак,lev1 Знак"/>
    <w:link w:val="1"/>
    <w:uiPriority w:val="9"/>
    <w:rsid w:val="006B21B5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17">
    <w:name w:val="[СТАС] Заголовок 1 Знак"/>
    <w:link w:val="12"/>
    <w:rsid w:val="006B21B5"/>
    <w:rPr>
      <w:b/>
      <w:bCs/>
      <w:kern w:val="32"/>
      <w:sz w:val="28"/>
      <w:szCs w:val="28"/>
      <w:lang w:val="x-none" w:eastAsia="x-none"/>
    </w:rPr>
  </w:style>
  <w:style w:type="character" w:customStyle="1" w:styleId="-11">
    <w:name w:val="[СТАС] - Заголовок 1 Знак"/>
    <w:basedOn w:val="17"/>
    <w:link w:val="-10"/>
    <w:rsid w:val="006B21B5"/>
    <w:rPr>
      <w:b/>
      <w:bCs/>
      <w:kern w:val="32"/>
      <w:sz w:val="28"/>
      <w:szCs w:val="28"/>
      <w:lang w:val="x-none" w:eastAsia="x-none"/>
    </w:rPr>
  </w:style>
  <w:style w:type="paragraph" w:customStyle="1" w:styleId="affe">
    <w:name w:val="Таблица — заголовок"/>
    <w:basedOn w:val="a4"/>
    <w:next w:val="a4"/>
    <w:qFormat/>
    <w:rsid w:val="00432B7F"/>
    <w:pPr>
      <w:keepNext/>
      <w:spacing w:before="60" w:after="60"/>
      <w:ind w:left="0"/>
      <w:jc w:val="center"/>
    </w:pPr>
    <w:rPr>
      <w:rFonts w:eastAsia="Calibri"/>
      <w:szCs w:val="22"/>
    </w:rPr>
  </w:style>
  <w:style w:type="character" w:customStyle="1" w:styleId="31">
    <w:name w:val="Заголовок 3 Знак"/>
    <w:link w:val="30"/>
    <w:rsid w:val="006B21B5"/>
    <w:rPr>
      <w:rFonts w:ascii="Arial" w:hAnsi="Arial"/>
      <w:b/>
      <w:bCs/>
      <w:sz w:val="26"/>
      <w:szCs w:val="26"/>
      <w:lang w:val="x-none" w:eastAsia="x-none"/>
    </w:rPr>
  </w:style>
  <w:style w:type="character" w:customStyle="1" w:styleId="34">
    <w:name w:val="[СТАС] Заголовок 3 Знак"/>
    <w:link w:val="33"/>
    <w:rsid w:val="006B21B5"/>
    <w:rPr>
      <w:b/>
      <w:bCs/>
      <w:sz w:val="22"/>
      <w:szCs w:val="26"/>
      <w:lang w:val="x-none" w:eastAsia="x-none"/>
    </w:rPr>
  </w:style>
  <w:style w:type="character" w:customStyle="1" w:styleId="-31">
    <w:name w:val="[СТАС] - Заголовок 3 Знак"/>
    <w:basedOn w:val="34"/>
    <w:link w:val="-30"/>
    <w:rsid w:val="006B21B5"/>
    <w:rPr>
      <w:b/>
      <w:bCs/>
      <w:sz w:val="22"/>
      <w:szCs w:val="26"/>
      <w:lang w:val="x-none" w:eastAsia="x-none"/>
    </w:rPr>
  </w:style>
  <w:style w:type="paragraph" w:customStyle="1" w:styleId="afff">
    <w:name w:val="Таблица — текст в ячейке"/>
    <w:basedOn w:val="a4"/>
    <w:link w:val="afff0"/>
    <w:qFormat/>
    <w:rsid w:val="00432B7F"/>
    <w:pPr>
      <w:spacing w:before="60" w:after="60"/>
      <w:ind w:left="0"/>
    </w:pPr>
    <w:rPr>
      <w:szCs w:val="22"/>
      <w:lang w:val="x-none" w:eastAsia="en-US"/>
    </w:rPr>
  </w:style>
  <w:style w:type="character" w:customStyle="1" w:styleId="afff0">
    <w:name w:val="Таблица — текст в ячейке Знак"/>
    <w:link w:val="afff"/>
    <w:rsid w:val="00432B7F"/>
    <w:rPr>
      <w:szCs w:val="22"/>
      <w:lang w:eastAsia="en-US"/>
    </w:rPr>
  </w:style>
  <w:style w:type="paragraph" w:customStyle="1" w:styleId="a40">
    <w:name w:val="a4"/>
    <w:basedOn w:val="a4"/>
    <w:rsid w:val="00432B7F"/>
    <w:pPr>
      <w:spacing w:before="60" w:after="60"/>
      <w:ind w:left="0"/>
    </w:pPr>
    <w:rPr>
      <w:rFonts w:eastAsia="Calibri"/>
      <w:szCs w:val="20"/>
    </w:rPr>
  </w:style>
  <w:style w:type="table" w:customStyle="1" w:styleId="afff1">
    <w:name w:val="Таблица"/>
    <w:basedOn w:val="a6"/>
    <w:rsid w:val="00877619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tblPr/>
      <w:trPr>
        <w:tblHeader/>
      </w:trPr>
      <w:tcPr>
        <w:vAlign w:val="center"/>
      </w:tcPr>
    </w:tblStylePr>
  </w:style>
  <w:style w:type="numbering" w:customStyle="1" w:styleId="a2">
    <w:name w:val="Нумерация — список источников"/>
    <w:basedOn w:val="a7"/>
    <w:uiPriority w:val="99"/>
    <w:rsid w:val="00877619"/>
    <w:pPr>
      <w:numPr>
        <w:numId w:val="11"/>
      </w:numPr>
    </w:pPr>
  </w:style>
  <w:style w:type="paragraph" w:styleId="afff2">
    <w:name w:val="List Paragraph"/>
    <w:aliases w:val="Абзац маркированнный,Table-Normal,RSHB_Table-Normal,UL,List Paragraph,Абзац 1,Нумерованный список_ФТ,Шаг процесса,1. Абзац списка,Цветной список - Акцент 11,Bullets,Основной Текст"/>
    <w:basedOn w:val="a4"/>
    <w:uiPriority w:val="34"/>
    <w:qFormat/>
    <w:rsid w:val="00750D82"/>
    <w:pPr>
      <w:spacing w:before="0" w:after="0"/>
      <w:ind w:left="708"/>
    </w:pPr>
    <w:rPr>
      <w:rFonts w:ascii="Arial" w:hAnsi="Arial"/>
      <w:sz w:val="22"/>
    </w:rPr>
  </w:style>
  <w:style w:type="character" w:styleId="afff3">
    <w:name w:val="Subtle Emphasis"/>
    <w:uiPriority w:val="19"/>
    <w:qFormat/>
    <w:rsid w:val="00742217"/>
    <w:rPr>
      <w:i/>
      <w:iCs/>
      <w:color w:val="808080"/>
    </w:rPr>
  </w:style>
  <w:style w:type="paragraph" w:styleId="afff4">
    <w:name w:val="List"/>
    <w:basedOn w:val="a4"/>
    <w:rsid w:val="00852E47"/>
    <w:pPr>
      <w:ind w:left="283" w:hanging="283"/>
      <w:contextualSpacing/>
    </w:pPr>
  </w:style>
  <w:style w:type="paragraph" w:styleId="42">
    <w:name w:val="toc 4"/>
    <w:basedOn w:val="a4"/>
    <w:next w:val="a4"/>
    <w:autoRedefine/>
    <w:uiPriority w:val="39"/>
    <w:unhideWhenUsed/>
    <w:rsid w:val="000D1BFC"/>
    <w:pPr>
      <w:spacing w:before="0"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4"/>
    <w:next w:val="a4"/>
    <w:autoRedefine/>
    <w:uiPriority w:val="39"/>
    <w:unhideWhenUsed/>
    <w:rsid w:val="000D1BFC"/>
    <w:pPr>
      <w:spacing w:before="0"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4"/>
    <w:next w:val="a4"/>
    <w:autoRedefine/>
    <w:uiPriority w:val="39"/>
    <w:unhideWhenUsed/>
    <w:rsid w:val="000D1BFC"/>
    <w:pPr>
      <w:spacing w:before="0" w:after="100" w:line="276" w:lineRule="auto"/>
      <w:ind w:left="1100"/>
    </w:pPr>
    <w:rPr>
      <w:rFonts w:ascii="Calibri" w:hAnsi="Calibri"/>
      <w:sz w:val="22"/>
      <w:szCs w:val="22"/>
    </w:rPr>
  </w:style>
  <w:style w:type="paragraph" w:styleId="72">
    <w:name w:val="toc 7"/>
    <w:basedOn w:val="a4"/>
    <w:next w:val="a4"/>
    <w:autoRedefine/>
    <w:uiPriority w:val="39"/>
    <w:unhideWhenUsed/>
    <w:rsid w:val="000D1BFC"/>
    <w:pPr>
      <w:spacing w:before="0"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4"/>
    <w:next w:val="a4"/>
    <w:autoRedefine/>
    <w:uiPriority w:val="39"/>
    <w:unhideWhenUsed/>
    <w:rsid w:val="000D1BFC"/>
    <w:pPr>
      <w:spacing w:before="0"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4"/>
    <w:next w:val="a4"/>
    <w:autoRedefine/>
    <w:uiPriority w:val="39"/>
    <w:unhideWhenUsed/>
    <w:rsid w:val="000D1BFC"/>
    <w:pPr>
      <w:spacing w:before="0"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22">
    <w:name w:val="Заголовок 2 Знак"/>
    <w:aliases w:val="2 Знак,H2 Знак,h2 Знак,Numbered text 3 Знак,Heading 2subnumbered Знак,Heading 2subnumbered + Times New Roman + Ti... Знак,Heading 2subnumbered + After:  0 pt Знак,Line s... Знак,2П Знак,Chapter Title Знак,Response Code Знак,Alt+2 Знак"/>
    <w:link w:val="21"/>
    <w:uiPriority w:val="9"/>
    <w:rsid w:val="009103E7"/>
    <w:rPr>
      <w:rFonts w:cs="Arial"/>
      <w:b/>
      <w:bCs/>
      <w:iCs/>
      <w:szCs w:val="28"/>
    </w:rPr>
  </w:style>
  <w:style w:type="character" w:customStyle="1" w:styleId="41">
    <w:name w:val="Заголовок 4 Знак"/>
    <w:aliases w:val="4П Знак,Schedules Знак"/>
    <w:link w:val="4"/>
    <w:uiPriority w:val="9"/>
    <w:rsid w:val="009103E7"/>
    <w:rPr>
      <w:b/>
      <w:bCs/>
      <w:sz w:val="28"/>
      <w:szCs w:val="28"/>
      <w:lang w:val="x-none" w:eastAsia="x-none"/>
    </w:rPr>
  </w:style>
  <w:style w:type="paragraph" w:customStyle="1" w:styleId="-e">
    <w:name w:val="Титул - Секция"/>
    <w:aliases w:val="проект,заказчик,версия"/>
    <w:basedOn w:val="a4"/>
    <w:link w:val="-f"/>
    <w:uiPriority w:val="99"/>
    <w:qFormat/>
    <w:rsid w:val="009103E7"/>
    <w:pPr>
      <w:ind w:left="0"/>
    </w:pPr>
    <w:rPr>
      <w:rFonts w:ascii="Arial" w:hAnsi="Arial"/>
      <w:b/>
      <w:i/>
      <w:color w:val="000000"/>
      <w:sz w:val="28"/>
      <w:szCs w:val="28"/>
      <w:lang w:val="x-none" w:eastAsia="x-none"/>
    </w:rPr>
  </w:style>
  <w:style w:type="character" w:customStyle="1" w:styleId="-f">
    <w:name w:val="Титул - Секция Знак"/>
    <w:aliases w:val="проект Знак,заказчик Знак,версия Знак"/>
    <w:link w:val="-e"/>
    <w:uiPriority w:val="99"/>
    <w:rsid w:val="009103E7"/>
    <w:rPr>
      <w:rFonts w:ascii="Arial" w:hAnsi="Arial" w:cs="Arial"/>
      <w:b/>
      <w:i/>
      <w:color w:val="000000"/>
      <w:sz w:val="28"/>
      <w:szCs w:val="28"/>
    </w:rPr>
  </w:style>
  <w:style w:type="character" w:customStyle="1" w:styleId="50">
    <w:name w:val="Заголовок 5 Знак"/>
    <w:aliases w:val="Table caption Знак,5П Знак"/>
    <w:link w:val="5"/>
    <w:rsid w:val="009103E7"/>
    <w:rPr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link w:val="6"/>
    <w:rsid w:val="009103E7"/>
    <w:rPr>
      <w:b/>
      <w:bCs/>
      <w:sz w:val="22"/>
      <w:szCs w:val="22"/>
      <w:lang w:val="x-none" w:eastAsia="x-none"/>
    </w:rPr>
  </w:style>
  <w:style w:type="character" w:customStyle="1" w:styleId="70">
    <w:name w:val="Заголовок 7 Знак"/>
    <w:link w:val="7"/>
    <w:rsid w:val="009103E7"/>
    <w:rPr>
      <w:szCs w:val="24"/>
      <w:lang w:val="x-none" w:eastAsia="x-none"/>
    </w:rPr>
  </w:style>
  <w:style w:type="character" w:customStyle="1" w:styleId="80">
    <w:name w:val="Заголовок 8 Знак"/>
    <w:link w:val="8"/>
    <w:rsid w:val="009103E7"/>
    <w:rPr>
      <w:i/>
      <w:iCs/>
      <w:szCs w:val="24"/>
      <w:lang w:val="x-none" w:eastAsia="x-none"/>
    </w:rPr>
  </w:style>
  <w:style w:type="character" w:customStyle="1" w:styleId="90">
    <w:name w:val="Заголовок 9 Знак"/>
    <w:link w:val="9"/>
    <w:rsid w:val="009103E7"/>
    <w:rPr>
      <w:rFonts w:ascii="Arial" w:hAnsi="Arial"/>
      <w:sz w:val="22"/>
      <w:szCs w:val="22"/>
      <w:lang w:val="x-none" w:eastAsia="x-none"/>
    </w:rPr>
  </w:style>
  <w:style w:type="character" w:customStyle="1" w:styleId="jsstr1">
    <w:name w:val="js_str1"/>
    <w:rsid w:val="006D05D3"/>
    <w:rPr>
      <w:color w:val="800000"/>
    </w:rPr>
  </w:style>
  <w:style w:type="paragraph" w:styleId="afff5">
    <w:name w:val="Revision"/>
    <w:hidden/>
    <w:uiPriority w:val="99"/>
    <w:semiHidden/>
    <w:rsid w:val="00943DB1"/>
    <w:rPr>
      <w:szCs w:val="24"/>
      <w:lang w:val="ru-RU" w:eastAsia="ru-RU"/>
    </w:rPr>
  </w:style>
  <w:style w:type="paragraph" w:customStyle="1" w:styleId="a1">
    <w:name w:val="Процессные роли"/>
    <w:basedOn w:val="a4"/>
    <w:qFormat/>
    <w:rsid w:val="00BD77CB"/>
    <w:pPr>
      <w:numPr>
        <w:numId w:val="14"/>
      </w:numPr>
      <w:spacing w:line="276" w:lineRule="auto"/>
      <w:contextualSpacing/>
    </w:pPr>
    <w:rPr>
      <w:rFonts w:ascii="Arial" w:eastAsia="Arial Unicode MS" w:hAnsi="Arial"/>
      <w:sz w:val="22"/>
    </w:rPr>
  </w:style>
  <w:style w:type="character" w:styleId="afff6">
    <w:name w:val="FollowedHyperlink"/>
    <w:rsid w:val="007A020D"/>
    <w:rPr>
      <w:color w:val="800080"/>
      <w:u w:val="single"/>
    </w:rPr>
  </w:style>
  <w:style w:type="character" w:styleId="afff7">
    <w:name w:val="Emphasis"/>
    <w:uiPriority w:val="20"/>
    <w:qFormat/>
    <w:rsid w:val="000079D4"/>
    <w:rPr>
      <w:i/>
      <w:iCs/>
    </w:rPr>
  </w:style>
  <w:style w:type="paragraph" w:customStyle="1" w:styleId="a0">
    <w:name w:val="Список в шагах"/>
    <w:basedOn w:val="afff2"/>
    <w:link w:val="Char1"/>
    <w:qFormat/>
    <w:rsid w:val="006C3EF2"/>
    <w:pPr>
      <w:numPr>
        <w:numId w:val="16"/>
      </w:numPr>
      <w:tabs>
        <w:tab w:val="num" w:pos="2948"/>
      </w:tabs>
      <w:spacing w:after="200" w:line="276" w:lineRule="auto"/>
      <w:ind w:left="1418" w:hanging="396"/>
      <w:contextualSpacing/>
    </w:pPr>
    <w:rPr>
      <w:rFonts w:ascii="Times New Roman" w:eastAsia="Calibri" w:hAnsi="Times New Roman" w:cs="Arial"/>
      <w:sz w:val="24"/>
      <w:szCs w:val="40"/>
      <w:lang w:val="x-none" w:eastAsia="en-US"/>
    </w:rPr>
  </w:style>
  <w:style w:type="character" w:customStyle="1" w:styleId="Char1">
    <w:name w:val="Список в шагах Char"/>
    <w:link w:val="a0"/>
    <w:locked/>
    <w:rsid w:val="006C3EF2"/>
    <w:rPr>
      <w:rFonts w:eastAsia="Calibri" w:cs="Arial"/>
      <w:sz w:val="24"/>
      <w:szCs w:val="40"/>
      <w:lang w:val="x-none"/>
    </w:rPr>
  </w:style>
  <w:style w:type="paragraph" w:customStyle="1" w:styleId="List1">
    <w:name w:val="List 1"/>
    <w:basedOn w:val="a4"/>
    <w:semiHidden/>
    <w:rsid w:val="00C620B0"/>
    <w:pPr>
      <w:numPr>
        <w:numId w:val="18"/>
      </w:numPr>
      <w:spacing w:before="0" w:after="0"/>
    </w:pPr>
    <w:rPr>
      <w:szCs w:val="20"/>
    </w:rPr>
  </w:style>
  <w:style w:type="paragraph" w:customStyle="1" w:styleId="--">
    <w:name w:val="[СТАС] - Таблица - текст"/>
    <w:basedOn w:val="aff6"/>
    <w:link w:val="--0"/>
    <w:qFormat/>
    <w:rsid w:val="0048655E"/>
    <w:pPr>
      <w:keepNext/>
      <w:widowControl/>
      <w:spacing w:before="60" w:after="60"/>
      <w:jc w:val="left"/>
    </w:pPr>
    <w:rPr>
      <w:rFonts w:ascii="Times New Roman" w:hAnsi="Times New Roman"/>
      <w:color w:val="000000"/>
      <w:sz w:val="16"/>
      <w:szCs w:val="16"/>
    </w:rPr>
  </w:style>
  <w:style w:type="character" w:customStyle="1" w:styleId="--0">
    <w:name w:val="[СТАС] - Таблица - текст Знак"/>
    <w:link w:val="--"/>
    <w:rsid w:val="0048655E"/>
    <w:rPr>
      <w:iCs/>
      <w:color w:val="000000"/>
      <w:sz w:val="16"/>
      <w:szCs w:val="16"/>
      <w:lang w:val="ru-RU" w:eastAsia="ru-RU"/>
    </w:rPr>
  </w:style>
  <w:style w:type="paragraph" w:customStyle="1" w:styleId="--2">
    <w:name w:val="[СТАС] - Таблица - текст 2"/>
    <w:basedOn w:val="a4"/>
    <w:link w:val="--20"/>
    <w:qFormat/>
    <w:rsid w:val="007F3C8E"/>
    <w:pPr>
      <w:keepNext/>
      <w:ind w:left="0"/>
    </w:pPr>
    <w:rPr>
      <w:rFonts w:ascii="Arial" w:hAnsi="Arial" w:cs="Arial"/>
      <w:szCs w:val="20"/>
    </w:rPr>
  </w:style>
  <w:style w:type="character" w:customStyle="1" w:styleId="--20">
    <w:name w:val="[СТАС] - Таблица - текст 2 Знак"/>
    <w:link w:val="--2"/>
    <w:rsid w:val="007F3C8E"/>
    <w:rPr>
      <w:rFonts w:ascii="Arial" w:hAnsi="Arial" w:cs="Arial"/>
      <w:lang w:val="ru-RU" w:eastAsia="ru-RU"/>
    </w:rPr>
  </w:style>
  <w:style w:type="paragraph" w:customStyle="1" w:styleId="-20">
    <w:name w:val="[СТАС] - Заголовок 2"/>
    <w:basedOn w:val="-30"/>
    <w:qFormat/>
    <w:rsid w:val="00421FD5"/>
    <w:pPr>
      <w:numPr>
        <w:ilvl w:val="0"/>
        <w:numId w:val="0"/>
      </w:numPr>
      <w:ind w:left="576" w:hanging="576"/>
    </w:pPr>
    <w:rPr>
      <w:rFonts w:cs="Arial"/>
      <w:lang w:val="ru-RU" w:eastAsia="ru-RU"/>
    </w:rPr>
  </w:style>
  <w:style w:type="paragraph" w:customStyle="1" w:styleId="-40">
    <w:name w:val="[СТАС] - Заголовок 4"/>
    <w:basedOn w:val="4"/>
    <w:qFormat/>
    <w:rsid w:val="00421FD5"/>
    <w:pPr>
      <w:numPr>
        <w:ilvl w:val="0"/>
        <w:numId w:val="0"/>
      </w:numPr>
      <w:ind w:left="864" w:hanging="864"/>
    </w:pPr>
    <w:rPr>
      <w:sz w:val="20"/>
      <w:szCs w:val="20"/>
      <w:lang w:val="ru-RU" w:eastAsia="ru-RU"/>
    </w:rPr>
  </w:style>
  <w:style w:type="character" w:customStyle="1" w:styleId="af0">
    <w:name w:val="[СТАС] Заголовок Титульный Знак"/>
    <w:link w:val="af"/>
    <w:rsid w:val="003300D5"/>
    <w:rPr>
      <w:b/>
      <w:sz w:val="32"/>
      <w:szCs w:val="36"/>
      <w:lang w:val="ru-RU" w:eastAsia="ru-RU"/>
    </w:rPr>
  </w:style>
  <w:style w:type="character" w:customStyle="1" w:styleId="af6">
    <w:name w:val="Верхний колонтитул Знак"/>
    <w:aliases w:val="sl_header Знак"/>
    <w:basedOn w:val="a5"/>
    <w:link w:val="af5"/>
    <w:rsid w:val="00A17935"/>
    <w:rPr>
      <w:szCs w:val="24"/>
      <w:lang w:val="ru-RU" w:eastAsia="ru-RU"/>
    </w:rPr>
  </w:style>
  <w:style w:type="character" w:customStyle="1" w:styleId="appletstylechild77">
    <w:name w:val="appletstylechild77"/>
    <w:basedOn w:val="a5"/>
    <w:rsid w:val="00A17935"/>
  </w:style>
  <w:style w:type="paragraph" w:customStyle="1" w:styleId="-f0">
    <w:name w:val="[СТАС] - Заголовок Истории изменений_Лист согласования_Содержание"/>
    <w:basedOn w:val="af"/>
    <w:link w:val="-f1"/>
    <w:qFormat/>
    <w:rsid w:val="00781C6A"/>
    <w:pPr>
      <w:outlineLvl w:val="0"/>
    </w:pPr>
    <w:rPr>
      <w:rFonts w:ascii="Arial" w:hAnsi="Arial" w:cs="Arial"/>
      <w:sz w:val="36"/>
    </w:rPr>
  </w:style>
  <w:style w:type="paragraph" w:customStyle="1" w:styleId="--21">
    <w:name w:val="[СТАС] - Таблица - шапка 2"/>
    <w:basedOn w:val="a4"/>
    <w:link w:val="--22"/>
    <w:qFormat/>
    <w:rsid w:val="00781C6A"/>
    <w:pPr>
      <w:keepNext/>
      <w:ind w:left="0"/>
      <w:jc w:val="center"/>
    </w:pPr>
    <w:rPr>
      <w:rFonts w:ascii="Arial" w:hAnsi="Arial" w:cs="Arial"/>
      <w:b/>
      <w:szCs w:val="20"/>
    </w:rPr>
  </w:style>
  <w:style w:type="character" w:customStyle="1" w:styleId="-f1">
    <w:name w:val="[СТАС] - Заголовок Истории изменений_Лист согласования_Содержание Знак"/>
    <w:link w:val="-f0"/>
    <w:rsid w:val="00781C6A"/>
    <w:rPr>
      <w:rFonts w:ascii="Arial" w:hAnsi="Arial" w:cs="Arial"/>
      <w:b/>
      <w:sz w:val="36"/>
      <w:szCs w:val="36"/>
      <w:lang w:val="ru-RU" w:eastAsia="ru-RU"/>
    </w:rPr>
  </w:style>
  <w:style w:type="character" w:customStyle="1" w:styleId="--22">
    <w:name w:val="[СТАС] - Таблица - шапка 2 Знак"/>
    <w:link w:val="--21"/>
    <w:rsid w:val="00781C6A"/>
    <w:rPr>
      <w:rFonts w:ascii="Arial" w:hAnsi="Arial" w:cs="Arial"/>
      <w:b/>
      <w:lang w:val="ru-RU" w:eastAsia="ru-RU"/>
    </w:rPr>
  </w:style>
  <w:style w:type="paragraph" w:customStyle="1" w:styleId="11">
    <w:name w:val="Действие 1"/>
    <w:basedOn w:val="2"/>
    <w:link w:val="19"/>
    <w:uiPriority w:val="99"/>
    <w:qFormat/>
    <w:rsid w:val="00F22031"/>
    <w:pPr>
      <w:numPr>
        <w:numId w:val="23"/>
      </w:numPr>
      <w:spacing w:before="0" w:after="0" w:line="276" w:lineRule="auto"/>
      <w:contextualSpacing/>
    </w:pPr>
    <w:rPr>
      <w:rFonts w:eastAsia="Calibri"/>
      <w:sz w:val="24"/>
      <w:szCs w:val="22"/>
      <w:lang w:eastAsia="en-US"/>
    </w:rPr>
  </w:style>
  <w:style w:type="character" w:customStyle="1" w:styleId="19">
    <w:name w:val="Действие 1 Знак"/>
    <w:link w:val="11"/>
    <w:uiPriority w:val="99"/>
    <w:rsid w:val="00F22031"/>
    <w:rPr>
      <w:rFonts w:eastAsia="Calibri"/>
      <w:sz w:val="24"/>
      <w:szCs w:val="22"/>
      <w:lang w:val="ru-RU"/>
    </w:rPr>
  </w:style>
  <w:style w:type="paragraph" w:customStyle="1" w:styleId="-0">
    <w:name w:val="Таблица - список"/>
    <w:link w:val="-f2"/>
    <w:qFormat/>
    <w:rsid w:val="00F64677"/>
    <w:pPr>
      <w:numPr>
        <w:numId w:val="26"/>
      </w:numPr>
    </w:pPr>
    <w:rPr>
      <w:rFonts w:ascii="Arial" w:hAnsi="Arial"/>
      <w:sz w:val="18"/>
      <w:szCs w:val="22"/>
      <w:lang w:bidi="en-US"/>
    </w:rPr>
  </w:style>
  <w:style w:type="character" w:customStyle="1" w:styleId="-f2">
    <w:name w:val="Таблица - список Знак"/>
    <w:link w:val="-0"/>
    <w:rsid w:val="00F64677"/>
    <w:rPr>
      <w:rFonts w:ascii="Arial" w:hAnsi="Arial"/>
      <w:sz w:val="18"/>
      <w:szCs w:val="22"/>
      <w:lang w:bidi="en-US"/>
    </w:rPr>
  </w:style>
  <w:style w:type="paragraph" w:customStyle="1" w:styleId="10">
    <w:name w:val="Нумерованный список1"/>
    <w:basedOn w:val="afff2"/>
    <w:qFormat/>
    <w:rsid w:val="007C3292"/>
    <w:pPr>
      <w:numPr>
        <w:numId w:val="37"/>
      </w:numPr>
      <w:spacing w:after="200" w:line="276" w:lineRule="auto"/>
      <w:contextualSpacing/>
    </w:pPr>
    <w:rPr>
      <w:rFonts w:eastAsia="Calibri" w:cs="Arial"/>
      <w:sz w:val="20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80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6891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69287828-b69a-4c40-b972-f41b40dc051f</ProjectUID><OldXML><PWSLinkDataSet xmlns="http://schemas.microsoft.com/office/project/server/webservices/PWSLinkDataSet/" /></OldXML><ItemType>3</ItemType><PSURL>http://ariadna.sberbank.ru/pwa</PSURL></Result>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 сайта проекта" ma:contentTypeID="0x0101008A98423170284BEEB635F43C3CF4E98B006E64E5DB204C5244A6FDBA0B976F4C77" ma:contentTypeVersion="0" ma:contentTypeDescription="" ma:contentTypeScope="" ma:versionID="45e0a2cd6f6f832c5372937d591c5369">
  <xsd:schema xmlns:xsd="http://www.w3.org/2001/XMLSchema" xmlns:xs="http://www.w3.org/2001/XMLSchema" xmlns:p="http://schemas.microsoft.com/office/2006/metadata/properties" xmlns:ns2="6FBBBCAF-B0EB-4C54-9B08-9E0357523910" targetNamespace="http://schemas.microsoft.com/office/2006/metadata/properties" ma:root="true" ma:fieldsID="9c64572d8d9ea222599ffeb1a84a5119" ns2:_="">
    <xsd:import namespace="6FBBBCAF-B0EB-4C54-9B08-9E0357523910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BBCAF-B0EB-4C54-9B08-9E0357523910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Владелец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Состояние" ma:default="Черновик" ma:internalName="Status">
      <xsd:simpleType>
        <xsd:restriction base="dms:Choice">
          <xsd:enumeration value="Черновик"/>
          <xsd:enumeration value="Готов к рассмотрению"/>
          <xsd:enumeration value="Окончательная версия"/>
        </xsd:restriction>
      </xsd:simpleType>
    </xsd:element>
    <xsd:element name="Links" ma:index="10" nillable="true" ma:displayName="Ссылки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6FBBBCAF-B0EB-4C54-9B08-9E0357523910">
      <UserInfo>
        <DisplayName/>
        <AccountId xsi:nil="true"/>
        <AccountType/>
      </UserInfo>
    </Owner>
    <Status xmlns="6FBBBCAF-B0EB-4C54-9B08-9E0357523910">Черновик</Status>
    <Links xmlns="6FBBBCAF-B0EB-4C54-9B08-9E035752391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5467628-F77F-43D2-916E-57DF360DB531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8570F7E8-CEA1-44BE-B45C-82BC5C2EE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45F3-9B7E-4695-8554-3CAC39001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BBBCAF-B0EB-4C54-9B08-9E0357523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A0F97B-5B4C-4845-AADF-A402CB201F75}">
  <ds:schemaRefs>
    <ds:schemaRef ds:uri="http://schemas.microsoft.com/office/2006/metadata/properties"/>
    <ds:schemaRef ds:uri="http://schemas.microsoft.com/office/infopath/2007/PartnerControls"/>
    <ds:schemaRef ds:uri="6FBBBCAF-B0EB-4C54-9B08-9E0357523910"/>
  </ds:schemaRefs>
</ds:datastoreItem>
</file>

<file path=customXml/itemProps5.xml><?xml version="1.0" encoding="utf-8"?>
<ds:datastoreItem xmlns:ds="http://schemas.openxmlformats.org/officeDocument/2006/customXml" ds:itemID="{64558CD0-5E91-47E6-B322-1387C70C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32</Pages>
  <Words>5066</Words>
  <Characters>28882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 к АС &lt;Сокращенное название АС&gt;&lt;Номер релиза&gt;</vt:lpstr>
    </vt:vector>
  </TitlesOfParts>
  <Company>Сбербанк России</Company>
  <LinksUpToDate>false</LinksUpToDate>
  <CharactersWithSpaces>33881</CharactersWithSpaces>
  <SharedDoc>false</SharedDoc>
  <HLinks>
    <vt:vector size="570" baseType="variant">
      <vt:variant>
        <vt:i4>262192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_Toc477799820</vt:lpwstr>
      </vt:variant>
      <vt:variant>
        <vt:i4>2031666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_Toc477799819</vt:lpwstr>
      </vt:variant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_Toc477799818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_Toc477799817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_Toc477799816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_Toc477799815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_Toc477799814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_Toc477799813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_Toc477799812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_Toc477799811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_Toc477799810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_Toc477799809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_Toc477799808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_Toc477799807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_Toc477799806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_Toc477799805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_Toc477799804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_Toc477799803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_Toc477799802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_Toc477799801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_Toc477799800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_Toc477799799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_Toc477799798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_Toc477799797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_Toc477799796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_Toc477799795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_Toc477799794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_Toc477799793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_Toc477799792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_Toc477799791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_Toc477799790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_Toc477799789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_Toc477799788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_Toc477799787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_Toc477799786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_Toc477799785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_Toc477799784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_Toc477799783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_Toc477799782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_Toc477799781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_Toc477799780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 к АС &lt;Сокращенное название АС&gt;&lt;Номер релиза&gt;</dc:title>
  <dc:subject>Наименование системы</dc:subject>
  <dc:creator>VERAJA</dc:creator>
  <cp:lastModifiedBy>Задубинин Игорь Сергеевич</cp:lastModifiedBy>
  <cp:revision>64</cp:revision>
  <cp:lastPrinted>2017-05-30T12:38:00Z</cp:lastPrinted>
  <dcterms:created xsi:type="dcterms:W3CDTF">2017-08-10T15:45:00Z</dcterms:created>
  <dcterms:modified xsi:type="dcterms:W3CDTF">2017-08-21T08:44:00Z</dcterms:modified>
</cp:coreProperties>
</file>